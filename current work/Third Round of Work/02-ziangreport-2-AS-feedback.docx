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64F7" w14:textId="77777777" w:rsidR="00566128" w:rsidRDefault="00853446">
      <w:pPr>
        <w:spacing w:after="0" w:line="237" w:lineRule="auto"/>
        <w:ind w:left="0" w:right="686" w:firstLine="0"/>
        <w:jc w:val="center"/>
      </w:pPr>
      <w:r>
        <w:rPr>
          <w:sz w:val="41"/>
        </w:rPr>
        <w:t>Approximate Bayesian Inference for Semi-parametric Proportional Hazard Models</w:t>
      </w:r>
    </w:p>
    <w:p w14:paraId="6EBD03B6" w14:textId="77777777" w:rsidR="00566128" w:rsidRDefault="00853446">
      <w:pPr>
        <w:spacing w:after="77" w:line="265" w:lineRule="auto"/>
        <w:ind w:left="10" w:right="1438" w:hanging="10"/>
        <w:jc w:val="center"/>
      </w:pPr>
      <w:r>
        <w:rPr>
          <w:i/>
          <w:sz w:val="24"/>
        </w:rPr>
        <w:t>Ziang Zhang</w:t>
      </w:r>
    </w:p>
    <w:p w14:paraId="64444EDB" w14:textId="77777777" w:rsidR="00566128" w:rsidRDefault="00853446">
      <w:pPr>
        <w:spacing w:after="495" w:line="265" w:lineRule="auto"/>
        <w:ind w:left="10" w:right="1472" w:hanging="10"/>
        <w:jc w:val="center"/>
      </w:pPr>
      <w:del w:id="0" w:author="Alexander Stringer" w:date="2019-09-30T09:53:00Z">
        <w:r w:rsidDel="00CA3D37">
          <w:rPr>
            <w:i/>
            <w:sz w:val="24"/>
          </w:rPr>
          <w:delText>11/09/2019</w:delText>
        </w:r>
      </w:del>
      <w:ins w:id="1" w:author="Alexander Stringer" w:date="2019-09-30T09:53:00Z">
        <w:r w:rsidR="00CA3D37">
          <w:rPr>
            <w:i/>
            <w:sz w:val="24"/>
          </w:rPr>
          <w:t>2019/09/11 (ISO standard date format!)</w:t>
        </w:r>
      </w:ins>
    </w:p>
    <w:p w14:paraId="2B921D92" w14:textId="77777777" w:rsidR="00566128" w:rsidRDefault="00853446">
      <w:pPr>
        <w:numPr>
          <w:ilvl w:val="0"/>
          <w:numId w:val="1"/>
        </w:numPr>
        <w:spacing w:after="263" w:line="259" w:lineRule="auto"/>
        <w:ind w:right="0" w:hanging="484"/>
        <w:jc w:val="left"/>
      </w:pPr>
      <w:r>
        <w:rPr>
          <w:b/>
          <w:sz w:val="29"/>
        </w:rPr>
        <w:t>Survival Analysis Model:</w:t>
      </w:r>
    </w:p>
    <w:p w14:paraId="1F85471A" w14:textId="77777777" w:rsidR="00566128" w:rsidRDefault="00853446">
      <w:pPr>
        <w:tabs>
          <w:tab w:val="center" w:pos="2645"/>
        </w:tabs>
        <w:spacing w:after="184" w:line="259" w:lineRule="auto"/>
        <w:ind w:left="0" w:right="0" w:firstLine="0"/>
        <w:jc w:val="left"/>
      </w:pPr>
      <w:r>
        <w:rPr>
          <w:b/>
          <w:sz w:val="24"/>
        </w:rPr>
        <w:t>1.1</w:t>
      </w:r>
      <w:r>
        <w:rPr>
          <w:b/>
          <w:sz w:val="24"/>
        </w:rPr>
        <w:tab/>
        <w:t xml:space="preserve">Introduction to Survival </w:t>
      </w:r>
      <w:commentRangeStart w:id="2"/>
      <w:r>
        <w:rPr>
          <w:b/>
          <w:sz w:val="24"/>
        </w:rPr>
        <w:t>Analysis:</w:t>
      </w:r>
      <w:commentRangeEnd w:id="2"/>
      <w:r w:rsidR="00CA3D37">
        <w:rPr>
          <w:rStyle w:val="CommentReference"/>
        </w:rPr>
        <w:commentReference w:id="2"/>
      </w:r>
    </w:p>
    <w:p w14:paraId="57057AD9" w14:textId="77777777" w:rsidR="00CA3D37" w:rsidRDefault="00853446">
      <w:pPr>
        <w:spacing w:after="182"/>
        <w:ind w:left="16" w:right="1425"/>
        <w:rPr>
          <w:ins w:id="3" w:author="Alexander Stringer" w:date="2019-09-30T09:57:00Z"/>
        </w:rPr>
      </w:pPr>
      <w:del w:id="4" w:author="Alexander Stringer" w:date="2019-09-30T09:53:00Z">
        <w:r w:rsidDel="00CA3D37">
          <w:delText>In survival analysis, we are analyzing data-sets in which</w:delText>
        </w:r>
      </w:del>
      <w:ins w:id="5" w:author="Alexander Stringer" w:date="2019-09-30T09:53:00Z">
        <w:r w:rsidR="00CA3D37">
          <w:t xml:space="preserve">Survival analysis </w:t>
        </w:r>
      </w:ins>
      <w:ins w:id="6" w:author="Alexander Stringer" w:date="2019-09-30T09:54:00Z">
        <w:r w:rsidR="00CA3D37">
          <w:t>refers to situations in which</w:t>
        </w:r>
      </w:ins>
      <w:r>
        <w:t xml:space="preserve"> the response variable of interest is the time until the occurrence of a particular event</w:t>
      </w:r>
      <w:ins w:id="7" w:author="Alexander Stringer" w:date="2019-09-30T09:54:00Z">
        <w:r w:rsidR="00CA3D37">
          <w:t>.</w:t>
        </w:r>
      </w:ins>
      <w:del w:id="8" w:author="Alexander Stringer" w:date="2019-09-30T09:54:00Z">
        <w:r w:rsidDel="00CA3D37">
          <w:delText>,</w:delText>
        </w:r>
      </w:del>
      <w:r>
        <w:t xml:space="preserve"> </w:t>
      </w:r>
      <w:del w:id="9" w:author="Alexander Stringer" w:date="2019-09-30T09:54:00Z">
        <w:r w:rsidDel="00CA3D37">
          <w:delText>such as</w:delText>
        </w:r>
      </w:del>
      <w:ins w:id="10" w:author="Alexander Stringer" w:date="2019-09-30T09:54:00Z">
        <w:r w:rsidR="00CA3D37">
          <w:t>Examples include</w:t>
        </w:r>
      </w:ins>
      <w:r>
        <w:t xml:space="preserve"> </w:t>
      </w:r>
      <w:del w:id="11" w:author="Alexander Stringer" w:date="2019-09-30T09:55:00Z">
        <w:r w:rsidDel="00CA3D37">
          <w:delText>the lifetimes</w:delText>
        </w:r>
      </w:del>
      <w:ins w:id="12" w:author="Alexander Stringer" w:date="2019-09-30T09:55:00Z">
        <w:r w:rsidR="00CA3D37">
          <w:t>time to death</w:t>
        </w:r>
      </w:ins>
      <w:r>
        <w:t xml:space="preserve"> of patients with a specific kind of disease, </w:t>
      </w:r>
      <w:del w:id="13" w:author="Alexander Stringer" w:date="2019-09-30T09:56:00Z">
        <w:r w:rsidDel="00CA3D37">
          <w:delText>the durability of a bunch of light-bulbs</w:delText>
        </w:r>
      </w:del>
      <w:ins w:id="14" w:author="Alexander Stringer" w:date="2019-09-30T09:56:00Z">
        <w:r w:rsidR="00CA3D37">
          <w:t>time to failure of a lightbulb,</w:t>
        </w:r>
      </w:ins>
      <w:r>
        <w:t xml:space="preserve"> </w:t>
      </w:r>
      <w:del w:id="15" w:author="Alexander Stringer" w:date="2019-09-30T09:56:00Z">
        <w:r w:rsidDel="00CA3D37">
          <w:delText>etc</w:delText>
        </w:r>
      </w:del>
      <w:ins w:id="16" w:author="Alexander Stringer" w:date="2019-09-30T09:56:00Z">
        <w:r w:rsidR="00CA3D37">
          <w:t>add one more example.</w:t>
        </w:r>
      </w:ins>
      <w:r>
        <w:t xml:space="preserve">. </w:t>
      </w:r>
      <w:ins w:id="17" w:author="Alexander Stringer" w:date="2019-09-30T09:56:00Z">
        <w:r w:rsidR="00CA3D37">
          <w:t>Models for analyzing time to event data quantify the association between treatments or r</w:t>
        </w:r>
      </w:ins>
      <w:ins w:id="18" w:author="Alexander Stringer" w:date="2019-09-30T09:57:00Z">
        <w:r w:rsidR="00CA3D37">
          <w:t xml:space="preserve">isk factors and the time to an event. </w:t>
        </w:r>
      </w:ins>
      <w:del w:id="19" w:author="Alexander Stringer" w:date="2019-09-30T09:57:00Z">
        <w:r w:rsidDel="00CA3D37">
          <w:delText xml:space="preserve">More specifically, we may want to study </w:delText>
        </w:r>
      </w:del>
      <w:ins w:id="20" w:author="Alexander Stringer" w:date="2019-09-30T09:57:00Z">
        <w:r w:rsidR="00CA3D37">
          <w:t xml:space="preserve">For example, we may quantify any </w:t>
        </w:r>
      </w:ins>
      <w:del w:id="21" w:author="Alexander Stringer" w:date="2019-09-30T09:57:00Z">
        <w:r w:rsidDel="00CA3D37">
          <w:delText xml:space="preserve">the </w:delText>
        </w:r>
      </w:del>
      <w:r>
        <w:t xml:space="preserve">relationship between the lifetimes of patients with the types of medicine they are using, to conclude whether a certain type of medicine </w:t>
      </w:r>
      <w:del w:id="22" w:author="Alexander Stringer" w:date="2019-09-30T09:57:00Z">
        <w:r w:rsidDel="00CA3D37">
          <w:delText>does improve</w:delText>
        </w:r>
      </w:del>
      <w:ins w:id="23" w:author="Alexander Stringer" w:date="2019-09-30T09:57:00Z">
        <w:r w:rsidR="00CA3D37">
          <w:t>is associated with a change in</w:t>
        </w:r>
      </w:ins>
      <w:r>
        <w:t xml:space="preserve"> the overall survival times of </w:t>
      </w:r>
      <w:commentRangeStart w:id="24"/>
      <w:r>
        <w:t>patients</w:t>
      </w:r>
      <w:commentRangeEnd w:id="24"/>
      <w:r w:rsidR="00CA3D37">
        <w:rPr>
          <w:rStyle w:val="CommentReference"/>
        </w:rPr>
        <w:commentReference w:id="24"/>
      </w:r>
      <w:r>
        <w:t xml:space="preserve">. </w:t>
      </w:r>
    </w:p>
    <w:p w14:paraId="0846BED6" w14:textId="7C5B19C4" w:rsidR="00566128" w:rsidRDefault="00853446">
      <w:pPr>
        <w:spacing w:after="182"/>
        <w:ind w:left="16" w:right="1425"/>
      </w:pPr>
      <w:commentRangeStart w:id="25"/>
      <w:del w:id="26" w:author="Alexander Stringer" w:date="2019-09-30T09:58:00Z">
        <w:r w:rsidDel="00CA3D37">
          <w:delText>To</w:delText>
        </w:r>
      </w:del>
      <w:commentRangeEnd w:id="25"/>
      <w:r w:rsidR="00CA3D37">
        <w:rPr>
          <w:rStyle w:val="CommentReference"/>
        </w:rPr>
        <w:commentReference w:id="25"/>
      </w:r>
      <w:del w:id="27" w:author="Alexander Stringer" w:date="2019-09-30T09:58:00Z">
        <w:r w:rsidDel="00CA3D37">
          <w:delText xml:space="preserve"> put it in a more general setting, the</w:delText>
        </w:r>
      </w:del>
      <w:del w:id="28" w:author="Alexander Stringer" w:date="2019-09-30T09:59:00Z">
        <w:r w:rsidDel="00B30598">
          <w:delText xml:space="preserve"> response variable</w:delText>
        </w:r>
      </w:del>
      <w:r>
        <w:t xml:space="preserve"> </w:t>
      </w:r>
      <w:ins w:id="29" w:author="Alexander Stringer" w:date="2019-09-30T09:59:00Z">
        <w:r w:rsidR="00B30598">
          <w:t xml:space="preserve">Let </w:t>
        </w:r>
      </w:ins>
      <w:r>
        <w:t xml:space="preserve">T </w:t>
      </w:r>
      <w:del w:id="30" w:author="Alexander Stringer" w:date="2019-09-30T09:59:00Z">
        <w:r w:rsidDel="00B30598">
          <w:delText xml:space="preserve">should </w:delText>
        </w:r>
      </w:del>
      <w:r>
        <w:t xml:space="preserve">be a </w:t>
      </w:r>
      <w:ins w:id="31" w:author="Alexander Stringer" w:date="2019-09-30T09:59:00Z">
        <w:r w:rsidR="00B30598">
          <w:t xml:space="preserve">continuous </w:t>
        </w:r>
      </w:ins>
      <w:r>
        <w:t>non-negative random variable</w:t>
      </w:r>
      <w:ins w:id="32" w:author="Alexander Stringer" w:date="2019-09-30T09:59:00Z">
        <w:r w:rsidR="00B30598">
          <w:t xml:space="preserve"> representing the time to some event</w:t>
        </w:r>
      </w:ins>
      <w:r>
        <w:t xml:space="preserve">, </w:t>
      </w:r>
      <w:del w:id="33" w:author="Alexander Stringer" w:date="2019-09-30T09:59:00Z">
        <w:r w:rsidDel="00B30598">
          <w:delText xml:space="preserve">and in </w:delText>
        </w:r>
        <w:commentRangeStart w:id="34"/>
        <w:commentRangeStart w:id="35"/>
        <w:r w:rsidDel="00B30598">
          <w:delText>most cases</w:delText>
        </w:r>
      </w:del>
      <w:commentRangeEnd w:id="34"/>
      <w:r w:rsidR="00B30598">
        <w:rPr>
          <w:rStyle w:val="CommentReference"/>
        </w:rPr>
        <w:commentReference w:id="34"/>
      </w:r>
      <w:commentRangeEnd w:id="35"/>
      <w:r w:rsidR="00AA61E6">
        <w:rPr>
          <w:rStyle w:val="CommentReference"/>
        </w:rPr>
        <w:commentReference w:id="35"/>
      </w:r>
      <w:del w:id="36" w:author="Alexander Stringer" w:date="2019-09-30T09:59:00Z">
        <w:r w:rsidDel="00B30598">
          <w:delText xml:space="preserve">, it should be a continuous random variable, </w:delText>
        </w:r>
      </w:del>
      <w:r>
        <w:t>defined over the interval [0</w:t>
      </w:r>
      <w:r>
        <w:rPr>
          <w:i/>
        </w:rPr>
        <w:t>,∞</w:t>
      </w:r>
      <w:r>
        <w:t xml:space="preserve">). Let the probability density function of T be denoted as </w:t>
      </w:r>
      <w:r>
        <w:rPr>
          <w:i/>
        </w:rPr>
        <w:t>f</w:t>
      </w:r>
      <w:r>
        <w:t>(</w:t>
      </w:r>
      <w:r>
        <w:rPr>
          <w:i/>
        </w:rPr>
        <w:t>t</w:t>
      </w:r>
      <w:r>
        <w:t xml:space="preserve">) and its cumulative distribution function be </w:t>
      </w:r>
      <w:r>
        <w:rPr>
          <w:i/>
        </w:rPr>
        <w:t>F</w:t>
      </w:r>
      <w:r>
        <w:t>(</w:t>
      </w:r>
      <w:r>
        <w:rPr>
          <w:i/>
        </w:rPr>
        <w:t>t</w:t>
      </w:r>
      <w:r>
        <w:t>)</w:t>
      </w:r>
      <w:ins w:id="37" w:author="Alexander Stringer" w:date="2019-09-30T10:01:00Z">
        <w:r w:rsidR="006731D0">
          <w:t>.</w:t>
        </w:r>
      </w:ins>
      <w:del w:id="38" w:author="Alexander Stringer" w:date="2019-09-30T10:01:00Z">
        <w:r w:rsidDel="006731D0">
          <w:delText>,</w:delText>
        </w:r>
      </w:del>
      <w:r>
        <w:t xml:space="preserve"> </w:t>
      </w:r>
      <w:del w:id="39" w:author="Alexander Stringer" w:date="2019-09-30T10:01:00Z">
        <w:r w:rsidDel="006731D0">
          <w:delText xml:space="preserve">then </w:delText>
        </w:r>
        <w:commentRangeStart w:id="40"/>
        <w:r w:rsidDel="006731D0">
          <w:delText>t</w:delText>
        </w:r>
      </w:del>
      <w:ins w:id="41" w:author="Alexander Stringer" w:date="2019-09-30T10:01:00Z">
        <w:r w:rsidR="006731D0">
          <w:t>T</w:t>
        </w:r>
      </w:ins>
      <w:r>
        <w:t>he</w:t>
      </w:r>
      <w:commentRangeEnd w:id="40"/>
      <w:r w:rsidR="006731D0">
        <w:rPr>
          <w:rStyle w:val="CommentReference"/>
        </w:rPr>
        <w:commentReference w:id="40"/>
      </w:r>
      <w:r>
        <w:t xml:space="preserve"> survivor function </w:t>
      </w:r>
      <w:r>
        <w:rPr>
          <w:i/>
        </w:rPr>
        <w:t>S</w:t>
      </w:r>
      <w:r>
        <w:t>(</w:t>
      </w:r>
      <w:r>
        <w:rPr>
          <w:i/>
        </w:rPr>
        <w:t>t</w:t>
      </w:r>
      <w:r>
        <w:t>) of T can be defined as:</w:t>
      </w:r>
    </w:p>
    <w:p w14:paraId="1D13CFB7" w14:textId="77777777" w:rsidR="00566128" w:rsidRDefault="00853446">
      <w:pPr>
        <w:pStyle w:val="Heading1"/>
      </w:pPr>
      <w:r>
        <w:rPr>
          <w:i w:val="0"/>
          <w:sz w:val="20"/>
        </w:rPr>
        <w:t xml:space="preserve">Z </w:t>
      </w:r>
      <w:r>
        <w:t>∞</w:t>
      </w:r>
    </w:p>
    <w:p w14:paraId="1C146D42" w14:textId="77777777" w:rsidR="00566128" w:rsidRDefault="00853446">
      <w:pPr>
        <w:tabs>
          <w:tab w:val="center" w:pos="4177"/>
          <w:tab w:val="center" w:pos="5751"/>
          <w:tab w:val="center" w:pos="9261"/>
        </w:tabs>
        <w:spacing w:after="6" w:line="252" w:lineRule="auto"/>
        <w:ind w:left="0" w:right="0" w:firstLine="0"/>
        <w:jc w:val="left"/>
      </w:pPr>
      <w:r>
        <w:rPr>
          <w:sz w:val="22"/>
        </w:rPr>
        <w:tab/>
      </w:r>
      <w:r>
        <w:rPr>
          <w:i/>
        </w:rPr>
        <w:t>S</w:t>
      </w:r>
      <w:r>
        <w:t>(</w:t>
      </w:r>
      <w:r>
        <w:rPr>
          <w:i/>
        </w:rPr>
        <w:t>t</w:t>
      </w:r>
      <w:r>
        <w:t xml:space="preserve">) = </w:t>
      </w:r>
      <w:r>
        <w:rPr>
          <w:i/>
        </w:rPr>
        <w:t>P</w:t>
      </w:r>
      <w:r>
        <w:t>(</w:t>
      </w:r>
      <w:r>
        <w:rPr>
          <w:i/>
        </w:rPr>
        <w:t>T &gt; t</w:t>
      </w:r>
      <w:r>
        <w:t>) =</w:t>
      </w:r>
      <w:r>
        <w:tab/>
      </w:r>
      <w:r>
        <w:rPr>
          <w:i/>
        </w:rPr>
        <w:t>f</w:t>
      </w:r>
      <w:r>
        <w:t>(</w:t>
      </w:r>
      <w:r>
        <w:rPr>
          <w:i/>
        </w:rPr>
        <w:t>x</w:t>
      </w:r>
      <w:r>
        <w:t>)</w:t>
      </w:r>
      <w:commentRangeStart w:id="42"/>
      <w:r>
        <w:rPr>
          <w:i/>
        </w:rPr>
        <w:t>dx</w:t>
      </w:r>
      <w:commentRangeEnd w:id="42"/>
      <w:r w:rsidR="00F40A0A">
        <w:rPr>
          <w:rStyle w:val="CommentReference"/>
        </w:rPr>
        <w:commentReference w:id="42"/>
      </w:r>
      <w:r>
        <w:rPr>
          <w:i/>
        </w:rPr>
        <w:tab/>
      </w:r>
      <w:r>
        <w:t>(1)</w:t>
      </w:r>
    </w:p>
    <w:p w14:paraId="56B04548" w14:textId="77777777" w:rsidR="00566128" w:rsidRDefault="00853446">
      <w:pPr>
        <w:spacing w:after="207" w:line="265" w:lineRule="auto"/>
        <w:ind w:left="693" w:right="1136" w:hanging="10"/>
        <w:jc w:val="center"/>
      </w:pPr>
      <w:r>
        <w:rPr>
          <w:i/>
          <w:sz w:val="14"/>
        </w:rPr>
        <w:t>t</w:t>
      </w:r>
    </w:p>
    <w:p w14:paraId="78C1096D" w14:textId="77777777" w:rsidR="00540CED" w:rsidRDefault="00853446">
      <w:pPr>
        <w:spacing w:after="194"/>
        <w:ind w:left="16" w:right="1425"/>
        <w:rPr>
          <w:ins w:id="43" w:author="Alexander Stringer" w:date="2019-09-30T10:03:00Z"/>
        </w:rPr>
      </w:pPr>
      <w:r>
        <w:t xml:space="preserve">Notice that </w:t>
      </w:r>
      <w:r>
        <w:rPr>
          <w:i/>
        </w:rPr>
        <w:t>S</w:t>
      </w:r>
      <w:r>
        <w:t>(</w:t>
      </w:r>
      <w:r>
        <w:rPr>
          <w:i/>
        </w:rPr>
        <w:t>t</w:t>
      </w:r>
      <w:r>
        <w:t xml:space="preserve">) is the probability of an observation to survive to time t, and therefore it </w:t>
      </w:r>
      <w:del w:id="44" w:author="Alexander Stringer" w:date="2019-09-30T10:02:00Z">
        <w:r w:rsidDel="00E66569">
          <w:delText xml:space="preserve">should </w:delText>
        </w:r>
        <w:commentRangeStart w:id="45"/>
        <w:r w:rsidDel="00E66569">
          <w:delText>be</w:delText>
        </w:r>
      </w:del>
      <w:ins w:id="46" w:author="Alexander Stringer" w:date="2019-09-30T10:02:00Z">
        <w:r w:rsidR="00E66569">
          <w:t>is</w:t>
        </w:r>
        <w:commentRangeEnd w:id="45"/>
        <w:r w:rsidR="00E66569">
          <w:rPr>
            <w:rStyle w:val="CommentReference"/>
          </w:rPr>
          <w:commentReference w:id="45"/>
        </w:r>
      </w:ins>
      <w:r>
        <w:t xml:space="preserve"> a monotone decreasing function with </w:t>
      </w:r>
      <w:r>
        <w:rPr>
          <w:i/>
        </w:rPr>
        <w:t>S</w:t>
      </w:r>
      <w:r>
        <w:t>(0) = 1 and</w:t>
      </w:r>
      <w:del w:id="47" w:author="Alexander Stringer" w:date="2019-09-30T10:02:00Z">
        <w:r w:rsidDel="00853446">
          <w:delText xml:space="preserve"> </w:delText>
        </w:r>
        <w:r w:rsidDel="00853446">
          <w:rPr>
            <w:i/>
          </w:rPr>
          <w:delText>S</w:delText>
        </w:r>
        <w:r w:rsidDel="00853446">
          <w:delText>(</w:delText>
        </w:r>
        <w:r w:rsidDel="00853446">
          <w:rPr>
            <w:i/>
          </w:rPr>
          <w:delText>∞</w:delText>
        </w:r>
        <w:r w:rsidDel="00853446">
          <w:delText xml:space="preserve">) = </w:delText>
        </w:r>
      </w:del>
      <w:r>
        <w:t>lim</w:t>
      </w:r>
      <w:r>
        <w:rPr>
          <w:i/>
          <w:vertAlign w:val="subscript"/>
        </w:rPr>
        <w:t xml:space="preserve">t→∞ </w:t>
      </w:r>
      <w:r>
        <w:rPr>
          <w:i/>
        </w:rPr>
        <w:t>S</w:t>
      </w:r>
      <w:r>
        <w:t>(</w:t>
      </w:r>
      <w:r>
        <w:rPr>
          <w:i/>
        </w:rPr>
        <w:t>x</w:t>
      </w:r>
      <w:r>
        <w:t xml:space="preserve">) = </w:t>
      </w:r>
      <w:commentRangeStart w:id="48"/>
      <w:del w:id="49" w:author="Alexander Stringer" w:date="2019-09-30T10:03:00Z">
        <w:r w:rsidDel="00F95BE6">
          <w:delText>0</w:delText>
        </w:r>
      </w:del>
      <w:commentRangeEnd w:id="48"/>
      <w:r w:rsidR="00540CED">
        <w:rPr>
          <w:rStyle w:val="CommentReference"/>
        </w:rPr>
        <w:commentReference w:id="48"/>
      </w:r>
      <w:r>
        <w:t xml:space="preserve">. </w:t>
      </w:r>
    </w:p>
    <w:p w14:paraId="435EBFDC" w14:textId="1AB0D339" w:rsidR="00566128" w:rsidRDefault="00853446">
      <w:pPr>
        <w:spacing w:after="194"/>
        <w:ind w:left="16" w:right="1425"/>
      </w:pPr>
      <w:del w:id="50" w:author="Alexander Stringer" w:date="2019-09-30T10:04:00Z">
        <w:r w:rsidDel="00F95BE6">
          <w:delText xml:space="preserve">In survival analysis study, we are </w:delText>
        </w:r>
      </w:del>
      <w:del w:id="51" w:author="Alexander Stringer" w:date="2019-09-30T10:03:00Z">
        <w:r w:rsidDel="00F95BE6">
          <w:delText xml:space="preserve">mostly </w:delText>
        </w:r>
      </w:del>
      <w:del w:id="52" w:author="Alexander Stringer" w:date="2019-09-30T10:04:00Z">
        <w:r w:rsidDel="00F95BE6">
          <w:delText>interested in the</w:delText>
        </w:r>
      </w:del>
      <w:ins w:id="53" w:author="Alexander Stringer" w:date="2019-09-30T10:04:00Z">
        <w:r w:rsidR="00F95BE6">
          <w:t>The hazard function, denoted h(t), is defined as</w:t>
        </w:r>
      </w:ins>
      <w:r>
        <w:t xml:space="preserve"> instantaneous rate of occurrence at a specific time </w:t>
      </w:r>
      <w:r>
        <w:rPr>
          <w:i/>
        </w:rPr>
        <w:t xml:space="preserve">t </w:t>
      </w:r>
      <w:r>
        <w:t xml:space="preserve">given that the event does not occur before </w:t>
      </w:r>
      <w:r>
        <w:rPr>
          <w:i/>
        </w:rPr>
        <w:t>t</w:t>
      </w:r>
      <w:ins w:id="54" w:author="Alexander Stringer" w:date="2019-09-30T10:04:00Z">
        <w:r w:rsidR="00F95BE6">
          <w:rPr>
            <w:i/>
          </w:rPr>
          <w:t>:</w:t>
        </w:r>
      </w:ins>
      <w:del w:id="55" w:author="Alexander Stringer" w:date="2019-09-30T10:03:00Z">
        <w:r w:rsidDel="00F95BE6">
          <w:delText>. That instantaneous rate will be measured using a</w:delText>
        </w:r>
      </w:del>
      <w:ins w:id="56" w:author="Alexander Stringer" w:date="2019-09-30T10:03:00Z">
        <w:r w:rsidR="00F95BE6">
          <w:t>, called the</w:t>
        </w:r>
      </w:ins>
      <w:r>
        <w:t xml:space="preserve"> </w:t>
      </w:r>
      <w:del w:id="57" w:author="Alexander Stringer" w:date="2019-09-30T10:04:00Z">
        <w:r w:rsidDel="00F95BE6">
          <w:delText xml:space="preserve">hazard function </w:delText>
        </w:r>
        <w:r w:rsidDel="00F95BE6">
          <w:rPr>
            <w:i/>
          </w:rPr>
          <w:delText>h</w:delText>
        </w:r>
        <w:r w:rsidDel="00F95BE6">
          <w:delText>(</w:delText>
        </w:r>
        <w:r w:rsidDel="00F95BE6">
          <w:rPr>
            <w:i/>
          </w:rPr>
          <w:delText>t</w:delText>
        </w:r>
        <w:r w:rsidDel="00F95BE6">
          <w:delText>) which is defined as:</w:delText>
        </w:r>
      </w:del>
    </w:p>
    <w:p w14:paraId="24F3398F" w14:textId="77777777" w:rsidR="00566128" w:rsidRDefault="00853446">
      <w:pPr>
        <w:tabs>
          <w:tab w:val="center" w:pos="4156"/>
          <w:tab w:val="center" w:pos="5652"/>
          <w:tab w:val="center" w:pos="6390"/>
        </w:tabs>
        <w:spacing w:after="0" w:line="259" w:lineRule="auto"/>
        <w:ind w:left="0" w:right="0" w:firstLine="0"/>
        <w:jc w:val="left"/>
      </w:pPr>
      <w:r>
        <w:rPr>
          <w:sz w:val="22"/>
        </w:rPr>
        <w:tab/>
      </w:r>
      <w:r>
        <w:rPr>
          <w:i/>
        </w:rPr>
        <w:t>P</w:t>
      </w:r>
      <w:r>
        <w:t>(</w:t>
      </w:r>
      <w:r>
        <w:rPr>
          <w:i/>
        </w:rPr>
        <w:t xml:space="preserve">t ≤ T ≤ t </w:t>
      </w:r>
      <w:r>
        <w:t xml:space="preserve">+ </w:t>
      </w:r>
      <w:r>
        <w:rPr>
          <w:i/>
        </w:rPr>
        <w:t>s|T ≥ t</w:t>
      </w:r>
      <w:r>
        <w:t>)</w:t>
      </w:r>
      <w:r>
        <w:tab/>
      </w:r>
      <w:r>
        <w:rPr>
          <w:i/>
        </w:rPr>
        <w:t>f</w:t>
      </w:r>
      <w:r>
        <w:t>(</w:t>
      </w:r>
      <w:r>
        <w:rPr>
          <w:i/>
        </w:rPr>
        <w:t>t</w:t>
      </w:r>
      <w:r>
        <w:t>)</w:t>
      </w:r>
      <w:r>
        <w:tab/>
      </w:r>
      <w:r>
        <w:rPr>
          <w:i/>
        </w:rPr>
        <w:t>∂</w:t>
      </w:r>
    </w:p>
    <w:tbl>
      <w:tblPr>
        <w:tblStyle w:val="TableGrid"/>
        <w:tblW w:w="9368" w:type="dxa"/>
        <w:tblInd w:w="21" w:type="dxa"/>
        <w:tblCellMar>
          <w:top w:w="11" w:type="dxa"/>
          <w:left w:w="0" w:type="dxa"/>
          <w:bottom w:w="0" w:type="dxa"/>
          <w:right w:w="0" w:type="dxa"/>
        </w:tblCellMar>
        <w:tblLook w:val="04A0" w:firstRow="1" w:lastRow="0" w:firstColumn="1" w:lastColumn="0" w:noHBand="0" w:noVBand="1"/>
      </w:tblPr>
      <w:tblGrid>
        <w:gridCol w:w="7447"/>
        <w:gridCol w:w="1921"/>
      </w:tblGrid>
      <w:tr w:rsidR="00566128" w14:paraId="0F32AE84" w14:textId="77777777">
        <w:trPr>
          <w:trHeight w:val="853"/>
        </w:trPr>
        <w:tc>
          <w:tcPr>
            <w:tcW w:w="7447" w:type="dxa"/>
            <w:tcBorders>
              <w:top w:val="nil"/>
              <w:left w:val="nil"/>
              <w:bottom w:val="nil"/>
              <w:right w:val="nil"/>
            </w:tcBorders>
          </w:tcPr>
          <w:p w14:paraId="21F3E63D" w14:textId="77777777" w:rsidR="00566128" w:rsidRDefault="00853446">
            <w:pPr>
              <w:spacing w:after="247" w:line="216" w:lineRule="auto"/>
              <w:ind w:left="1999" w:right="70" w:firstLine="0"/>
              <w:jc w:val="center"/>
            </w:pPr>
            <w:r>
              <w:rPr>
                <w:noProof/>
                <w:sz w:val="22"/>
              </w:rPr>
              <mc:AlternateContent>
                <mc:Choice Requires="wpg">
                  <w:drawing>
                    <wp:anchor distT="0" distB="0" distL="114300" distR="114300" simplePos="0" relativeHeight="251658240" behindDoc="1" locked="0" layoutInCell="1" allowOverlap="1" wp14:anchorId="252CFC18" wp14:editId="49CFEA40">
                      <wp:simplePos x="0" y="0"/>
                      <wp:positionH relativeFrom="column">
                        <wp:posOffset>1989786</wp:posOffset>
                      </wp:positionH>
                      <wp:positionV relativeFrom="paragraph">
                        <wp:posOffset>56268</wp:posOffset>
                      </wp:positionV>
                      <wp:extent cx="2117916" cy="5055"/>
                      <wp:effectExtent l="0" t="0" r="0" b="0"/>
                      <wp:wrapNone/>
                      <wp:docPr id="37339" name="Group 37339"/>
                      <wp:cNvGraphicFramePr/>
                      <a:graphic xmlns:a="http://schemas.openxmlformats.org/drawingml/2006/main">
                        <a:graphicData uri="http://schemas.microsoft.com/office/word/2010/wordprocessingGroup">
                          <wpg:wgp>
                            <wpg:cNvGrpSpPr/>
                            <wpg:grpSpPr>
                              <a:xfrm>
                                <a:off x="0" y="0"/>
                                <a:ext cx="2117916" cy="5055"/>
                                <a:chOff x="0" y="0"/>
                                <a:chExt cx="2117916" cy="5055"/>
                              </a:xfrm>
                            </wpg:grpSpPr>
                            <wps:wsp>
                              <wps:cNvPr id="111" name="Shape 111"/>
                              <wps:cNvSpPr/>
                              <wps:spPr>
                                <a:xfrm>
                                  <a:off x="0" y="0"/>
                                  <a:ext cx="1272502" cy="0"/>
                                </a:xfrm>
                                <a:custGeom>
                                  <a:avLst/>
                                  <a:gdLst/>
                                  <a:ahLst/>
                                  <a:cxnLst/>
                                  <a:rect l="0" t="0" r="0" b="0"/>
                                  <a:pathLst>
                                    <a:path w="1272502">
                                      <a:moveTo>
                                        <a:pt x="0" y="0"/>
                                      </a:moveTo>
                                      <a:lnTo>
                                        <a:pt x="12725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471575" y="0"/>
                                  <a:ext cx="228981" cy="0"/>
                                </a:xfrm>
                                <a:custGeom>
                                  <a:avLst/>
                                  <a:gdLst/>
                                  <a:ahLst/>
                                  <a:cxnLst/>
                                  <a:rect l="0" t="0" r="0" b="0"/>
                                  <a:pathLst>
                                    <a:path w="228981">
                                      <a:moveTo>
                                        <a:pt x="0" y="0"/>
                                      </a:moveTo>
                                      <a:lnTo>
                                        <a:pt x="2289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1998028" y="0"/>
                                  <a:ext cx="119888" cy="0"/>
                                </a:xfrm>
                                <a:custGeom>
                                  <a:avLst/>
                                  <a:gdLst/>
                                  <a:ahLst/>
                                  <a:cxnLst/>
                                  <a:rect l="0" t="0" r="0" b="0"/>
                                  <a:pathLst>
                                    <a:path w="119888">
                                      <a:moveTo>
                                        <a:pt x="0" y="0"/>
                                      </a:moveTo>
                                      <a:lnTo>
                                        <a:pt x="1198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339" style="width:166.765pt;height:0.398pt;position:absolute;z-index:-2147483536;mso-position-horizontal-relative:text;mso-position-horizontal:absolute;margin-left:156.676pt;mso-position-vertical-relative:text;margin-top:4.43057pt;" coordsize="21179,50">
                      <v:shape id="Shape 111" style="position:absolute;width:12725;height:0;left:0;top:0;" coordsize="1272502,0" path="m0,0l1272502,0">
                        <v:stroke weight="0.398pt" endcap="flat" joinstyle="miter" miterlimit="10" on="true" color="#000000"/>
                        <v:fill on="false" color="#000000" opacity="0"/>
                      </v:shape>
                      <v:shape id="Shape 118" style="position:absolute;width:2289;height:0;left:14715;top:0;" coordsize="228981,0" path="m0,0l228981,0">
                        <v:stroke weight="0.398pt" endcap="flat" joinstyle="miter" miterlimit="10" on="true" color="#000000"/>
                        <v:fill on="false" color="#000000" opacity="0"/>
                      </v:shape>
                      <v:shape id="Shape 126" style="position:absolute;width:1198;height:0;left:19980;top:0;" coordsize="119888,0" path="m0,0l119888,0">
                        <v:stroke weight="0.398pt" endcap="flat" joinstyle="miter" miterlimit="10" on="true" color="#000000"/>
                        <v:fill on="false" color="#000000" opacity="0"/>
                      </v:shape>
                    </v:group>
                  </w:pict>
                </mc:Fallback>
              </mc:AlternateContent>
            </w:r>
            <w:r>
              <w:rPr>
                <w:i/>
              </w:rPr>
              <w:t>h</w:t>
            </w:r>
            <w:r>
              <w:t>(</w:t>
            </w:r>
            <w:r>
              <w:rPr>
                <w:i/>
              </w:rPr>
              <w:t>t</w:t>
            </w:r>
            <w:r>
              <w:t>) = lim</w:t>
            </w:r>
            <w:r>
              <w:tab/>
              <w:t>=</w:t>
            </w:r>
            <w:r>
              <w:tab/>
              <w:t xml:space="preserve">= </w:t>
            </w:r>
            <w:r>
              <w:rPr>
                <w:i/>
              </w:rPr>
              <w:t>−</w:t>
            </w:r>
            <w:r>
              <w:rPr>
                <w:i/>
              </w:rPr>
              <w:tab/>
            </w:r>
            <w:r>
              <w:t>log[</w:t>
            </w:r>
            <w:r>
              <w:rPr>
                <w:i/>
              </w:rPr>
              <w:t>S</w:t>
            </w:r>
            <w:r>
              <w:t>(</w:t>
            </w:r>
            <w:r>
              <w:rPr>
                <w:i/>
              </w:rPr>
              <w:t>t</w:t>
            </w:r>
            <w:r>
              <w:t xml:space="preserve">)] </w:t>
            </w:r>
            <w:r>
              <w:rPr>
                <w:i/>
                <w:sz w:val="14"/>
              </w:rPr>
              <w:t>s→</w:t>
            </w:r>
            <w:r>
              <w:rPr>
                <w:sz w:val="14"/>
              </w:rPr>
              <w:t>0</w:t>
            </w:r>
            <w:r>
              <w:rPr>
                <w:sz w:val="14"/>
              </w:rPr>
              <w:tab/>
            </w:r>
            <w:r>
              <w:rPr>
                <w:i/>
              </w:rPr>
              <w:t>s</w:t>
            </w:r>
            <w:r>
              <w:rPr>
                <w:i/>
              </w:rPr>
              <w:tab/>
              <w:t>S</w:t>
            </w:r>
            <w:r>
              <w:t>(</w:t>
            </w:r>
            <w:r>
              <w:rPr>
                <w:i/>
              </w:rPr>
              <w:t>t</w:t>
            </w:r>
            <w:r>
              <w:t>)</w:t>
            </w:r>
            <w:r>
              <w:tab/>
            </w:r>
            <w:r>
              <w:rPr>
                <w:i/>
              </w:rPr>
              <w:t>∂t</w:t>
            </w:r>
          </w:p>
          <w:p w14:paraId="24D469FC" w14:textId="5F46DAFD" w:rsidR="00566128" w:rsidRDefault="00853446">
            <w:pPr>
              <w:spacing w:after="0" w:line="259" w:lineRule="auto"/>
              <w:ind w:left="0" w:right="0" w:firstLine="0"/>
              <w:jc w:val="left"/>
            </w:pPr>
            <w:del w:id="58" w:author="Alexander Stringer" w:date="2019-09-30T10:05:00Z">
              <w:r w:rsidDel="0021557C">
                <w:delText>And the</w:delText>
              </w:r>
            </w:del>
            <w:ins w:id="59" w:author="Alexander Stringer" w:date="2019-09-30T10:05:00Z">
              <w:r w:rsidR="0021557C">
                <w:t>The</w:t>
              </w:r>
            </w:ins>
            <w:r>
              <w:t xml:space="preserve"> </w:t>
            </w:r>
            <w:del w:id="60" w:author="Alexander Stringer" w:date="2019-09-30T10:05:00Z">
              <w:r w:rsidDel="0021557C">
                <w:delText xml:space="preserve">related </w:delText>
              </w:r>
            </w:del>
            <w:r>
              <w:t xml:space="preserve">cumulative hazard function </w:t>
            </w:r>
            <w:r>
              <w:rPr>
                <w:i/>
              </w:rPr>
              <w:t>H</w:t>
            </w:r>
            <w:r>
              <w:t>(</w:t>
            </w:r>
            <w:r>
              <w:rPr>
                <w:i/>
              </w:rPr>
              <w:t>t</w:t>
            </w:r>
            <w:r>
              <w:t xml:space="preserve">) will be defined </w:t>
            </w:r>
            <w:commentRangeStart w:id="61"/>
            <w:r>
              <w:t>by</w:t>
            </w:r>
            <w:commentRangeEnd w:id="61"/>
            <w:r w:rsidR="00F95BE6">
              <w:rPr>
                <w:rStyle w:val="CommentReference"/>
              </w:rPr>
              <w:commentReference w:id="61"/>
            </w:r>
            <w:r>
              <w:t>:</w:t>
            </w:r>
          </w:p>
        </w:tc>
        <w:tc>
          <w:tcPr>
            <w:tcW w:w="1921" w:type="dxa"/>
            <w:tcBorders>
              <w:top w:val="nil"/>
              <w:left w:val="nil"/>
              <w:bottom w:val="nil"/>
              <w:right w:val="nil"/>
            </w:tcBorders>
          </w:tcPr>
          <w:p w14:paraId="03F2A864" w14:textId="77777777" w:rsidR="00566128" w:rsidRDefault="00853446">
            <w:pPr>
              <w:spacing w:after="0" w:line="259" w:lineRule="auto"/>
              <w:ind w:left="0" w:right="0" w:firstLine="0"/>
              <w:jc w:val="right"/>
            </w:pPr>
            <w:r>
              <w:t>(2)</w:t>
            </w:r>
          </w:p>
        </w:tc>
      </w:tr>
      <w:tr w:rsidR="00566128" w14:paraId="6B87EE1F" w14:textId="77777777">
        <w:trPr>
          <w:trHeight w:val="467"/>
        </w:trPr>
        <w:tc>
          <w:tcPr>
            <w:tcW w:w="7447" w:type="dxa"/>
            <w:tcBorders>
              <w:top w:val="nil"/>
              <w:left w:val="nil"/>
              <w:bottom w:val="nil"/>
              <w:right w:val="nil"/>
            </w:tcBorders>
            <w:vAlign w:val="bottom"/>
          </w:tcPr>
          <w:p w14:paraId="265DBB8C" w14:textId="77777777" w:rsidR="00566128" w:rsidRDefault="00853446">
            <w:pPr>
              <w:spacing w:after="31" w:line="259" w:lineRule="auto"/>
              <w:ind w:left="811" w:right="0" w:firstLine="0"/>
              <w:jc w:val="center"/>
            </w:pPr>
            <w:r>
              <w:t xml:space="preserve">Z </w:t>
            </w:r>
            <w:r>
              <w:rPr>
                <w:i/>
                <w:sz w:val="14"/>
              </w:rPr>
              <w:t>t</w:t>
            </w:r>
          </w:p>
          <w:p w14:paraId="74F0A92C" w14:textId="77777777" w:rsidR="00566128" w:rsidRDefault="00853446">
            <w:pPr>
              <w:tabs>
                <w:tab w:val="center" w:pos="3634"/>
                <w:tab w:val="center" w:pos="5176"/>
              </w:tabs>
              <w:spacing w:after="0" w:line="259" w:lineRule="auto"/>
              <w:ind w:left="0" w:right="0" w:firstLine="0"/>
              <w:jc w:val="left"/>
            </w:pPr>
            <w:r>
              <w:rPr>
                <w:sz w:val="22"/>
              </w:rPr>
              <w:tab/>
            </w:r>
            <w:r>
              <w:rPr>
                <w:i/>
              </w:rPr>
              <w:t>H</w:t>
            </w:r>
            <w:r>
              <w:t>(</w:t>
            </w:r>
            <w:r>
              <w:rPr>
                <w:i/>
              </w:rPr>
              <w:t>t</w:t>
            </w:r>
            <w:r>
              <w:t>) =</w:t>
            </w:r>
            <w:r>
              <w:tab/>
            </w:r>
            <w:r>
              <w:rPr>
                <w:i/>
              </w:rPr>
              <w:t>h</w:t>
            </w:r>
            <w:r>
              <w:t>(</w:t>
            </w:r>
            <w:r>
              <w:rPr>
                <w:i/>
              </w:rPr>
              <w:t>u</w:t>
            </w:r>
            <w:r>
              <w:t>)</w:t>
            </w:r>
            <w:r>
              <w:rPr>
                <w:i/>
              </w:rPr>
              <w:t xml:space="preserve">du </w:t>
            </w:r>
            <w:r>
              <w:t xml:space="preserve">= </w:t>
            </w:r>
            <w:r>
              <w:rPr>
                <w:i/>
              </w:rPr>
              <w:t>−</w:t>
            </w:r>
            <w:r>
              <w:t>log[</w:t>
            </w:r>
            <w:r>
              <w:rPr>
                <w:i/>
              </w:rPr>
              <w:t>S</w:t>
            </w:r>
            <w:r>
              <w:t>(</w:t>
            </w:r>
            <w:r>
              <w:rPr>
                <w:i/>
              </w:rPr>
              <w:t>t</w:t>
            </w:r>
            <w:r>
              <w:t>)]</w:t>
            </w:r>
          </w:p>
        </w:tc>
        <w:tc>
          <w:tcPr>
            <w:tcW w:w="1921" w:type="dxa"/>
            <w:tcBorders>
              <w:top w:val="nil"/>
              <w:left w:val="nil"/>
              <w:bottom w:val="nil"/>
              <w:right w:val="nil"/>
            </w:tcBorders>
            <w:vAlign w:val="bottom"/>
          </w:tcPr>
          <w:p w14:paraId="4F96E97B" w14:textId="77777777" w:rsidR="00566128" w:rsidRDefault="00853446">
            <w:pPr>
              <w:spacing w:after="0" w:line="259" w:lineRule="auto"/>
              <w:ind w:left="0" w:right="0" w:firstLine="0"/>
              <w:jc w:val="right"/>
            </w:pPr>
            <w:r>
              <w:t>(3)</w:t>
            </w:r>
          </w:p>
        </w:tc>
      </w:tr>
    </w:tbl>
    <w:p w14:paraId="58C6FE51" w14:textId="77777777" w:rsidR="00566128" w:rsidRDefault="00853446">
      <w:pPr>
        <w:spacing w:after="314" w:line="265" w:lineRule="auto"/>
        <w:ind w:left="203" w:right="2681" w:hanging="10"/>
        <w:jc w:val="center"/>
      </w:pPr>
      <w:r>
        <w:rPr>
          <w:sz w:val="14"/>
        </w:rPr>
        <w:t>0</w:t>
      </w:r>
    </w:p>
    <w:p w14:paraId="6517485C" w14:textId="1B506DBE" w:rsidR="00566128" w:rsidRDefault="0021557C">
      <w:pPr>
        <w:spacing w:after="461" w:line="245" w:lineRule="auto"/>
        <w:ind w:left="16" w:right="1341"/>
        <w:jc w:val="left"/>
      </w:pPr>
      <w:ins w:id="62" w:author="Alexander Stringer" w:date="2019-09-30T10:06:00Z">
        <w:r>
          <w:t xml:space="preserve">Event times are often only partially observed. Right censoring occurs when </w:t>
        </w:r>
      </w:ins>
      <w:ins w:id="63" w:author="Alexander Stringer" w:date="2019-09-30T10:07:00Z">
        <w:r>
          <w:t>it is only known that an event occurred after some fixed timepoint, such as patients in a medical study who are lost to follow</w:t>
        </w:r>
      </w:ins>
      <w:ins w:id="64" w:author="Alexander Stringer" w:date="2019-09-30T10:10:00Z">
        <w:r w:rsidR="00C01E30">
          <w:t xml:space="preserve"> </w:t>
        </w:r>
      </w:ins>
      <w:ins w:id="65" w:author="Alexander Stringer" w:date="2019-09-30T10:07:00Z">
        <w:r>
          <w:t xml:space="preserve">up. Left truncation occurs when event times are only included in the dataset conditional on having </w:t>
        </w:r>
      </w:ins>
      <w:ins w:id="66" w:author="Alexander Stringer" w:date="2019-09-30T10:08:00Z">
        <w:r>
          <w:t xml:space="preserve">surpassed some threshold, such as patients joining a medical study only after having a disease for several weeks or months. Interval censoring refers to the </w:t>
        </w:r>
      </w:ins>
      <w:ins w:id="67" w:author="Alexander Stringer" w:date="2019-09-30T10:09:00Z">
        <w:r>
          <w:t>presence</w:t>
        </w:r>
      </w:ins>
      <w:ins w:id="68" w:author="Alexander Stringer" w:date="2019-09-30T10:08:00Z">
        <w:r>
          <w:t xml:space="preserve"> of both </w:t>
        </w:r>
      </w:ins>
      <w:ins w:id="69" w:author="Alexander Stringer" w:date="2019-09-30T10:09:00Z">
        <w:r>
          <w:t>right censoring and left truncation in the same observed event times.</w:t>
        </w:r>
      </w:ins>
      <w:ins w:id="70" w:author="Alexander Stringer" w:date="2019-09-30T10:10:00Z">
        <w:r w:rsidR="00C01E30">
          <w:t xml:space="preserve"> Partially observed observations present challenges in the analysis of survival data, and are too common to be </w:t>
        </w:r>
      </w:ins>
      <w:ins w:id="71" w:author="Alexander Stringer" w:date="2019-09-30T10:11:00Z">
        <w:r w:rsidR="00C01E30">
          <w:t>ignored. We expand on these challenges in Section 1.2.</w:t>
        </w:r>
      </w:ins>
      <w:ins w:id="72" w:author="Alexander Stringer" w:date="2019-09-30T10:09:00Z">
        <w:r>
          <w:t xml:space="preserve"> </w:t>
        </w:r>
      </w:ins>
      <w:del w:id="73" w:author="Alexander Stringer" w:date="2019-09-30T10:09:00Z">
        <w:r w:rsidR="00853446" w:rsidDel="0021557C">
          <w:delText xml:space="preserve">Often time, there will be </w:delText>
        </w:r>
        <w:r w:rsidR="00853446" w:rsidDel="0021557C">
          <w:rPr>
            <w:i/>
          </w:rPr>
          <w:delText xml:space="preserve">some </w:delText>
        </w:r>
        <w:r w:rsidR="00853446" w:rsidDel="0021557C">
          <w:delText xml:space="preserve">survival times in the data-set that we cannot observe </w:delText>
        </w:r>
        <w:r w:rsidR="00853446" w:rsidDel="0021557C">
          <w:lastRenderedPageBreak/>
          <w:delText xml:space="preserve">their exact values due to censoring or truncation, which causes a </w:delText>
        </w:r>
        <w:commentRangeStart w:id="74"/>
        <w:r w:rsidR="00853446" w:rsidDel="0021557C">
          <w:delText xml:space="preserve">great difficulty </w:delText>
        </w:r>
      </w:del>
      <w:commentRangeEnd w:id="74"/>
      <w:r>
        <w:rPr>
          <w:rStyle w:val="CommentReference"/>
        </w:rPr>
        <w:commentReference w:id="74"/>
      </w:r>
      <w:del w:id="75" w:author="Alexander Stringer" w:date="2019-09-30T10:09:00Z">
        <w:r w:rsidR="00853446" w:rsidDel="0021557C">
          <w:delText>for us to carry out our analysis. I will present the details of these problems at the section below.</w:delText>
        </w:r>
      </w:del>
    </w:p>
    <w:p w14:paraId="493FD095" w14:textId="77777777" w:rsidR="00566128" w:rsidRDefault="00853446">
      <w:pPr>
        <w:tabs>
          <w:tab w:val="center" w:pos="2766"/>
        </w:tabs>
        <w:spacing w:after="184" w:line="259" w:lineRule="auto"/>
        <w:ind w:left="0" w:right="0" w:firstLine="0"/>
        <w:jc w:val="left"/>
      </w:pPr>
      <w:r>
        <w:rPr>
          <w:b/>
          <w:sz w:val="24"/>
        </w:rPr>
        <w:t>1.2</w:t>
      </w:r>
      <w:r>
        <w:rPr>
          <w:b/>
          <w:sz w:val="24"/>
        </w:rPr>
        <w:tab/>
        <w:t>Types of Censoring and Truncation:</w:t>
      </w:r>
    </w:p>
    <w:p w14:paraId="3031B1D5" w14:textId="77777777" w:rsidR="00566128" w:rsidRDefault="00853446">
      <w:pPr>
        <w:spacing w:after="23"/>
        <w:ind w:left="16" w:right="1425"/>
      </w:pPr>
      <w:r>
        <w:t xml:space="preserve">In survival analysis, we are mainly dealing with the problem of right-censoring, interval-censoring and left truncation. Right-censoring is when an individual’s lifetime </w:t>
      </w:r>
      <w:r>
        <w:rPr>
          <w:i/>
        </w:rPr>
        <w:t>T</w:t>
      </w:r>
      <w:r>
        <w:rPr>
          <w:i/>
          <w:vertAlign w:val="subscript"/>
        </w:rPr>
        <w:t xml:space="preserve">i </w:t>
      </w:r>
      <w:r>
        <w:t xml:space="preserve">is not exactly known because the individual is still alive when the study terminates at </w:t>
      </w:r>
      <w:r>
        <w:rPr>
          <w:i/>
        </w:rPr>
        <w:t>C</w:t>
      </w:r>
      <w:r>
        <w:rPr>
          <w:i/>
          <w:vertAlign w:val="subscript"/>
        </w:rPr>
        <w:t>i</w:t>
      </w:r>
      <w:r>
        <w:t xml:space="preserve">, so we are only sure about that </w:t>
      </w:r>
      <w:r>
        <w:rPr>
          <w:i/>
        </w:rPr>
        <w:t>T</w:t>
      </w:r>
      <w:r>
        <w:rPr>
          <w:i/>
          <w:vertAlign w:val="subscript"/>
        </w:rPr>
        <w:t xml:space="preserve">i </w:t>
      </w:r>
      <w:r>
        <w:rPr>
          <w:i/>
        </w:rPr>
        <w:t>&gt; C</w:t>
      </w:r>
      <w:r>
        <w:rPr>
          <w:i/>
          <w:vertAlign w:val="subscript"/>
        </w:rPr>
        <w:t xml:space="preserve">i </w:t>
      </w:r>
      <w:r>
        <w:t xml:space="preserve">but not sure what exactly </w:t>
      </w:r>
      <w:r>
        <w:rPr>
          <w:i/>
        </w:rPr>
        <w:t>T</w:t>
      </w:r>
      <w:r>
        <w:rPr>
          <w:i/>
          <w:vertAlign w:val="subscript"/>
        </w:rPr>
        <w:t xml:space="preserve">i </w:t>
      </w:r>
      <w:r>
        <w:t>is. Interval-censoring on the other hand, rises when the survival time is only known to be in an interval</w:t>
      </w:r>
    </w:p>
    <w:p w14:paraId="7D7FF9B7" w14:textId="77777777" w:rsidR="00566128" w:rsidRDefault="00853446">
      <w:pPr>
        <w:spacing w:after="138"/>
        <w:ind w:left="16" w:right="1425"/>
      </w:pPr>
      <w:r>
        <w:t>(</w:t>
      </w:r>
      <w:r>
        <w:rPr>
          <w:i/>
        </w:rPr>
        <w:t>L</w:t>
      </w:r>
      <w:r>
        <w:rPr>
          <w:i/>
          <w:vertAlign w:val="subscript"/>
        </w:rPr>
        <w:t>i</w:t>
      </w:r>
      <w:r>
        <w:rPr>
          <w:i/>
        </w:rPr>
        <w:t>,U</w:t>
      </w:r>
      <w:r>
        <w:rPr>
          <w:i/>
          <w:vertAlign w:val="subscript"/>
        </w:rPr>
        <w:t>i</w:t>
      </w:r>
      <w:r>
        <w:t xml:space="preserve">), and the left truncation problem happens when some survival times are not recorded unless they are bigger than a specified start time </w:t>
      </w:r>
      <w:r>
        <w:rPr>
          <w:i/>
        </w:rPr>
        <w:t>t</w:t>
      </w:r>
      <w:r>
        <w:rPr>
          <w:i/>
          <w:vertAlign w:val="superscript"/>
        </w:rPr>
        <w:t>tr</w:t>
      </w:r>
      <w:r>
        <w:t xml:space="preserve">, so all the data with survival times less than </w:t>
      </w:r>
      <w:r>
        <w:rPr>
          <w:i/>
        </w:rPr>
        <w:t>t</w:t>
      </w:r>
      <w:r>
        <w:rPr>
          <w:i/>
          <w:vertAlign w:val="superscript"/>
        </w:rPr>
        <w:t xml:space="preserve">tr </w:t>
      </w:r>
      <w:r>
        <w:t>are missed.</w:t>
      </w:r>
    </w:p>
    <w:p w14:paraId="319BCA4E" w14:textId="77777777" w:rsidR="00566128" w:rsidRDefault="00853446">
      <w:pPr>
        <w:ind w:left="16" w:right="1425"/>
      </w:pPr>
      <w:r>
        <w:t xml:space="preserve">In general, we use the term “censoring” to refer to the scenarios where some lifetimes are only known to exceed their cutting times </w:t>
      </w:r>
      <w:r>
        <w:rPr>
          <w:i/>
        </w:rPr>
        <w:t>C</w:t>
      </w:r>
      <w:r>
        <w:rPr>
          <w:i/>
          <w:vertAlign w:val="subscript"/>
        </w:rPr>
        <w:t>i</w:t>
      </w:r>
      <w:r>
        <w:t xml:space="preserve">, but we do not know how long do they last exactly. On the other hand, the term “truncation” mostly refer to a data collected problem where only lifetimes greater than the start time </w:t>
      </w:r>
      <w:r>
        <w:rPr>
          <w:i/>
        </w:rPr>
        <w:t>t</w:t>
      </w:r>
      <w:r>
        <w:rPr>
          <w:i/>
          <w:vertAlign w:val="superscript"/>
        </w:rPr>
        <w:t xml:space="preserve">tr </w:t>
      </w:r>
      <w:r>
        <w:t>are collected and observed. So these terms should be used in different situations depending on what kind of survival data are we dealing with.</w:t>
      </w:r>
    </w:p>
    <w:p w14:paraId="40ACF0AC" w14:textId="77777777" w:rsidR="00566128" w:rsidRDefault="00853446">
      <w:pPr>
        <w:spacing w:after="146"/>
        <w:ind w:left="16" w:right="1425"/>
      </w:pPr>
      <w:r>
        <w:t>There are two types of right-censoring that appear most frequently in the context of survival analysis, which are Type-I and Type-II right-censoring.</w:t>
      </w:r>
    </w:p>
    <w:p w14:paraId="4599C443" w14:textId="77777777" w:rsidR="00566128" w:rsidRDefault="00853446">
      <w:pPr>
        <w:spacing w:after="400"/>
        <w:ind w:left="16" w:right="1425"/>
      </w:pPr>
      <w:r>
        <w:t xml:space="preserve">Type-I right-censoring occurs when each individual’s censoring time </w:t>
      </w:r>
      <w:r>
        <w:rPr>
          <w:i/>
        </w:rPr>
        <w:t>C</w:t>
      </w:r>
      <w:r>
        <w:rPr>
          <w:i/>
          <w:vertAlign w:val="subscript"/>
        </w:rPr>
        <w:t xml:space="preserve">i </w:t>
      </w:r>
      <w:r>
        <w:t xml:space="preserve">is fixed and known beforehand. That means when we collect a bunch of survival times, we know whether each survival time is right-censored and when is it censored exactly. In this case, we will be able to write our original data-set </w:t>
      </w:r>
      <w:r>
        <w:rPr>
          <w:i/>
        </w:rPr>
        <w:t>{T</w:t>
      </w:r>
      <w:r>
        <w:rPr>
          <w:i/>
          <w:vertAlign w:val="subscript"/>
        </w:rPr>
        <w:t>i</w:t>
      </w:r>
      <w:r>
        <w:rPr>
          <w:i/>
        </w:rPr>
        <w:t>,C</w:t>
      </w:r>
      <w:r>
        <w:rPr>
          <w:i/>
          <w:vertAlign w:val="subscript"/>
        </w:rPr>
        <w:t xml:space="preserve">i </w:t>
      </w:r>
      <w:r>
        <w:t xml:space="preserve">: </w:t>
      </w:r>
      <w:r>
        <w:rPr>
          <w:i/>
        </w:rPr>
        <w:t xml:space="preserve">i </w:t>
      </w:r>
      <w:r>
        <w:t>= 1</w:t>
      </w:r>
      <w:r>
        <w:rPr>
          <w:i/>
        </w:rPr>
        <w:t xml:space="preserve">,...,n} </w:t>
      </w:r>
      <w:r>
        <w:t xml:space="preserve">as </w:t>
      </w:r>
      <w:r>
        <w:rPr>
          <w:i/>
        </w:rPr>
        <w:t>{t</w:t>
      </w:r>
      <w:r>
        <w:rPr>
          <w:i/>
          <w:vertAlign w:val="subscript"/>
        </w:rPr>
        <w:t>i</w:t>
      </w:r>
      <w:r>
        <w:rPr>
          <w:i/>
        </w:rPr>
        <w:t>,δ</w:t>
      </w:r>
      <w:r>
        <w:rPr>
          <w:i/>
          <w:vertAlign w:val="subscript"/>
        </w:rPr>
        <w:t xml:space="preserve">i </w:t>
      </w:r>
      <w:r>
        <w:t xml:space="preserve">: </w:t>
      </w:r>
      <w:r>
        <w:rPr>
          <w:i/>
        </w:rPr>
        <w:t xml:space="preserve">i </w:t>
      </w:r>
      <w:r>
        <w:t>= 1</w:t>
      </w:r>
      <w:r>
        <w:rPr>
          <w:i/>
        </w:rPr>
        <w:t xml:space="preserve">,...,n} </w:t>
      </w:r>
      <w:r>
        <w:t>where:</w:t>
      </w:r>
    </w:p>
    <w:p w14:paraId="370B06A6" w14:textId="77777777" w:rsidR="00566128" w:rsidRDefault="00853446">
      <w:pPr>
        <w:tabs>
          <w:tab w:val="center" w:pos="3824"/>
          <w:tab w:val="center" w:pos="5660"/>
          <w:tab w:val="center" w:pos="9261"/>
        </w:tabs>
        <w:spacing w:after="238" w:line="252" w:lineRule="auto"/>
        <w:ind w:left="0" w:right="0" w:firstLine="0"/>
        <w:jc w:val="left"/>
      </w:pPr>
      <w:r>
        <w:rPr>
          <w:sz w:val="22"/>
        </w:rPr>
        <w:tab/>
      </w:r>
      <w:r>
        <w:rPr>
          <w:i/>
        </w:rPr>
        <w:t>t</w:t>
      </w:r>
      <w:r>
        <w:rPr>
          <w:i/>
          <w:vertAlign w:val="subscript"/>
        </w:rPr>
        <w:t xml:space="preserve">i </w:t>
      </w:r>
      <w:r>
        <w:t>= min</w:t>
      </w:r>
      <w:r>
        <w:rPr>
          <w:i/>
        </w:rPr>
        <w:t>{T</w:t>
      </w:r>
      <w:r>
        <w:rPr>
          <w:i/>
          <w:vertAlign w:val="subscript"/>
        </w:rPr>
        <w:t>i</w:t>
      </w:r>
      <w:r>
        <w:rPr>
          <w:i/>
        </w:rPr>
        <w:t>,C</w:t>
      </w:r>
      <w:r>
        <w:rPr>
          <w:i/>
          <w:vertAlign w:val="subscript"/>
        </w:rPr>
        <w:t>i</w:t>
      </w:r>
      <w:r>
        <w:rPr>
          <w:i/>
        </w:rPr>
        <w:t>},</w:t>
      </w:r>
      <w:r>
        <w:rPr>
          <w:i/>
        </w:rPr>
        <w:tab/>
        <w:t>δ</w:t>
      </w:r>
      <w:r>
        <w:rPr>
          <w:i/>
          <w:vertAlign w:val="subscript"/>
        </w:rPr>
        <w:t xml:space="preserve">i </w:t>
      </w:r>
      <w:r>
        <w:t xml:space="preserve">= </w:t>
      </w:r>
      <w:r>
        <w:rPr>
          <w:i/>
        </w:rPr>
        <w:t>I</w:t>
      </w:r>
      <w:r>
        <w:t>(</w:t>
      </w:r>
      <w:r>
        <w:rPr>
          <w:i/>
        </w:rPr>
        <w:t>T</w:t>
      </w:r>
      <w:r>
        <w:rPr>
          <w:i/>
          <w:vertAlign w:val="subscript"/>
        </w:rPr>
        <w:t xml:space="preserve">i </w:t>
      </w:r>
      <w:r>
        <w:rPr>
          <w:i/>
        </w:rPr>
        <w:t>≤ C</w:t>
      </w:r>
      <w:r>
        <w:rPr>
          <w:i/>
          <w:vertAlign w:val="subscript"/>
        </w:rPr>
        <w:t>i</w:t>
      </w:r>
      <w:r>
        <w:t>)</w:t>
      </w:r>
      <w:r>
        <w:tab/>
        <w:t>(4)</w:t>
      </w:r>
    </w:p>
    <w:p w14:paraId="3D0ACCA5" w14:textId="77777777" w:rsidR="00566128" w:rsidRDefault="00853446">
      <w:pPr>
        <w:ind w:left="16" w:right="1425"/>
      </w:pPr>
      <w:r>
        <w:t>This is the most common type of right-</w:t>
      </w:r>
      <w:commentRangeStart w:id="76"/>
      <w:r>
        <w:t>censoring</w:t>
      </w:r>
      <w:commentRangeEnd w:id="76"/>
      <w:r w:rsidR="00AB4481">
        <w:rPr>
          <w:rStyle w:val="CommentReference"/>
        </w:rPr>
        <w:commentReference w:id="76"/>
      </w:r>
      <w:r>
        <w:t>, and we will focus on this type of censoring for the rest of the passage.</w:t>
      </w:r>
    </w:p>
    <w:p w14:paraId="6259B493" w14:textId="77777777" w:rsidR="00566128" w:rsidRDefault="00853446">
      <w:pPr>
        <w:spacing w:after="140" w:line="245" w:lineRule="auto"/>
        <w:ind w:left="16" w:right="1341"/>
        <w:jc w:val="left"/>
      </w:pPr>
      <w:r>
        <w:t xml:space="preserve">Type-II right-censoring occurs when we only observed the r smallest survival times in our sample. So the survival times that we can observed will be like </w:t>
      </w:r>
      <w:r>
        <w:rPr>
          <w:i/>
        </w:rPr>
        <w:t>t</w:t>
      </w:r>
      <w:r>
        <w:rPr>
          <w:vertAlign w:val="subscript"/>
        </w:rPr>
        <w:t xml:space="preserve">(1) </w:t>
      </w:r>
      <w:r>
        <w:rPr>
          <w:i/>
        </w:rPr>
        <w:t>&lt; t</w:t>
      </w:r>
      <w:r>
        <w:rPr>
          <w:vertAlign w:val="subscript"/>
        </w:rPr>
        <w:t xml:space="preserve">(2) </w:t>
      </w:r>
      <w:r>
        <w:rPr>
          <w:i/>
        </w:rPr>
        <w:t>&lt; ... &lt; t</w:t>
      </w:r>
      <w:r>
        <w:rPr>
          <w:vertAlign w:val="subscript"/>
        </w:rPr>
        <w:t>(</w:t>
      </w:r>
      <w:r>
        <w:rPr>
          <w:i/>
          <w:vertAlign w:val="subscript"/>
        </w:rPr>
        <w:t>r</w:t>
      </w:r>
      <w:r>
        <w:rPr>
          <w:vertAlign w:val="subscript"/>
        </w:rPr>
        <w:t>)</w:t>
      </w:r>
      <w:r>
        <w:t xml:space="preserve">, and the other survival times will be censored so we don’t know the exact numbers. In this scenario, we have a censoring time </w:t>
      </w:r>
      <w:r>
        <w:rPr>
          <w:i/>
        </w:rPr>
        <w:t>t</w:t>
      </w:r>
      <w:r>
        <w:rPr>
          <w:vertAlign w:val="subscript"/>
        </w:rPr>
        <w:t>(</w:t>
      </w:r>
      <w:r>
        <w:rPr>
          <w:i/>
          <w:vertAlign w:val="subscript"/>
        </w:rPr>
        <w:t>r</w:t>
      </w:r>
      <w:r>
        <w:rPr>
          <w:vertAlign w:val="subscript"/>
        </w:rPr>
        <w:t xml:space="preserve">) </w:t>
      </w:r>
      <w:r>
        <w:t>that is itself random.</w:t>
      </w:r>
    </w:p>
    <w:p w14:paraId="2671550E" w14:textId="774E1F60" w:rsidR="00566128" w:rsidRDefault="00853446">
      <w:pPr>
        <w:spacing w:after="464"/>
        <w:ind w:left="16" w:right="1425"/>
        <w:rPr>
          <w:ins w:id="77" w:author="Alexander Stringer" w:date="2019-09-30T10:14:00Z"/>
        </w:rPr>
      </w:pPr>
      <w:r>
        <w:t xml:space="preserve">Lastly, independent random censoring happens when both the ith survival time </w:t>
      </w:r>
      <w:r>
        <w:rPr>
          <w:i/>
        </w:rPr>
        <w:t>T</w:t>
      </w:r>
      <w:r>
        <w:rPr>
          <w:i/>
          <w:vertAlign w:val="subscript"/>
        </w:rPr>
        <w:t xml:space="preserve">i </w:t>
      </w:r>
      <w:r>
        <w:t xml:space="preserve">and the ith censoring time </w:t>
      </w:r>
      <w:r>
        <w:rPr>
          <w:i/>
        </w:rPr>
        <w:t>C</w:t>
      </w:r>
      <w:r>
        <w:rPr>
          <w:i/>
          <w:vertAlign w:val="subscript"/>
        </w:rPr>
        <w:t xml:space="preserve">i </w:t>
      </w:r>
      <w:r>
        <w:t xml:space="preserve">are random variable that are </w:t>
      </w:r>
      <w:commentRangeStart w:id="78"/>
      <w:commentRangeStart w:id="79"/>
      <w:r>
        <w:t>independent</w:t>
      </w:r>
      <w:commentRangeEnd w:id="78"/>
      <w:commentRangeEnd w:id="79"/>
      <w:r w:rsidR="00AC5B2C">
        <w:rPr>
          <w:rStyle w:val="CommentReference"/>
        </w:rPr>
        <w:commentReference w:id="79"/>
      </w:r>
      <w:r w:rsidR="00B51062">
        <w:rPr>
          <w:rStyle w:val="CommentReference"/>
        </w:rPr>
        <w:commentReference w:id="78"/>
      </w:r>
      <w:r>
        <w:t>.</w:t>
      </w:r>
    </w:p>
    <w:p w14:paraId="68E7A219" w14:textId="77777777" w:rsidR="00AC5B2C" w:rsidRDefault="00AC5B2C">
      <w:pPr>
        <w:spacing w:after="464"/>
        <w:ind w:left="16" w:right="1425"/>
      </w:pPr>
    </w:p>
    <w:p w14:paraId="64D8B1E8" w14:textId="77777777" w:rsidR="00566128" w:rsidRDefault="00853446">
      <w:pPr>
        <w:tabs>
          <w:tab w:val="center" w:pos="2591"/>
        </w:tabs>
        <w:spacing w:after="260" w:line="259" w:lineRule="auto"/>
        <w:ind w:left="0" w:right="0" w:firstLine="0"/>
        <w:jc w:val="left"/>
      </w:pPr>
      <w:r>
        <w:rPr>
          <w:b/>
          <w:sz w:val="24"/>
        </w:rPr>
        <w:t>1.3</w:t>
      </w:r>
      <w:r>
        <w:rPr>
          <w:b/>
          <w:sz w:val="24"/>
        </w:rPr>
        <w:tab/>
        <w:t>Cox Proportional Hazard Model:</w:t>
      </w:r>
    </w:p>
    <w:p w14:paraId="682DF77B" w14:textId="77777777" w:rsidR="00566128" w:rsidRDefault="00853446">
      <w:pPr>
        <w:spacing w:after="141" w:line="245" w:lineRule="auto"/>
        <w:ind w:left="16" w:right="1341"/>
        <w:jc w:val="left"/>
      </w:pPr>
      <w:r>
        <w:t>In most survival analysis study, we are interested in incorporating some covariates</w:t>
      </w:r>
      <w:commentRangeStart w:id="80"/>
      <w:r>
        <w:t xml:space="preserve"> </w:t>
      </w:r>
      <w:r>
        <w:rPr>
          <w:i/>
          <w:sz w:val="31"/>
          <w:vertAlign w:val="superscript"/>
        </w:rPr>
        <w:t>X</w:t>
      </w:r>
      <w:r>
        <w:rPr>
          <w:sz w:val="31"/>
          <w:vertAlign w:val="superscript"/>
        </w:rPr>
        <w:t xml:space="preserve">˜ </w:t>
      </w:r>
      <w:commentRangeEnd w:id="80"/>
      <w:r w:rsidR="00D976B6">
        <w:rPr>
          <w:rStyle w:val="CommentReference"/>
        </w:rPr>
        <w:commentReference w:id="80"/>
      </w:r>
      <w:r>
        <w:t xml:space="preserve">= </w:t>
      </w:r>
      <w:r>
        <w:rPr>
          <w:i/>
        </w:rPr>
        <w:t>{X</w:t>
      </w:r>
      <w:r>
        <w:rPr>
          <w:vertAlign w:val="subscript"/>
        </w:rPr>
        <w:t>1</w:t>
      </w:r>
      <w:r>
        <w:rPr>
          <w:i/>
        </w:rPr>
        <w:t>,X</w:t>
      </w:r>
      <w:r>
        <w:rPr>
          <w:vertAlign w:val="subscript"/>
        </w:rPr>
        <w:t>2</w:t>
      </w:r>
      <w:r>
        <w:rPr>
          <w:i/>
        </w:rPr>
        <w:t>,...,X</w:t>
      </w:r>
      <w:r>
        <w:rPr>
          <w:i/>
          <w:vertAlign w:val="subscript"/>
        </w:rPr>
        <w:t>p</w:t>
      </w:r>
      <w:r>
        <w:rPr>
          <w:i/>
        </w:rPr>
        <w:t xml:space="preserve">} </w:t>
      </w:r>
      <w:r>
        <w:t xml:space="preserve">into the distribution of survival time </w:t>
      </w:r>
      <w:r>
        <w:rPr>
          <w:i/>
        </w:rPr>
        <w:t>T</w:t>
      </w:r>
      <w:r>
        <w:t xml:space="preserve">, and studying </w:t>
      </w:r>
      <w:commentRangeStart w:id="81"/>
      <w:r>
        <w:t xml:space="preserve">their effects on </w:t>
      </w:r>
      <w:commentRangeEnd w:id="81"/>
      <w:r w:rsidR="00BB71D0">
        <w:rPr>
          <w:rStyle w:val="CommentReference"/>
        </w:rPr>
        <w:commentReference w:id="81"/>
      </w:r>
      <w:r>
        <w:t xml:space="preserve">the survival time </w:t>
      </w:r>
      <w:r>
        <w:rPr>
          <w:i/>
        </w:rPr>
        <w:t>T</w:t>
      </w:r>
      <w:r>
        <w:t xml:space="preserve">. Therefore, we often need to use different kinds of models to specify the dependence of T on </w:t>
      </w:r>
      <w:r>
        <w:rPr>
          <w:i/>
        </w:rPr>
        <w:t>X</w:t>
      </w:r>
      <w:r>
        <w:rPr>
          <w:sz w:val="31"/>
          <w:vertAlign w:val="superscript"/>
        </w:rPr>
        <w:t>˜</w:t>
      </w:r>
      <w:r>
        <w:t xml:space="preserve">, and among those models, the proportional hazard model introduced by Cox(1972) </w:t>
      </w:r>
      <w:commentRangeStart w:id="82"/>
      <w:r>
        <w:t>is the most popular choice.</w:t>
      </w:r>
      <w:commentRangeEnd w:id="82"/>
      <w:r w:rsidR="00283189">
        <w:rPr>
          <w:rStyle w:val="CommentReference"/>
        </w:rPr>
        <w:commentReference w:id="82"/>
      </w:r>
    </w:p>
    <w:p w14:paraId="467C2098" w14:textId="77777777" w:rsidR="00566128" w:rsidRDefault="00853446">
      <w:pPr>
        <w:spacing w:after="224"/>
        <w:ind w:left="16" w:right="1425"/>
      </w:pPr>
      <w:r>
        <w:t xml:space="preserve">Let </w:t>
      </w:r>
      <w:r>
        <w:rPr>
          <w:i/>
        </w:rPr>
        <w:t>h</w:t>
      </w:r>
      <w:r>
        <w:t>(</w:t>
      </w:r>
      <w:r>
        <w:rPr>
          <w:i/>
        </w:rPr>
        <w:t>t|x</w:t>
      </w:r>
      <w:r>
        <w:t xml:space="preserve">˜) denote the hazard function of </w:t>
      </w:r>
      <w:r>
        <w:rPr>
          <w:i/>
        </w:rPr>
        <w:t xml:space="preserve">T </w:t>
      </w:r>
      <w:r>
        <w:t xml:space="preserve">at time t for a subject with covariates </w:t>
      </w:r>
      <w:r>
        <w:rPr>
          <w:i/>
        </w:rPr>
        <w:t>x</w:t>
      </w:r>
      <w:r>
        <w:t>˜ = (</w:t>
      </w:r>
      <w:r>
        <w:rPr>
          <w:i/>
        </w:rPr>
        <w:t>x</w:t>
      </w:r>
      <w:r>
        <w:rPr>
          <w:vertAlign w:val="subscript"/>
        </w:rPr>
        <w:t>1</w:t>
      </w:r>
      <w:r>
        <w:rPr>
          <w:i/>
        </w:rPr>
        <w:t>,x</w:t>
      </w:r>
      <w:r>
        <w:rPr>
          <w:vertAlign w:val="subscript"/>
        </w:rPr>
        <w:t>2</w:t>
      </w:r>
      <w:r>
        <w:rPr>
          <w:i/>
        </w:rPr>
        <w:t>,...,x</w:t>
      </w:r>
      <w:r>
        <w:rPr>
          <w:i/>
          <w:vertAlign w:val="subscript"/>
        </w:rPr>
        <w:t>p</w:t>
      </w:r>
      <w:r>
        <w:t>). The Cox Proportional Hazard Model can be specified as follows:</w:t>
      </w:r>
    </w:p>
    <w:p w14:paraId="22FB4B2D" w14:textId="77777777" w:rsidR="00566128" w:rsidRDefault="00853446">
      <w:pPr>
        <w:tabs>
          <w:tab w:val="center" w:pos="4708"/>
          <w:tab w:val="center" w:pos="9261"/>
        </w:tabs>
        <w:spacing w:after="232" w:line="252" w:lineRule="auto"/>
        <w:ind w:left="0" w:right="0" w:firstLine="0"/>
        <w:jc w:val="left"/>
      </w:pPr>
      <w:r>
        <w:rPr>
          <w:sz w:val="22"/>
        </w:rPr>
        <w:tab/>
      </w:r>
      <w:r>
        <w:rPr>
          <w:i/>
        </w:rPr>
        <w:t>h</w:t>
      </w:r>
      <w:r>
        <w:t>(</w:t>
      </w:r>
      <w:r>
        <w:rPr>
          <w:i/>
        </w:rPr>
        <w:t>t|x</w:t>
      </w:r>
      <w:r>
        <w:t xml:space="preserve">˜) = </w:t>
      </w:r>
      <w:r>
        <w:rPr>
          <w:i/>
        </w:rPr>
        <w:t>h</w:t>
      </w:r>
      <w:r>
        <w:rPr>
          <w:vertAlign w:val="subscript"/>
        </w:rPr>
        <w:t>0</w:t>
      </w:r>
      <w:r>
        <w:t>(</w:t>
      </w:r>
      <w:r>
        <w:rPr>
          <w:i/>
        </w:rPr>
        <w:t>t</w:t>
      </w:r>
      <w:r>
        <w:t>)exp(</w:t>
      </w:r>
      <w:r>
        <w:rPr>
          <w:i/>
        </w:rPr>
        <w:t>β</w:t>
      </w:r>
      <w:r>
        <w:rPr>
          <w:vertAlign w:val="subscript"/>
        </w:rPr>
        <w:t>1</w:t>
      </w:r>
      <w:r>
        <w:rPr>
          <w:i/>
        </w:rPr>
        <w:t>x</w:t>
      </w:r>
      <w:r>
        <w:rPr>
          <w:vertAlign w:val="subscript"/>
        </w:rPr>
        <w:t xml:space="preserve">1 </w:t>
      </w:r>
      <w:r>
        <w:t xml:space="preserve">+ </w:t>
      </w:r>
      <w:r>
        <w:rPr>
          <w:i/>
        </w:rPr>
        <w:t xml:space="preserve">... </w:t>
      </w:r>
      <w:r>
        <w:t xml:space="preserve">+ </w:t>
      </w:r>
      <w:r>
        <w:rPr>
          <w:i/>
        </w:rPr>
        <w:t>β</w:t>
      </w:r>
      <w:r>
        <w:rPr>
          <w:i/>
          <w:vertAlign w:val="subscript"/>
        </w:rPr>
        <w:t>p</w:t>
      </w:r>
      <w:r>
        <w:rPr>
          <w:i/>
        </w:rPr>
        <w:t>x</w:t>
      </w:r>
      <w:r>
        <w:rPr>
          <w:i/>
          <w:vertAlign w:val="subscript"/>
        </w:rPr>
        <w:t>p</w:t>
      </w:r>
      <w:r>
        <w:t>)</w:t>
      </w:r>
      <w:r>
        <w:tab/>
        <w:t>(5)</w:t>
      </w:r>
    </w:p>
    <w:p w14:paraId="1D7FBCAA" w14:textId="7E2BC06E" w:rsidR="00566128" w:rsidRDefault="00853446">
      <w:pPr>
        <w:ind w:left="16" w:right="1425"/>
      </w:pPr>
      <w:r>
        <w:lastRenderedPageBreak/>
        <w:t xml:space="preserve">where </w:t>
      </w:r>
      <w:r>
        <w:rPr>
          <w:i/>
        </w:rPr>
        <w:t>h</w:t>
      </w:r>
      <w:r>
        <w:rPr>
          <w:vertAlign w:val="subscript"/>
        </w:rPr>
        <w:t>0</w:t>
      </w:r>
      <w:r>
        <w:t>(</w:t>
      </w:r>
      <w:r>
        <w:rPr>
          <w:i/>
        </w:rPr>
        <w:t>t</w:t>
      </w:r>
      <w:r>
        <w:t xml:space="preserve">) is an arbitrary baseline hazard function that does only depend on time, and </w:t>
      </w:r>
      <w:r>
        <w:rPr>
          <w:i/>
        </w:rPr>
        <w:t>β</w:t>
      </w:r>
      <w:r>
        <w:rPr>
          <w:i/>
          <w:vertAlign w:val="subscript"/>
        </w:rPr>
        <w:t>i</w:t>
      </w:r>
      <w:r>
        <w:t xml:space="preserve">’s are the unknown parameters that we are interested in estimating. The reason that it is called a “proportional” hazard model is because for any two subjects, the </w:t>
      </w:r>
      <w:commentRangeStart w:id="83"/>
      <w:r>
        <w:t>ratio of their hazard function will be constant over time</w:t>
      </w:r>
      <w:commentRangeEnd w:id="83"/>
      <w:r w:rsidR="00E50DF4">
        <w:rPr>
          <w:rStyle w:val="CommentReference"/>
        </w:rPr>
        <w:commentReference w:id="83"/>
      </w:r>
      <w:r>
        <w:t xml:space="preserve">. This is </w:t>
      </w:r>
      <w:ins w:id="84" w:author="Alexander Stringer" w:date="2019-09-30T10:18:00Z">
        <w:r w:rsidR="00724D9B">
          <w:t>a model</w:t>
        </w:r>
      </w:ins>
      <w:del w:id="85" w:author="Alexander Stringer" w:date="2019-09-30T10:17:00Z">
        <w:r w:rsidDel="00724D9B">
          <w:delText xml:space="preserve">a very strict </w:delText>
        </w:r>
      </w:del>
      <w:r>
        <w:t>assumption</w:t>
      </w:r>
      <w:ins w:id="86" w:author="Alexander Stringer" w:date="2019-09-30T10:18:00Z">
        <w:r w:rsidR="00724D9B">
          <w:t>,</w:t>
        </w:r>
      </w:ins>
      <w:r>
        <w:t xml:space="preserve"> </w:t>
      </w:r>
      <w:del w:id="87" w:author="Alexander Stringer" w:date="2019-09-30T10:18:00Z">
        <w:r w:rsidDel="00724D9B">
          <w:delText>which should be checked before adopting this model.</w:delText>
        </w:r>
      </w:del>
      <w:ins w:id="88" w:author="Alexander Stringer" w:date="2019-09-30T10:18:00Z">
        <w:r w:rsidR="00724D9B">
          <w:t>and should be checked in practice</w:t>
        </w:r>
        <w:r w:rsidR="00D976B6">
          <w:t xml:space="preserve"> when adopting the Cox PH model</w:t>
        </w:r>
        <w:r w:rsidR="00724D9B">
          <w:t>.</w:t>
        </w:r>
      </w:ins>
    </w:p>
    <w:p w14:paraId="48758BE4" w14:textId="77777777" w:rsidR="00566128" w:rsidRDefault="00853446">
      <w:pPr>
        <w:spacing w:after="460"/>
        <w:ind w:left="16" w:right="1425"/>
      </w:pPr>
      <w:r>
        <w:t xml:space="preserve">Notice that the baseline hazard function is left to be arbitrary, which implies that the Cox Proportional Hazard Model will be a semi-parametric model. </w:t>
      </w:r>
      <w:commentRangeStart w:id="89"/>
      <w:r>
        <w:t>There are different ways to define the baseline hazard functions</w:t>
      </w:r>
      <w:commentRangeEnd w:id="89"/>
      <w:r w:rsidR="00A10FFE">
        <w:rPr>
          <w:rStyle w:val="CommentReference"/>
        </w:rPr>
        <w:commentReference w:id="89"/>
      </w:r>
      <w:r>
        <w:t>, and the piece-wise constant baseline hazard model will be the most convenient and popular choice. We will focus on this kind of model in the rest of this paper, and I will introduce it in details in the next section.</w:t>
      </w:r>
    </w:p>
    <w:p w14:paraId="60848444" w14:textId="77777777" w:rsidR="00566128" w:rsidRDefault="00853446">
      <w:pPr>
        <w:tabs>
          <w:tab w:val="center" w:pos="4850"/>
        </w:tabs>
        <w:spacing w:after="220" w:line="259" w:lineRule="auto"/>
        <w:ind w:left="0" w:right="0" w:firstLine="0"/>
        <w:jc w:val="left"/>
      </w:pPr>
      <w:r>
        <w:rPr>
          <w:b/>
          <w:sz w:val="24"/>
        </w:rPr>
        <w:t>1.4</w:t>
      </w:r>
      <w:r>
        <w:rPr>
          <w:b/>
          <w:sz w:val="24"/>
        </w:rPr>
        <w:tab/>
        <w:t>Proportional Hazard Model with Piece-wise Constant Baseline Hazard:</w:t>
      </w:r>
    </w:p>
    <w:p w14:paraId="56D307C2" w14:textId="77777777" w:rsidR="00566128" w:rsidRDefault="00853446">
      <w:pPr>
        <w:spacing w:after="35"/>
        <w:ind w:left="16" w:right="1425"/>
      </w:pPr>
      <w:r>
        <w:t xml:space="preserve">Firstly, we break the time axis into K intervals with endpoints 0 = </w:t>
      </w:r>
      <w:r>
        <w:rPr>
          <w:i/>
        </w:rPr>
        <w:t>s</w:t>
      </w:r>
      <w:r>
        <w:rPr>
          <w:vertAlign w:val="subscript"/>
        </w:rPr>
        <w:t xml:space="preserve">0 </w:t>
      </w:r>
      <w:r>
        <w:rPr>
          <w:i/>
        </w:rPr>
        <w:t>&lt; s</w:t>
      </w:r>
      <w:r>
        <w:rPr>
          <w:vertAlign w:val="subscript"/>
        </w:rPr>
        <w:t xml:space="preserve">1 </w:t>
      </w:r>
      <w:r>
        <w:rPr>
          <w:i/>
        </w:rPr>
        <w:t>&lt; ... &lt; s</w:t>
      </w:r>
      <w:r>
        <w:rPr>
          <w:i/>
          <w:vertAlign w:val="subscript"/>
        </w:rPr>
        <w:t xml:space="preserve">K </w:t>
      </w:r>
      <w:r>
        <w:rPr>
          <w:i/>
        </w:rPr>
        <w:t xml:space="preserve">&lt; </w:t>
      </w:r>
      <w:r>
        <w:t>max</w:t>
      </w:r>
      <w:r>
        <w:rPr>
          <w:i/>
        </w:rPr>
        <w:t>{t</w:t>
      </w:r>
      <w:r>
        <w:rPr>
          <w:i/>
          <w:vertAlign w:val="subscript"/>
        </w:rPr>
        <w:t xml:space="preserve">i </w:t>
      </w:r>
      <w:r>
        <w:t xml:space="preserve">: </w:t>
      </w:r>
      <w:r>
        <w:rPr>
          <w:i/>
        </w:rPr>
        <w:t xml:space="preserve">i </w:t>
      </w:r>
      <w:r>
        <w:t>=</w:t>
      </w:r>
    </w:p>
    <w:p w14:paraId="78DD7C42" w14:textId="77777777" w:rsidR="00566128" w:rsidRDefault="00853446">
      <w:pPr>
        <w:spacing w:after="214" w:line="296" w:lineRule="auto"/>
        <w:ind w:left="16" w:right="1425"/>
      </w:pPr>
      <w:r>
        <w:t>1</w:t>
      </w:r>
      <w:r>
        <w:rPr>
          <w:i/>
        </w:rPr>
        <w:t>,...,n}</w:t>
      </w:r>
      <w:r>
        <w:t xml:space="preserve">, and assumes that the baseline hazard function is constant in each interval. i.e: </w:t>
      </w:r>
      <w:r>
        <w:rPr>
          <w:i/>
        </w:rPr>
        <w:t>h</w:t>
      </w:r>
      <w:r>
        <w:rPr>
          <w:vertAlign w:val="subscript"/>
        </w:rPr>
        <w:t>0</w:t>
      </w:r>
      <w:r>
        <w:t>(</w:t>
      </w:r>
      <w:r>
        <w:rPr>
          <w:i/>
        </w:rPr>
        <w:t>t</w:t>
      </w:r>
      <w:r>
        <w:t xml:space="preserve">) = </w:t>
      </w:r>
      <w:r>
        <w:rPr>
          <w:i/>
        </w:rPr>
        <w:t>λ</w:t>
      </w:r>
      <w:r>
        <w:rPr>
          <w:i/>
          <w:vertAlign w:val="subscript"/>
        </w:rPr>
        <w:t xml:space="preserve">k </w:t>
      </w:r>
      <w:r>
        <w:t xml:space="preserve">for </w:t>
      </w:r>
      <w:r>
        <w:rPr>
          <w:i/>
        </w:rPr>
        <w:t xml:space="preserve">t ∈ </w:t>
      </w:r>
      <w:r>
        <w:t>(</w:t>
      </w:r>
      <w:r>
        <w:rPr>
          <w:i/>
        </w:rPr>
        <w:t>s</w:t>
      </w:r>
      <w:r>
        <w:rPr>
          <w:i/>
          <w:vertAlign w:val="subscript"/>
        </w:rPr>
        <w:t>k−</w:t>
      </w:r>
      <w:r>
        <w:rPr>
          <w:vertAlign w:val="subscript"/>
        </w:rPr>
        <w:t>1</w:t>
      </w:r>
      <w:r>
        <w:rPr>
          <w:i/>
        </w:rPr>
        <w:t>,s</w:t>
      </w:r>
      <w:r>
        <w:rPr>
          <w:i/>
          <w:vertAlign w:val="subscript"/>
        </w:rPr>
        <w:t>k</w:t>
      </w:r>
      <w:r>
        <w:t>)</w:t>
      </w:r>
      <w:r>
        <w:rPr>
          <w:i/>
        </w:rPr>
        <w:t xml:space="preserve">, k </w:t>
      </w:r>
      <w:r>
        <w:t>= 1</w:t>
      </w:r>
      <w:r>
        <w:rPr>
          <w:i/>
        </w:rPr>
        <w:t>,</w:t>
      </w:r>
      <w:r>
        <w:t>2</w:t>
      </w:r>
      <w:r>
        <w:rPr>
          <w:i/>
        </w:rPr>
        <w:t xml:space="preserve">,...,K </w:t>
      </w:r>
      <w:r>
        <w:t xml:space="preserve">Let </w:t>
      </w:r>
      <w:commentRangeStart w:id="90"/>
      <w:r>
        <w:rPr>
          <w:i/>
        </w:rPr>
        <w:t>η</w:t>
      </w:r>
      <w:r>
        <w:rPr>
          <w:i/>
          <w:vertAlign w:val="subscript"/>
        </w:rPr>
        <w:t xml:space="preserve">ik </w:t>
      </w:r>
      <w:commentRangeEnd w:id="90"/>
      <w:r w:rsidR="00394EE1">
        <w:rPr>
          <w:rStyle w:val="CommentReference"/>
        </w:rPr>
        <w:commentReference w:id="90"/>
      </w:r>
      <w:r>
        <w:t>= log(</w:t>
      </w:r>
      <w:r>
        <w:rPr>
          <w:i/>
        </w:rPr>
        <w:t>λ</w:t>
      </w:r>
      <w:r>
        <w:rPr>
          <w:i/>
          <w:vertAlign w:val="subscript"/>
        </w:rPr>
        <w:t>k</w:t>
      </w:r>
      <w:r>
        <w:t xml:space="preserve">) + </w:t>
      </w:r>
      <w:r>
        <w:rPr>
          <w:i/>
        </w:rPr>
        <w:t>β</w:t>
      </w:r>
      <w:r>
        <w:rPr>
          <w:vertAlign w:val="subscript"/>
        </w:rPr>
        <w:t>1</w:t>
      </w:r>
      <w:r>
        <w:rPr>
          <w:i/>
        </w:rPr>
        <w:t>x</w:t>
      </w:r>
      <w:r>
        <w:rPr>
          <w:i/>
          <w:vertAlign w:val="subscript"/>
        </w:rPr>
        <w:t>i</w:t>
      </w:r>
      <w:r>
        <w:rPr>
          <w:vertAlign w:val="subscript"/>
        </w:rPr>
        <w:t xml:space="preserve">1 </w:t>
      </w:r>
      <w:r>
        <w:t xml:space="preserve">+ </w:t>
      </w:r>
      <w:r>
        <w:rPr>
          <w:i/>
        </w:rPr>
        <w:t>...β</w:t>
      </w:r>
      <w:r>
        <w:rPr>
          <w:i/>
          <w:vertAlign w:val="subscript"/>
        </w:rPr>
        <w:t>p</w:t>
      </w:r>
      <w:r>
        <w:rPr>
          <w:i/>
        </w:rPr>
        <w:t>x</w:t>
      </w:r>
      <w:r>
        <w:rPr>
          <w:i/>
          <w:vertAlign w:val="subscript"/>
        </w:rPr>
        <w:t>ip</w:t>
      </w:r>
      <w:r>
        <w:t>, the model that we will be focusing on will be the semi-parametric proportional hazard model, specified at below:</w:t>
      </w:r>
    </w:p>
    <w:p w14:paraId="63F4E78F" w14:textId="77777777" w:rsidR="00566128" w:rsidRDefault="00853446">
      <w:pPr>
        <w:spacing w:after="10"/>
        <w:ind w:left="2269" w:right="1425"/>
      </w:pPr>
      <w:r>
        <w:rPr>
          <w:i/>
        </w:rPr>
        <w:t>h</w:t>
      </w:r>
      <w:r>
        <w:t>(</w:t>
      </w:r>
      <w:r>
        <w:rPr>
          <w:i/>
        </w:rPr>
        <w:t>t</w:t>
      </w:r>
      <w:r>
        <w:rPr>
          <w:i/>
          <w:vertAlign w:val="subscript"/>
        </w:rPr>
        <w:t>i</w:t>
      </w:r>
      <w:r>
        <w:t xml:space="preserve">) = </w:t>
      </w:r>
      <w:r>
        <w:rPr>
          <w:i/>
        </w:rPr>
        <w:t>h</w:t>
      </w:r>
      <w:r>
        <w:rPr>
          <w:vertAlign w:val="subscript"/>
        </w:rPr>
        <w:t>0</w:t>
      </w:r>
      <w:r>
        <w:t>(</w:t>
      </w:r>
      <w:r>
        <w:rPr>
          <w:i/>
        </w:rPr>
        <w:t>t</w:t>
      </w:r>
      <w:r>
        <w:rPr>
          <w:i/>
          <w:vertAlign w:val="subscript"/>
        </w:rPr>
        <w:t>i</w:t>
      </w:r>
      <w:r>
        <w:t>)exp(</w:t>
      </w:r>
      <w:r>
        <w:rPr>
          <w:i/>
        </w:rPr>
        <w:t>β</w:t>
      </w:r>
      <w:r>
        <w:rPr>
          <w:vertAlign w:val="subscript"/>
        </w:rPr>
        <w:t>1</w:t>
      </w:r>
      <w:r>
        <w:rPr>
          <w:i/>
        </w:rPr>
        <w:t>x</w:t>
      </w:r>
      <w:r>
        <w:rPr>
          <w:i/>
          <w:vertAlign w:val="subscript"/>
        </w:rPr>
        <w:t>i</w:t>
      </w:r>
      <w:r>
        <w:rPr>
          <w:vertAlign w:val="subscript"/>
        </w:rPr>
        <w:t xml:space="preserve">1 </w:t>
      </w:r>
      <w:r>
        <w:t xml:space="preserve">+ </w:t>
      </w:r>
      <w:r>
        <w:rPr>
          <w:i/>
        </w:rPr>
        <w:t>...β</w:t>
      </w:r>
      <w:r>
        <w:rPr>
          <w:i/>
          <w:vertAlign w:val="subscript"/>
        </w:rPr>
        <w:t>p</w:t>
      </w:r>
      <w:r>
        <w:rPr>
          <w:i/>
        </w:rPr>
        <w:t>x</w:t>
      </w:r>
      <w:r>
        <w:rPr>
          <w:i/>
          <w:vertAlign w:val="subscript"/>
        </w:rPr>
        <w:t>ip</w:t>
      </w:r>
      <w:r>
        <w:t>)</w:t>
      </w:r>
    </w:p>
    <w:tbl>
      <w:tblPr>
        <w:tblStyle w:val="TableGrid"/>
        <w:tblW w:w="9367" w:type="dxa"/>
        <w:tblInd w:w="21" w:type="dxa"/>
        <w:tblCellMar>
          <w:top w:w="0" w:type="dxa"/>
          <w:left w:w="0" w:type="dxa"/>
          <w:bottom w:w="0" w:type="dxa"/>
          <w:right w:w="0" w:type="dxa"/>
        </w:tblCellMar>
        <w:tblLook w:val="04A0" w:firstRow="1" w:lastRow="0" w:firstColumn="1" w:lastColumn="0" w:noHBand="0" w:noVBand="1"/>
      </w:tblPr>
      <w:tblGrid>
        <w:gridCol w:w="7916"/>
        <w:gridCol w:w="1196"/>
        <w:gridCol w:w="255"/>
      </w:tblGrid>
      <w:tr w:rsidR="00566128" w14:paraId="3A6E26D2" w14:textId="77777777">
        <w:trPr>
          <w:trHeight w:val="1254"/>
        </w:trPr>
        <w:tc>
          <w:tcPr>
            <w:tcW w:w="9113" w:type="dxa"/>
            <w:gridSpan w:val="2"/>
            <w:tcBorders>
              <w:top w:val="nil"/>
              <w:left w:val="nil"/>
              <w:bottom w:val="nil"/>
              <w:right w:val="nil"/>
            </w:tcBorders>
          </w:tcPr>
          <w:p w14:paraId="45645541" w14:textId="77777777" w:rsidR="00566128" w:rsidRDefault="00853446">
            <w:pPr>
              <w:spacing w:after="209" w:line="345" w:lineRule="auto"/>
              <w:ind w:left="2708" w:right="1828" w:firstLine="0"/>
              <w:jc w:val="left"/>
            </w:pPr>
            <w:r>
              <w:t>= exp[log(</w:t>
            </w:r>
            <w:r>
              <w:rPr>
                <w:i/>
              </w:rPr>
              <w:t>λ</w:t>
            </w:r>
            <w:r>
              <w:rPr>
                <w:i/>
                <w:vertAlign w:val="subscript"/>
              </w:rPr>
              <w:t>k</w:t>
            </w:r>
            <w:r>
              <w:t xml:space="preserve">) + </w:t>
            </w:r>
            <w:r>
              <w:rPr>
                <w:i/>
              </w:rPr>
              <w:t>β</w:t>
            </w:r>
            <w:r>
              <w:rPr>
                <w:vertAlign w:val="subscript"/>
              </w:rPr>
              <w:t>1</w:t>
            </w:r>
            <w:r>
              <w:rPr>
                <w:i/>
              </w:rPr>
              <w:t>x</w:t>
            </w:r>
            <w:r>
              <w:rPr>
                <w:i/>
                <w:vertAlign w:val="subscript"/>
              </w:rPr>
              <w:t>i</w:t>
            </w:r>
            <w:r>
              <w:rPr>
                <w:vertAlign w:val="subscript"/>
              </w:rPr>
              <w:t xml:space="preserve">1 </w:t>
            </w:r>
            <w:r>
              <w:t xml:space="preserve">+ </w:t>
            </w:r>
            <w:r>
              <w:rPr>
                <w:i/>
              </w:rPr>
              <w:t>...β</w:t>
            </w:r>
            <w:r>
              <w:rPr>
                <w:i/>
                <w:vertAlign w:val="subscript"/>
              </w:rPr>
              <w:t>p</w:t>
            </w:r>
            <w:r>
              <w:rPr>
                <w:i/>
              </w:rPr>
              <w:t>x</w:t>
            </w:r>
            <w:r>
              <w:rPr>
                <w:i/>
                <w:vertAlign w:val="subscript"/>
              </w:rPr>
              <w:t>ip</w:t>
            </w:r>
            <w:r>
              <w:t>]</w:t>
            </w:r>
            <w:r>
              <w:tab/>
            </w:r>
            <w:r>
              <w:rPr>
                <w:i/>
              </w:rPr>
              <w:t>t</w:t>
            </w:r>
            <w:r>
              <w:rPr>
                <w:i/>
                <w:vertAlign w:val="subscript"/>
              </w:rPr>
              <w:t xml:space="preserve">i </w:t>
            </w:r>
            <w:r>
              <w:rPr>
                <w:i/>
              </w:rPr>
              <w:t xml:space="preserve">∈ </w:t>
            </w:r>
            <w:r>
              <w:t>(</w:t>
            </w:r>
            <w:r>
              <w:rPr>
                <w:i/>
              </w:rPr>
              <w:t>s</w:t>
            </w:r>
            <w:r>
              <w:rPr>
                <w:i/>
                <w:vertAlign w:val="subscript"/>
              </w:rPr>
              <w:t>k−</w:t>
            </w:r>
            <w:r>
              <w:rPr>
                <w:vertAlign w:val="subscript"/>
              </w:rPr>
              <w:t>1</w:t>
            </w:r>
            <w:r>
              <w:rPr>
                <w:i/>
              </w:rPr>
              <w:t>,s</w:t>
            </w:r>
            <w:r>
              <w:rPr>
                <w:i/>
                <w:vertAlign w:val="subscript"/>
              </w:rPr>
              <w:t>k</w:t>
            </w:r>
            <w:r>
              <w:t>] = exp(</w:t>
            </w:r>
            <w:r>
              <w:rPr>
                <w:i/>
              </w:rPr>
              <w:t>η</w:t>
            </w:r>
            <w:r>
              <w:rPr>
                <w:i/>
                <w:vertAlign w:val="subscript"/>
              </w:rPr>
              <w:t>ik</w:t>
            </w:r>
            <w:r>
              <w:t>)</w:t>
            </w:r>
          </w:p>
          <w:p w14:paraId="35278591" w14:textId="39275B0C" w:rsidR="00566128" w:rsidRDefault="00853446">
            <w:pPr>
              <w:spacing w:after="0" w:line="259" w:lineRule="auto"/>
              <w:ind w:left="7" w:right="0" w:firstLine="0"/>
              <w:jc w:val="left"/>
            </w:pPr>
            <w:r>
              <w:t xml:space="preserve">Using this information, we can </w:t>
            </w:r>
            <w:del w:id="91" w:author="Alexander Stringer" w:date="2019-09-30T10:20:00Z">
              <w:r w:rsidDel="008173EA">
                <w:delText xml:space="preserve">easily </w:delText>
              </w:r>
            </w:del>
            <w:r>
              <w:t>derive the likelihood for that single observation to be:</w:t>
            </w:r>
          </w:p>
        </w:tc>
        <w:tc>
          <w:tcPr>
            <w:tcW w:w="255" w:type="dxa"/>
            <w:vMerge w:val="restart"/>
            <w:tcBorders>
              <w:top w:val="nil"/>
              <w:left w:val="nil"/>
              <w:bottom w:val="nil"/>
              <w:right w:val="nil"/>
            </w:tcBorders>
          </w:tcPr>
          <w:p w14:paraId="483BD52E" w14:textId="77777777" w:rsidR="00566128" w:rsidRDefault="00853446">
            <w:pPr>
              <w:spacing w:after="0" w:line="259" w:lineRule="auto"/>
              <w:ind w:left="0" w:right="0" w:firstLine="0"/>
            </w:pPr>
            <w:r>
              <w:t>(6)</w:t>
            </w:r>
          </w:p>
        </w:tc>
      </w:tr>
      <w:tr w:rsidR="00566128" w14:paraId="02101078" w14:textId="77777777">
        <w:trPr>
          <w:trHeight w:val="616"/>
        </w:trPr>
        <w:tc>
          <w:tcPr>
            <w:tcW w:w="7917" w:type="dxa"/>
            <w:tcBorders>
              <w:top w:val="nil"/>
              <w:left w:val="nil"/>
              <w:bottom w:val="nil"/>
              <w:right w:val="nil"/>
            </w:tcBorders>
          </w:tcPr>
          <w:p w14:paraId="2ED4095A" w14:textId="77777777" w:rsidR="00566128" w:rsidRDefault="00853446">
            <w:pPr>
              <w:spacing w:after="180" w:line="259" w:lineRule="auto"/>
              <w:ind w:left="1628" w:right="0" w:firstLine="0"/>
              <w:jc w:val="left"/>
            </w:pPr>
            <w:commentRangeStart w:id="92"/>
            <w:r>
              <w:rPr>
                <w:i/>
              </w:rPr>
              <w:t>L</w:t>
            </w:r>
            <w:commentRangeEnd w:id="92"/>
            <w:r w:rsidR="008173EA">
              <w:rPr>
                <w:rStyle w:val="CommentReference"/>
              </w:rPr>
              <w:commentReference w:id="92"/>
            </w:r>
            <w:r>
              <w:rPr>
                <w:i/>
              </w:rPr>
              <w:t xml:space="preserve"> </w:t>
            </w:r>
            <w:r>
              <w:t xml:space="preserve">= </w:t>
            </w:r>
            <w:r>
              <w:rPr>
                <w:i/>
              </w:rPr>
              <w:t>f</w:t>
            </w:r>
            <w:r>
              <w:t>(</w:t>
            </w:r>
            <w:r>
              <w:rPr>
                <w:i/>
              </w:rPr>
              <w:t>t</w:t>
            </w:r>
            <w:r>
              <w:rPr>
                <w:i/>
                <w:sz w:val="14"/>
              </w:rPr>
              <w:t>i</w:t>
            </w:r>
            <w:r>
              <w:t>)</w:t>
            </w:r>
            <w:r>
              <w:rPr>
                <w:i/>
                <w:sz w:val="14"/>
              </w:rPr>
              <w:t>δ</w:t>
            </w:r>
            <w:r>
              <w:rPr>
                <w:i/>
                <w:sz w:val="10"/>
              </w:rPr>
              <w:t>i</w:t>
            </w:r>
            <w:r>
              <w:rPr>
                <w:i/>
              </w:rPr>
              <w:t>S</w:t>
            </w:r>
            <w:r>
              <w:t>(</w:t>
            </w:r>
            <w:r>
              <w:rPr>
                <w:i/>
              </w:rPr>
              <w:t>t</w:t>
            </w:r>
            <w:r>
              <w:rPr>
                <w:i/>
                <w:sz w:val="14"/>
              </w:rPr>
              <w:t>i</w:t>
            </w:r>
            <w:r>
              <w:t>)</w:t>
            </w:r>
            <w:r>
              <w:rPr>
                <w:sz w:val="14"/>
              </w:rPr>
              <w:t>(1</w:t>
            </w:r>
            <w:r>
              <w:rPr>
                <w:i/>
                <w:sz w:val="14"/>
              </w:rPr>
              <w:t>−δ</w:t>
            </w:r>
            <w:r>
              <w:rPr>
                <w:i/>
                <w:sz w:val="10"/>
              </w:rPr>
              <w:t>i</w:t>
            </w:r>
            <w:r>
              <w:rPr>
                <w:sz w:val="14"/>
              </w:rPr>
              <w:t>)</w:t>
            </w:r>
          </w:p>
          <w:p w14:paraId="17778AFA" w14:textId="77777777" w:rsidR="00566128" w:rsidRDefault="00853446">
            <w:pPr>
              <w:spacing w:after="0" w:line="259" w:lineRule="auto"/>
              <w:ind w:left="1819" w:right="0" w:firstLine="0"/>
              <w:jc w:val="left"/>
            </w:pPr>
            <w:r>
              <w:t xml:space="preserve">= </w:t>
            </w:r>
            <w:r>
              <w:rPr>
                <w:i/>
              </w:rPr>
              <w:t>h</w:t>
            </w:r>
            <w:r>
              <w:t>(</w:t>
            </w:r>
            <w:r>
              <w:rPr>
                <w:i/>
              </w:rPr>
              <w:t>t</w:t>
            </w:r>
            <w:r>
              <w:rPr>
                <w:i/>
                <w:vertAlign w:val="subscript"/>
              </w:rPr>
              <w:t>i</w:t>
            </w:r>
            <w:r>
              <w:t>)</w:t>
            </w:r>
            <w:r>
              <w:rPr>
                <w:i/>
                <w:vertAlign w:val="superscript"/>
              </w:rPr>
              <w:t>δ</w:t>
            </w:r>
            <w:r>
              <w:rPr>
                <w:i/>
                <w:sz w:val="15"/>
                <w:vertAlign w:val="superscript"/>
              </w:rPr>
              <w:t>i</w:t>
            </w:r>
            <w:r>
              <w:rPr>
                <w:i/>
              </w:rPr>
              <w:t>S</w:t>
            </w:r>
            <w:r>
              <w:t>(</w:t>
            </w:r>
            <w:r>
              <w:rPr>
                <w:i/>
              </w:rPr>
              <w:t>t</w:t>
            </w:r>
            <w:r>
              <w:rPr>
                <w:i/>
                <w:vertAlign w:val="subscript"/>
              </w:rPr>
              <w:t>i</w:t>
            </w:r>
            <w:r>
              <w:t>)</w:t>
            </w:r>
          </w:p>
        </w:tc>
        <w:tc>
          <w:tcPr>
            <w:tcW w:w="1195" w:type="dxa"/>
            <w:tcBorders>
              <w:top w:val="nil"/>
              <w:left w:val="nil"/>
              <w:bottom w:val="nil"/>
              <w:right w:val="nil"/>
            </w:tcBorders>
          </w:tcPr>
          <w:p w14:paraId="601B6505" w14:textId="77777777" w:rsidR="00566128" w:rsidRDefault="00566128">
            <w:pPr>
              <w:spacing w:after="160" w:line="259" w:lineRule="auto"/>
              <w:ind w:left="0" w:right="0" w:firstLine="0"/>
              <w:jc w:val="left"/>
            </w:pPr>
          </w:p>
        </w:tc>
        <w:tc>
          <w:tcPr>
            <w:tcW w:w="0" w:type="auto"/>
            <w:vMerge/>
            <w:tcBorders>
              <w:top w:val="nil"/>
              <w:left w:val="nil"/>
              <w:bottom w:val="nil"/>
              <w:right w:val="nil"/>
            </w:tcBorders>
          </w:tcPr>
          <w:p w14:paraId="15FF669B" w14:textId="77777777" w:rsidR="00566128" w:rsidRDefault="00566128">
            <w:pPr>
              <w:spacing w:after="160" w:line="259" w:lineRule="auto"/>
              <w:ind w:left="0" w:right="0" w:firstLine="0"/>
              <w:jc w:val="left"/>
            </w:pPr>
          </w:p>
        </w:tc>
      </w:tr>
      <w:tr w:rsidR="00566128" w14:paraId="435C0A7C" w14:textId="77777777">
        <w:trPr>
          <w:trHeight w:val="1908"/>
        </w:trPr>
        <w:tc>
          <w:tcPr>
            <w:tcW w:w="7917" w:type="dxa"/>
            <w:tcBorders>
              <w:top w:val="nil"/>
              <w:left w:val="nil"/>
              <w:bottom w:val="nil"/>
              <w:right w:val="nil"/>
            </w:tcBorders>
          </w:tcPr>
          <w:p w14:paraId="3D547BFF" w14:textId="77777777" w:rsidR="00566128" w:rsidRDefault="00853446">
            <w:pPr>
              <w:tabs>
                <w:tab w:val="center" w:pos="2972"/>
                <w:tab w:val="center" w:pos="3834"/>
                <w:tab w:val="center" w:pos="4803"/>
              </w:tabs>
              <w:spacing w:after="172" w:line="259" w:lineRule="auto"/>
              <w:ind w:left="0" w:right="0" w:firstLine="0"/>
              <w:jc w:val="left"/>
            </w:pPr>
            <w:r>
              <w:rPr>
                <w:sz w:val="22"/>
              </w:rPr>
              <w:tab/>
            </w:r>
            <w:r>
              <w:tab/>
              <w:t xml:space="preserve">Z </w:t>
            </w:r>
            <w:r>
              <w:rPr>
                <w:i/>
                <w:vertAlign w:val="superscript"/>
              </w:rPr>
              <w:t>t</w:t>
            </w:r>
            <w:r>
              <w:rPr>
                <w:i/>
                <w:sz w:val="10"/>
              </w:rPr>
              <w:t>i</w:t>
            </w:r>
            <w:r>
              <w:rPr>
                <w:i/>
                <w:sz w:val="10"/>
              </w:rPr>
              <w:tab/>
            </w:r>
          </w:p>
          <w:p w14:paraId="6D25CC83" w14:textId="77777777" w:rsidR="00566128" w:rsidRDefault="00853446">
            <w:pPr>
              <w:tabs>
                <w:tab w:val="center" w:pos="2726"/>
                <w:tab w:val="center" w:pos="4386"/>
              </w:tabs>
              <w:spacing w:after="0" w:line="259" w:lineRule="auto"/>
              <w:ind w:left="0" w:right="0" w:firstLine="0"/>
              <w:jc w:val="left"/>
            </w:pPr>
            <w:r>
              <w:rPr>
                <w:sz w:val="22"/>
              </w:rPr>
              <w:tab/>
            </w:r>
            <w:r>
              <w:t>= exp(</w:t>
            </w:r>
            <w:r>
              <w:rPr>
                <w:i/>
              </w:rPr>
              <w:t>δ</w:t>
            </w:r>
            <w:r>
              <w:rPr>
                <w:i/>
                <w:vertAlign w:val="subscript"/>
              </w:rPr>
              <w:t>i</w:t>
            </w:r>
            <w:r>
              <w:rPr>
                <w:i/>
              </w:rPr>
              <w:t>η</w:t>
            </w:r>
            <w:r>
              <w:rPr>
                <w:i/>
                <w:vertAlign w:val="subscript"/>
              </w:rPr>
              <w:t>ik</w:t>
            </w:r>
            <w:r>
              <w:t>) exp</w:t>
            </w:r>
            <w:r>
              <w:rPr>
                <w:sz w:val="31"/>
                <w:vertAlign w:val="superscript"/>
              </w:rPr>
              <w:t xml:space="preserve"> </w:t>
            </w:r>
            <w:r>
              <w:rPr>
                <w:i/>
              </w:rPr>
              <w:t>−</w:t>
            </w:r>
            <w:r>
              <w:rPr>
                <w:i/>
              </w:rPr>
              <w:tab/>
              <w:t>h</w:t>
            </w:r>
            <w:r>
              <w:t>(</w:t>
            </w:r>
            <w:r>
              <w:rPr>
                <w:i/>
              </w:rPr>
              <w:t>u</w:t>
            </w:r>
            <w:r>
              <w:t>)</w:t>
            </w:r>
            <w:r>
              <w:rPr>
                <w:i/>
              </w:rPr>
              <w:t>du</w:t>
            </w:r>
          </w:p>
          <w:p w14:paraId="5E23BD7E" w14:textId="77777777" w:rsidR="00566128" w:rsidRDefault="00853446">
            <w:pPr>
              <w:spacing w:after="132" w:line="259" w:lineRule="auto"/>
              <w:ind w:left="0" w:right="262" w:firstLine="0"/>
              <w:jc w:val="center"/>
            </w:pPr>
            <w:r>
              <w:rPr>
                <w:sz w:val="14"/>
              </w:rPr>
              <w:t>0</w:t>
            </w:r>
          </w:p>
          <w:p w14:paraId="1C296703" w14:textId="77777777" w:rsidR="00566128" w:rsidRDefault="00853446">
            <w:pPr>
              <w:tabs>
                <w:tab w:val="center" w:pos="2972"/>
                <w:tab w:val="center" w:pos="3823"/>
                <w:tab w:val="right" w:pos="7917"/>
              </w:tabs>
              <w:spacing w:after="221" w:line="259" w:lineRule="auto"/>
              <w:ind w:left="0" w:right="0" w:firstLine="0"/>
              <w:jc w:val="left"/>
            </w:pPr>
            <w:r>
              <w:rPr>
                <w:sz w:val="22"/>
              </w:rPr>
              <w:tab/>
            </w:r>
            <w:r>
              <w:tab/>
            </w:r>
            <w:r>
              <w:rPr>
                <w:i/>
                <w:sz w:val="14"/>
              </w:rPr>
              <w:t>k−</w:t>
            </w:r>
            <w:r>
              <w:rPr>
                <w:sz w:val="14"/>
              </w:rPr>
              <w:t>1</w:t>
            </w:r>
            <w:r>
              <w:rPr>
                <w:sz w:val="14"/>
              </w:rPr>
              <w:tab/>
            </w:r>
          </w:p>
          <w:p w14:paraId="7B61A891" w14:textId="77777777" w:rsidR="00566128" w:rsidRDefault="00853446">
            <w:pPr>
              <w:spacing w:after="0" w:line="259" w:lineRule="auto"/>
              <w:ind w:left="0" w:right="321" w:firstLine="0"/>
              <w:jc w:val="right"/>
            </w:pPr>
            <w:r>
              <w:t>= exp(</w:t>
            </w:r>
            <w:r>
              <w:rPr>
                <w:i/>
              </w:rPr>
              <w:t>δ</w:t>
            </w:r>
            <w:r>
              <w:rPr>
                <w:i/>
                <w:vertAlign w:val="subscript"/>
              </w:rPr>
              <w:t>i</w:t>
            </w:r>
            <w:r>
              <w:rPr>
                <w:i/>
              </w:rPr>
              <w:t>η</w:t>
            </w:r>
            <w:r>
              <w:rPr>
                <w:i/>
                <w:vertAlign w:val="subscript"/>
              </w:rPr>
              <w:t>ik</w:t>
            </w:r>
            <w:r>
              <w:t>) exp</w:t>
            </w:r>
            <w:r>
              <w:rPr>
                <w:sz w:val="31"/>
                <w:vertAlign w:val="superscript"/>
              </w:rPr>
              <w:t xml:space="preserve"> </w:t>
            </w:r>
            <w:r>
              <w:rPr>
                <w:i/>
              </w:rPr>
              <w:t xml:space="preserve">− </w:t>
            </w:r>
            <w:r>
              <w:rPr>
                <w:sz w:val="31"/>
                <w:vertAlign w:val="superscript"/>
              </w:rPr>
              <w:t>X</w:t>
            </w:r>
            <w:r>
              <w:t>(</w:t>
            </w:r>
            <w:r>
              <w:rPr>
                <w:i/>
              </w:rPr>
              <w:t>s</w:t>
            </w:r>
            <w:r>
              <w:rPr>
                <w:i/>
                <w:vertAlign w:val="subscript"/>
              </w:rPr>
              <w:t xml:space="preserve">j </w:t>
            </w:r>
            <w:r>
              <w:rPr>
                <w:i/>
              </w:rPr>
              <w:t>− s</w:t>
            </w:r>
            <w:r>
              <w:rPr>
                <w:i/>
                <w:vertAlign w:val="subscript"/>
              </w:rPr>
              <w:t>j</w:t>
            </w:r>
            <w:r>
              <w:rPr>
                <w:i/>
                <w:sz w:val="14"/>
              </w:rPr>
              <w:t>−</w:t>
            </w:r>
            <w:r>
              <w:rPr>
                <w:vertAlign w:val="subscript"/>
              </w:rPr>
              <w:t>1</w:t>
            </w:r>
            <w:r>
              <w:t>)exp(</w:t>
            </w:r>
            <w:r>
              <w:rPr>
                <w:i/>
              </w:rPr>
              <w:t>η</w:t>
            </w:r>
            <w:r>
              <w:rPr>
                <w:i/>
                <w:vertAlign w:val="subscript"/>
              </w:rPr>
              <w:t>ij</w:t>
            </w:r>
            <w:r>
              <w:t xml:space="preserve">) </w:t>
            </w:r>
            <w:r>
              <w:rPr>
                <w:i/>
              </w:rPr>
              <w:t xml:space="preserve">− </w:t>
            </w:r>
            <w:r>
              <w:t>(</w:t>
            </w:r>
            <w:r>
              <w:rPr>
                <w:i/>
              </w:rPr>
              <w:t>t</w:t>
            </w:r>
            <w:r>
              <w:rPr>
                <w:i/>
                <w:vertAlign w:val="subscript"/>
              </w:rPr>
              <w:t xml:space="preserve">i </w:t>
            </w:r>
            <w:r>
              <w:rPr>
                <w:i/>
              </w:rPr>
              <w:t>− s</w:t>
            </w:r>
            <w:r>
              <w:rPr>
                <w:i/>
                <w:vertAlign w:val="subscript"/>
              </w:rPr>
              <w:t>k</w:t>
            </w:r>
            <w:r>
              <w:rPr>
                <w:i/>
                <w:sz w:val="14"/>
              </w:rPr>
              <w:t>−</w:t>
            </w:r>
            <w:r>
              <w:rPr>
                <w:vertAlign w:val="subscript"/>
              </w:rPr>
              <w:t>1</w:t>
            </w:r>
            <w:r>
              <w:t>)exp(</w:t>
            </w:r>
            <w:r>
              <w:rPr>
                <w:i/>
              </w:rPr>
              <w:t>η</w:t>
            </w:r>
            <w:r>
              <w:rPr>
                <w:i/>
                <w:vertAlign w:val="subscript"/>
              </w:rPr>
              <w:t>ik</w:t>
            </w:r>
            <w:r>
              <w:t>)</w:t>
            </w:r>
          </w:p>
          <w:p w14:paraId="6C8CB1A4" w14:textId="77777777" w:rsidR="00566128" w:rsidRDefault="00853446">
            <w:pPr>
              <w:spacing w:after="339" w:line="259" w:lineRule="auto"/>
              <w:ind w:left="0" w:right="270" w:firstLine="0"/>
              <w:jc w:val="center"/>
            </w:pPr>
            <w:r>
              <w:rPr>
                <w:i/>
                <w:sz w:val="14"/>
              </w:rPr>
              <w:t>j</w:t>
            </w:r>
            <w:r>
              <w:rPr>
                <w:sz w:val="14"/>
              </w:rPr>
              <w:t>=1</w:t>
            </w:r>
          </w:p>
          <w:p w14:paraId="6C87E13A" w14:textId="77777777" w:rsidR="00566128" w:rsidRDefault="00853446">
            <w:pPr>
              <w:spacing w:after="0" w:line="259" w:lineRule="auto"/>
              <w:ind w:left="0" w:right="0" w:firstLine="0"/>
              <w:jc w:val="left"/>
            </w:pPr>
            <w:r>
              <w:t>Therefore, the full-likelihood of the data-set will be:</w:t>
            </w:r>
          </w:p>
        </w:tc>
        <w:tc>
          <w:tcPr>
            <w:tcW w:w="1195" w:type="dxa"/>
            <w:tcBorders>
              <w:top w:val="nil"/>
              <w:left w:val="nil"/>
              <w:bottom w:val="nil"/>
              <w:right w:val="nil"/>
            </w:tcBorders>
          </w:tcPr>
          <w:p w14:paraId="33D869A1" w14:textId="77777777" w:rsidR="00566128" w:rsidRDefault="00566128">
            <w:pPr>
              <w:spacing w:after="160" w:line="259" w:lineRule="auto"/>
              <w:ind w:left="0" w:right="0" w:firstLine="0"/>
              <w:jc w:val="left"/>
            </w:pPr>
          </w:p>
        </w:tc>
        <w:tc>
          <w:tcPr>
            <w:tcW w:w="255" w:type="dxa"/>
            <w:tcBorders>
              <w:top w:val="nil"/>
              <w:left w:val="nil"/>
              <w:bottom w:val="nil"/>
              <w:right w:val="nil"/>
            </w:tcBorders>
          </w:tcPr>
          <w:p w14:paraId="10590D33" w14:textId="77777777" w:rsidR="00566128" w:rsidRDefault="00853446">
            <w:pPr>
              <w:spacing w:after="0" w:line="259" w:lineRule="auto"/>
              <w:ind w:left="0" w:right="0" w:firstLine="0"/>
            </w:pPr>
            <w:r>
              <w:t>(7)</w:t>
            </w:r>
          </w:p>
        </w:tc>
      </w:tr>
      <w:tr w:rsidR="00566128" w14:paraId="0B0491F2" w14:textId="77777777">
        <w:trPr>
          <w:trHeight w:val="434"/>
        </w:trPr>
        <w:tc>
          <w:tcPr>
            <w:tcW w:w="7917" w:type="dxa"/>
            <w:tcBorders>
              <w:top w:val="nil"/>
              <w:left w:val="nil"/>
              <w:bottom w:val="nil"/>
              <w:right w:val="nil"/>
            </w:tcBorders>
            <w:vAlign w:val="bottom"/>
          </w:tcPr>
          <w:p w14:paraId="3D0B1049" w14:textId="77777777" w:rsidR="00566128" w:rsidRDefault="00853446">
            <w:pPr>
              <w:tabs>
                <w:tab w:val="center" w:pos="1760"/>
                <w:tab w:val="center" w:pos="3689"/>
              </w:tabs>
              <w:spacing w:after="35" w:line="259" w:lineRule="auto"/>
              <w:ind w:left="0" w:right="0" w:firstLine="0"/>
              <w:jc w:val="left"/>
            </w:pPr>
            <w:r>
              <w:rPr>
                <w:sz w:val="22"/>
              </w:rPr>
              <w:tab/>
            </w:r>
            <w:r>
              <w:rPr>
                <w:i/>
                <w:sz w:val="14"/>
              </w:rPr>
              <w:t>n</w:t>
            </w:r>
            <w:r>
              <w:rPr>
                <w:i/>
                <w:sz w:val="14"/>
              </w:rPr>
              <w:tab/>
            </w:r>
            <w:r>
              <w:t xml:space="preserve"> </w:t>
            </w:r>
            <w:r>
              <w:rPr>
                <w:i/>
                <w:sz w:val="14"/>
              </w:rPr>
              <w:t>k</w:t>
            </w:r>
            <w:r>
              <w:rPr>
                <w:sz w:val="10"/>
              </w:rPr>
              <w:t>(</w:t>
            </w:r>
            <w:r>
              <w:rPr>
                <w:i/>
                <w:sz w:val="10"/>
              </w:rPr>
              <w:t>i</w:t>
            </w:r>
            <w:r>
              <w:rPr>
                <w:sz w:val="10"/>
              </w:rPr>
              <w:t>)</w:t>
            </w:r>
            <w:r>
              <w:rPr>
                <w:i/>
                <w:sz w:val="14"/>
              </w:rPr>
              <w:t>−</w:t>
            </w:r>
            <w:r>
              <w:rPr>
                <w:sz w:val="14"/>
              </w:rPr>
              <w:t>1</w:t>
            </w:r>
          </w:p>
          <w:p w14:paraId="6C7CA72B" w14:textId="77777777" w:rsidR="00566128" w:rsidRDefault="00853446">
            <w:pPr>
              <w:tabs>
                <w:tab w:val="center" w:pos="1760"/>
                <w:tab w:val="center" w:pos="3885"/>
              </w:tabs>
              <w:spacing w:after="0" w:line="259" w:lineRule="auto"/>
              <w:ind w:left="0" w:right="0" w:firstLine="0"/>
              <w:jc w:val="left"/>
            </w:pPr>
            <w:r>
              <w:rPr>
                <w:sz w:val="22"/>
              </w:rPr>
              <w:tab/>
            </w:r>
            <w:r>
              <w:t>Y</w:t>
            </w:r>
            <w:r>
              <w:tab/>
              <w:t>X</w:t>
            </w:r>
          </w:p>
        </w:tc>
        <w:tc>
          <w:tcPr>
            <w:tcW w:w="1195" w:type="dxa"/>
            <w:tcBorders>
              <w:top w:val="nil"/>
              <w:left w:val="nil"/>
              <w:bottom w:val="nil"/>
              <w:right w:val="nil"/>
            </w:tcBorders>
            <w:vAlign w:val="bottom"/>
          </w:tcPr>
          <w:p w14:paraId="052616FC" w14:textId="77777777" w:rsidR="00566128" w:rsidRDefault="00566128">
            <w:pPr>
              <w:spacing w:after="0" w:line="259" w:lineRule="auto"/>
              <w:ind w:left="77" w:right="0" w:firstLine="0"/>
              <w:jc w:val="left"/>
            </w:pPr>
          </w:p>
        </w:tc>
        <w:tc>
          <w:tcPr>
            <w:tcW w:w="255" w:type="dxa"/>
            <w:vMerge w:val="restart"/>
            <w:tcBorders>
              <w:top w:val="nil"/>
              <w:left w:val="nil"/>
              <w:bottom w:val="nil"/>
              <w:right w:val="nil"/>
            </w:tcBorders>
            <w:vAlign w:val="bottom"/>
          </w:tcPr>
          <w:p w14:paraId="214C667D" w14:textId="77777777" w:rsidR="00566128" w:rsidRDefault="00853446">
            <w:pPr>
              <w:spacing w:after="0" w:line="259" w:lineRule="auto"/>
              <w:ind w:left="0" w:right="0" w:firstLine="0"/>
            </w:pPr>
            <w:r>
              <w:t>(8)</w:t>
            </w:r>
          </w:p>
        </w:tc>
      </w:tr>
      <w:tr w:rsidR="00566128" w14:paraId="09A9FFCA" w14:textId="77777777">
        <w:trPr>
          <w:trHeight w:val="480"/>
        </w:trPr>
        <w:tc>
          <w:tcPr>
            <w:tcW w:w="9113" w:type="dxa"/>
            <w:gridSpan w:val="2"/>
            <w:tcBorders>
              <w:top w:val="nil"/>
              <w:left w:val="nil"/>
              <w:bottom w:val="nil"/>
              <w:right w:val="nil"/>
            </w:tcBorders>
          </w:tcPr>
          <w:p w14:paraId="495F9DCC" w14:textId="77777777" w:rsidR="00566128" w:rsidRDefault="00853446">
            <w:pPr>
              <w:tabs>
                <w:tab w:val="center" w:pos="1403"/>
                <w:tab w:val="center" w:pos="2593"/>
                <w:tab w:val="center" w:pos="3534"/>
                <w:tab w:val="center" w:pos="6055"/>
              </w:tabs>
              <w:spacing w:after="4" w:line="259" w:lineRule="auto"/>
              <w:ind w:left="0" w:right="0" w:firstLine="0"/>
              <w:jc w:val="left"/>
            </w:pPr>
            <w:r>
              <w:rPr>
                <w:sz w:val="22"/>
              </w:rPr>
              <w:tab/>
            </w:r>
            <w:r>
              <w:rPr>
                <w:i/>
              </w:rPr>
              <w:t xml:space="preserve">L </w:t>
            </w:r>
            <w:r>
              <w:t>=</w:t>
            </w:r>
            <w:r>
              <w:tab/>
              <w:t>exp(</w:t>
            </w:r>
            <w:r>
              <w:rPr>
                <w:i/>
              </w:rPr>
              <w:t>δ</w:t>
            </w:r>
            <w:r>
              <w:rPr>
                <w:i/>
                <w:sz w:val="14"/>
              </w:rPr>
              <w:t>i</w:t>
            </w:r>
            <w:r>
              <w:rPr>
                <w:i/>
              </w:rPr>
              <w:t>η</w:t>
            </w:r>
            <w:r>
              <w:rPr>
                <w:i/>
                <w:sz w:val="14"/>
              </w:rPr>
              <w:t>ik</w:t>
            </w:r>
            <w:r>
              <w:rPr>
                <w:sz w:val="10"/>
              </w:rPr>
              <w:t>(</w:t>
            </w:r>
            <w:r>
              <w:rPr>
                <w:i/>
                <w:sz w:val="10"/>
              </w:rPr>
              <w:t>i</w:t>
            </w:r>
            <w:r>
              <w:rPr>
                <w:sz w:val="10"/>
              </w:rPr>
              <w:t>)</w:t>
            </w:r>
            <w:r>
              <w:t>)exp</w:t>
            </w:r>
            <w:r>
              <w:tab/>
            </w:r>
            <w:r>
              <w:rPr>
                <w:i/>
              </w:rPr>
              <w:t>−</w:t>
            </w:r>
            <w:r>
              <w:rPr>
                <w:i/>
              </w:rPr>
              <w:tab/>
            </w:r>
            <w:r>
              <w:t>(</w:t>
            </w:r>
            <w:r>
              <w:rPr>
                <w:i/>
              </w:rPr>
              <w:t>s</w:t>
            </w:r>
            <w:r>
              <w:rPr>
                <w:i/>
                <w:sz w:val="14"/>
              </w:rPr>
              <w:t xml:space="preserve">j </w:t>
            </w:r>
            <w:r>
              <w:rPr>
                <w:i/>
              </w:rPr>
              <w:t>− s</w:t>
            </w:r>
            <w:r>
              <w:rPr>
                <w:i/>
                <w:sz w:val="14"/>
              </w:rPr>
              <w:t>j−</w:t>
            </w:r>
            <w:r>
              <w:rPr>
                <w:sz w:val="14"/>
              </w:rPr>
              <w:t>1</w:t>
            </w:r>
            <w:r>
              <w:t>)exp(</w:t>
            </w:r>
            <w:r>
              <w:rPr>
                <w:i/>
              </w:rPr>
              <w:t>η</w:t>
            </w:r>
            <w:r>
              <w:rPr>
                <w:i/>
                <w:sz w:val="14"/>
              </w:rPr>
              <w:t>ij</w:t>
            </w:r>
            <w:r>
              <w:t xml:space="preserve">) </w:t>
            </w:r>
            <w:r>
              <w:rPr>
                <w:i/>
              </w:rPr>
              <w:t xml:space="preserve">− </w:t>
            </w:r>
            <w:r>
              <w:t>(</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w:t>
            </w:r>
          </w:p>
          <w:p w14:paraId="74356D61" w14:textId="77777777" w:rsidR="00566128" w:rsidRDefault="00853446">
            <w:pPr>
              <w:tabs>
                <w:tab w:val="center" w:pos="1760"/>
                <w:tab w:val="center" w:pos="3885"/>
              </w:tabs>
              <w:spacing w:after="0" w:line="259" w:lineRule="auto"/>
              <w:ind w:left="0" w:right="0" w:firstLine="0"/>
              <w:jc w:val="left"/>
            </w:pPr>
            <w:r>
              <w:rPr>
                <w:sz w:val="22"/>
              </w:rPr>
              <w:tab/>
            </w:r>
            <w:r>
              <w:rPr>
                <w:i/>
                <w:sz w:val="14"/>
              </w:rPr>
              <w:t>i</w:t>
            </w:r>
            <w:r>
              <w:rPr>
                <w:sz w:val="14"/>
              </w:rPr>
              <w:t>=1</w:t>
            </w:r>
            <w:r>
              <w:rPr>
                <w:sz w:val="14"/>
              </w:rPr>
              <w:tab/>
            </w:r>
            <w:r>
              <w:rPr>
                <w:i/>
                <w:sz w:val="14"/>
              </w:rPr>
              <w:t>j</w:t>
            </w:r>
            <w:r>
              <w:rPr>
                <w:sz w:val="14"/>
              </w:rPr>
              <w:t>=1</w:t>
            </w:r>
          </w:p>
        </w:tc>
        <w:tc>
          <w:tcPr>
            <w:tcW w:w="0" w:type="auto"/>
            <w:vMerge/>
            <w:tcBorders>
              <w:top w:val="nil"/>
              <w:left w:val="nil"/>
              <w:bottom w:val="nil"/>
              <w:right w:val="nil"/>
            </w:tcBorders>
          </w:tcPr>
          <w:p w14:paraId="40B20D03" w14:textId="77777777" w:rsidR="00566128" w:rsidRDefault="00566128">
            <w:pPr>
              <w:spacing w:after="160" w:line="259" w:lineRule="auto"/>
              <w:ind w:left="0" w:right="0" w:firstLine="0"/>
              <w:jc w:val="left"/>
            </w:pPr>
          </w:p>
        </w:tc>
      </w:tr>
    </w:tbl>
    <w:p w14:paraId="59C697BC" w14:textId="77777777" w:rsidR="00566128" w:rsidRDefault="00853446">
      <w:pPr>
        <w:tabs>
          <w:tab w:val="center" w:pos="1782"/>
          <w:tab w:val="center" w:pos="3414"/>
        </w:tabs>
        <w:spacing w:after="340" w:line="265" w:lineRule="auto"/>
        <w:ind w:left="0" w:right="0" w:firstLine="0"/>
        <w:jc w:val="left"/>
      </w:pPr>
      <w:r>
        <w:rPr>
          <w:sz w:val="22"/>
        </w:rPr>
        <w:tab/>
      </w:r>
      <w:r>
        <w:rPr>
          <w:i/>
          <w:sz w:val="14"/>
        </w:rPr>
        <w:t>n</w:t>
      </w:r>
      <w:r>
        <w:rPr>
          <w:i/>
          <w:sz w:val="14"/>
        </w:rPr>
        <w:tab/>
        <w:t>k</w:t>
      </w:r>
      <w:r>
        <w:rPr>
          <w:sz w:val="10"/>
        </w:rPr>
        <w:t>(</w:t>
      </w:r>
      <w:r>
        <w:rPr>
          <w:i/>
          <w:sz w:val="10"/>
        </w:rPr>
        <w:t>i</w:t>
      </w:r>
      <w:r>
        <w:rPr>
          <w:sz w:val="10"/>
        </w:rPr>
        <w:t>)</w:t>
      </w:r>
      <w:r>
        <w:rPr>
          <w:i/>
          <w:sz w:val="14"/>
        </w:rPr>
        <w:t>−</w:t>
      </w:r>
      <w:r>
        <w:rPr>
          <w:sz w:val="14"/>
        </w:rPr>
        <w:t>1</w:t>
      </w:r>
    </w:p>
    <w:p w14:paraId="32B7FFB5" w14:textId="77777777" w:rsidR="00566128" w:rsidRDefault="00853446">
      <w:pPr>
        <w:spacing w:after="47"/>
        <w:ind w:left="1445" w:right="1425"/>
      </w:pPr>
      <w:r>
        <w:t>= Yexp</w:t>
      </w:r>
      <w:r>
        <w:rPr>
          <w:i/>
        </w:rPr>
        <w:t>δ</w:t>
      </w:r>
      <w:r>
        <w:rPr>
          <w:i/>
          <w:sz w:val="14"/>
        </w:rPr>
        <w:t>i</w:t>
      </w:r>
      <w:r>
        <w:rPr>
          <w:i/>
        </w:rPr>
        <w:t>η</w:t>
      </w:r>
      <w:r>
        <w:rPr>
          <w:i/>
          <w:sz w:val="14"/>
        </w:rPr>
        <w:t>ik</w:t>
      </w:r>
      <w:r>
        <w:rPr>
          <w:sz w:val="10"/>
        </w:rPr>
        <w:t>(</w:t>
      </w:r>
      <w:r>
        <w:rPr>
          <w:i/>
          <w:sz w:val="10"/>
        </w:rPr>
        <w:t>i</w:t>
      </w:r>
      <w:r>
        <w:rPr>
          <w:sz w:val="10"/>
        </w:rPr>
        <w:t xml:space="preserve">) </w:t>
      </w:r>
      <w:r>
        <w:rPr>
          <w:i/>
        </w:rPr>
        <w:t xml:space="preserve">− </w:t>
      </w:r>
      <w:r>
        <w:t>X (</w:t>
      </w:r>
      <w:r>
        <w:rPr>
          <w:i/>
        </w:rPr>
        <w:t>s</w:t>
      </w:r>
      <w:r>
        <w:rPr>
          <w:i/>
          <w:sz w:val="14"/>
        </w:rPr>
        <w:t xml:space="preserve">j </w:t>
      </w:r>
      <w:r>
        <w:rPr>
          <w:i/>
        </w:rPr>
        <w:t>− s</w:t>
      </w:r>
      <w:r>
        <w:rPr>
          <w:i/>
          <w:sz w:val="14"/>
        </w:rPr>
        <w:t>j−</w:t>
      </w:r>
      <w:r>
        <w:rPr>
          <w:sz w:val="14"/>
        </w:rPr>
        <w:t>1</w:t>
      </w:r>
      <w:r>
        <w:t>)exp(</w:t>
      </w:r>
      <w:r>
        <w:rPr>
          <w:i/>
        </w:rPr>
        <w:t>η</w:t>
      </w:r>
      <w:r>
        <w:rPr>
          <w:i/>
          <w:sz w:val="14"/>
        </w:rPr>
        <w:t>ij</w:t>
      </w:r>
      <w:r>
        <w:t xml:space="preserve">) </w:t>
      </w:r>
      <w:r>
        <w:rPr>
          <w:i/>
        </w:rPr>
        <w:t xml:space="preserve">− </w:t>
      </w:r>
      <w:r>
        <w:t>(</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w:t>
      </w:r>
      <w:r>
        <w:tab/>
      </w:r>
    </w:p>
    <w:p w14:paraId="57D9989F" w14:textId="77777777" w:rsidR="00566128" w:rsidRDefault="00853446">
      <w:pPr>
        <w:tabs>
          <w:tab w:val="center" w:pos="1782"/>
          <w:tab w:val="center" w:pos="3414"/>
        </w:tabs>
        <w:spacing w:after="388" w:line="265" w:lineRule="auto"/>
        <w:ind w:left="0" w:right="0" w:firstLine="0"/>
        <w:jc w:val="left"/>
      </w:pPr>
      <w:r>
        <w:rPr>
          <w:sz w:val="22"/>
        </w:rPr>
        <w:tab/>
      </w:r>
      <w:r>
        <w:rPr>
          <w:i/>
          <w:sz w:val="14"/>
        </w:rPr>
        <w:t>i</w:t>
      </w:r>
      <w:r>
        <w:rPr>
          <w:sz w:val="14"/>
        </w:rPr>
        <w:t>=1</w:t>
      </w:r>
      <w:r>
        <w:rPr>
          <w:sz w:val="14"/>
        </w:rPr>
        <w:tab/>
      </w:r>
      <w:r>
        <w:rPr>
          <w:i/>
          <w:sz w:val="14"/>
        </w:rPr>
        <w:t>j</w:t>
      </w:r>
      <w:r>
        <w:rPr>
          <w:sz w:val="14"/>
        </w:rPr>
        <w:t>=1</w:t>
      </w:r>
    </w:p>
    <w:p w14:paraId="51C0EBBE" w14:textId="77777777" w:rsidR="00566128" w:rsidRDefault="00853446">
      <w:pPr>
        <w:spacing w:after="161"/>
        <w:ind w:left="16" w:right="1425"/>
      </w:pPr>
      <w:r>
        <w:t xml:space="preserve">I emphasize the </w:t>
      </w:r>
      <w:commentRangeStart w:id="93"/>
      <w:r>
        <w:t xml:space="preserve">subscript for </w:t>
      </w:r>
      <w:commentRangeEnd w:id="93"/>
      <w:r w:rsidR="006D1558">
        <w:rPr>
          <w:rStyle w:val="CommentReference"/>
        </w:rPr>
        <w:commentReference w:id="93"/>
      </w:r>
      <w:r>
        <w:rPr>
          <w:i/>
        </w:rPr>
        <w:t>k</w:t>
      </w:r>
      <w:r>
        <w:rPr>
          <w:vertAlign w:val="subscript"/>
        </w:rPr>
        <w:t>(</w:t>
      </w:r>
      <w:r>
        <w:rPr>
          <w:i/>
          <w:vertAlign w:val="subscript"/>
        </w:rPr>
        <w:t>i</w:t>
      </w:r>
      <w:r>
        <w:rPr>
          <w:vertAlign w:val="subscript"/>
        </w:rPr>
        <w:t xml:space="preserve">) </w:t>
      </w:r>
      <w:r>
        <w:t xml:space="preserve">because each survival time will correspond to a </w:t>
      </w:r>
      <w:commentRangeStart w:id="94"/>
      <w:r>
        <w:t xml:space="preserve">different value of k, </w:t>
      </w:r>
      <w:commentRangeEnd w:id="94"/>
      <w:r w:rsidR="000A6442">
        <w:rPr>
          <w:rStyle w:val="CommentReference"/>
        </w:rPr>
        <w:commentReference w:id="94"/>
      </w:r>
      <w:r>
        <w:t>depending on which interval the survival time lies in.</w:t>
      </w:r>
    </w:p>
    <w:p w14:paraId="7120CC02" w14:textId="77777777" w:rsidR="00566128" w:rsidRDefault="00853446">
      <w:pPr>
        <w:spacing w:after="250"/>
        <w:ind w:left="16" w:right="1425"/>
      </w:pPr>
      <w:r>
        <w:t xml:space="preserve">By taking the logarithm, the log-likelihood function for the </w:t>
      </w:r>
      <w:r>
        <w:rPr>
          <w:i/>
        </w:rPr>
        <w:t>i</w:t>
      </w:r>
      <w:r>
        <w:rPr>
          <w:i/>
          <w:vertAlign w:val="superscript"/>
        </w:rPr>
        <w:t xml:space="preserve">th </w:t>
      </w:r>
      <w:r>
        <w:t xml:space="preserve">observation </w:t>
      </w:r>
      <w:r>
        <w:rPr>
          <w:i/>
        </w:rPr>
        <w:t>t</w:t>
      </w:r>
      <w:r>
        <w:rPr>
          <w:i/>
          <w:vertAlign w:val="subscript"/>
        </w:rPr>
        <w:t xml:space="preserve">i </w:t>
      </w:r>
      <w:r>
        <w:rPr>
          <w:i/>
        </w:rPr>
        <w:t xml:space="preserve">∈ </w:t>
      </w:r>
      <w:r>
        <w:t>(</w:t>
      </w:r>
      <w:r>
        <w:rPr>
          <w:i/>
        </w:rPr>
        <w:t>s</w:t>
      </w:r>
      <w:r>
        <w:rPr>
          <w:i/>
          <w:vertAlign w:val="subscript"/>
        </w:rPr>
        <w:t>k−</w:t>
      </w:r>
      <w:r>
        <w:rPr>
          <w:vertAlign w:val="subscript"/>
        </w:rPr>
        <w:t>1</w:t>
      </w:r>
      <w:r>
        <w:rPr>
          <w:i/>
        </w:rPr>
        <w:t>,s</w:t>
      </w:r>
      <w:r>
        <w:rPr>
          <w:i/>
          <w:vertAlign w:val="subscript"/>
        </w:rPr>
        <w:t>k</w:t>
      </w:r>
      <w:r>
        <w:t>] can be written as :</w:t>
      </w:r>
    </w:p>
    <w:p w14:paraId="123F6FD3" w14:textId="77777777" w:rsidR="00566128" w:rsidRDefault="00853446">
      <w:pPr>
        <w:spacing w:after="182"/>
        <w:ind w:left="2247" w:right="1425"/>
      </w:pPr>
      <w:r>
        <w:rPr>
          <w:i/>
        </w:rPr>
        <w:lastRenderedPageBreak/>
        <w:t xml:space="preserve">l </w:t>
      </w:r>
      <w:r>
        <w:t>= log[</w:t>
      </w:r>
      <w:r>
        <w:rPr>
          <w:i/>
        </w:rPr>
        <w:t>f</w:t>
      </w:r>
      <w:r>
        <w:t>(</w:t>
      </w:r>
      <w:r>
        <w:rPr>
          <w:i/>
        </w:rPr>
        <w:t>t</w:t>
      </w:r>
      <w:r>
        <w:rPr>
          <w:i/>
          <w:sz w:val="14"/>
        </w:rPr>
        <w:t>i</w:t>
      </w:r>
      <w:r>
        <w:t>)</w:t>
      </w:r>
      <w:r>
        <w:rPr>
          <w:i/>
          <w:sz w:val="14"/>
        </w:rPr>
        <w:t>δ</w:t>
      </w:r>
      <w:r>
        <w:rPr>
          <w:i/>
          <w:sz w:val="10"/>
        </w:rPr>
        <w:t>i</w:t>
      </w:r>
      <w:r>
        <w:rPr>
          <w:i/>
        </w:rPr>
        <w:t>S</w:t>
      </w:r>
      <w:r>
        <w:t>(</w:t>
      </w:r>
      <w:r>
        <w:rPr>
          <w:i/>
        </w:rPr>
        <w:t>t</w:t>
      </w:r>
      <w:r>
        <w:rPr>
          <w:i/>
          <w:sz w:val="14"/>
        </w:rPr>
        <w:t>i</w:t>
      </w:r>
      <w:r>
        <w:t>)</w:t>
      </w:r>
      <w:r>
        <w:rPr>
          <w:sz w:val="14"/>
        </w:rPr>
        <w:t>(1</w:t>
      </w:r>
      <w:r>
        <w:rPr>
          <w:i/>
          <w:sz w:val="14"/>
        </w:rPr>
        <w:t>−δ</w:t>
      </w:r>
      <w:r>
        <w:rPr>
          <w:i/>
          <w:sz w:val="10"/>
        </w:rPr>
        <w:t>i</w:t>
      </w:r>
      <w:r>
        <w:rPr>
          <w:sz w:val="14"/>
        </w:rPr>
        <w:t>)</w:t>
      </w:r>
      <w:r>
        <w:t>]</w:t>
      </w:r>
    </w:p>
    <w:p w14:paraId="26B1B850" w14:textId="77777777" w:rsidR="00566128" w:rsidRDefault="00853446">
      <w:pPr>
        <w:spacing w:after="10"/>
        <w:ind w:left="2366" w:right="1425"/>
      </w:pPr>
      <w:r>
        <w:t>= log[</w:t>
      </w:r>
      <w:r>
        <w:rPr>
          <w:i/>
        </w:rPr>
        <w:t>h</w:t>
      </w:r>
      <w:r>
        <w:t>(</w:t>
      </w:r>
      <w:r>
        <w:rPr>
          <w:i/>
        </w:rPr>
        <w:t>t</w:t>
      </w:r>
      <w:r>
        <w:rPr>
          <w:i/>
          <w:vertAlign w:val="subscript"/>
        </w:rPr>
        <w:t>i</w:t>
      </w:r>
      <w:r>
        <w:t>)</w:t>
      </w:r>
      <w:r>
        <w:rPr>
          <w:i/>
          <w:vertAlign w:val="superscript"/>
        </w:rPr>
        <w:t>δ</w:t>
      </w:r>
      <w:r>
        <w:rPr>
          <w:i/>
          <w:sz w:val="15"/>
          <w:vertAlign w:val="superscript"/>
        </w:rPr>
        <w:t>i</w:t>
      </w:r>
      <w:r>
        <w:rPr>
          <w:i/>
        </w:rPr>
        <w:t>S</w:t>
      </w:r>
      <w:r>
        <w:t>(</w:t>
      </w:r>
      <w:r>
        <w:rPr>
          <w:i/>
        </w:rPr>
        <w:t>t</w:t>
      </w:r>
      <w:r>
        <w:rPr>
          <w:i/>
          <w:vertAlign w:val="subscript"/>
        </w:rPr>
        <w:t>i</w:t>
      </w:r>
      <w:r>
        <w:t>)]</w:t>
      </w:r>
    </w:p>
    <w:tbl>
      <w:tblPr>
        <w:tblStyle w:val="TableGrid"/>
        <w:tblW w:w="9360" w:type="dxa"/>
        <w:tblInd w:w="28" w:type="dxa"/>
        <w:tblCellMar>
          <w:top w:w="0" w:type="dxa"/>
          <w:left w:w="0" w:type="dxa"/>
          <w:bottom w:w="0" w:type="dxa"/>
          <w:right w:w="0" w:type="dxa"/>
        </w:tblCellMar>
        <w:tblLook w:val="04A0" w:firstRow="1" w:lastRow="0" w:firstColumn="1" w:lastColumn="0" w:noHBand="0" w:noVBand="1"/>
      </w:tblPr>
      <w:tblGrid>
        <w:gridCol w:w="7507"/>
        <w:gridCol w:w="1499"/>
        <w:gridCol w:w="354"/>
      </w:tblGrid>
      <w:tr w:rsidR="00566128" w14:paraId="41A4D46D" w14:textId="77777777">
        <w:trPr>
          <w:trHeight w:val="1376"/>
        </w:trPr>
        <w:tc>
          <w:tcPr>
            <w:tcW w:w="7507" w:type="dxa"/>
            <w:tcBorders>
              <w:top w:val="nil"/>
              <w:left w:val="nil"/>
              <w:bottom w:val="nil"/>
              <w:right w:val="nil"/>
            </w:tcBorders>
            <w:vAlign w:val="center"/>
          </w:tcPr>
          <w:p w14:paraId="0AF8938E" w14:textId="77777777" w:rsidR="00566128" w:rsidRDefault="00853446">
            <w:pPr>
              <w:spacing w:after="143" w:line="259" w:lineRule="auto"/>
              <w:ind w:left="2954" w:right="0" w:firstLine="0"/>
              <w:jc w:val="center"/>
            </w:pPr>
            <w:r>
              <w:rPr>
                <w:i/>
                <w:sz w:val="14"/>
              </w:rPr>
              <w:t>k−</w:t>
            </w:r>
            <w:r>
              <w:rPr>
                <w:sz w:val="14"/>
              </w:rPr>
              <w:t>1</w:t>
            </w:r>
          </w:p>
          <w:p w14:paraId="7D4174CA" w14:textId="77777777" w:rsidR="00566128" w:rsidRDefault="00853446">
            <w:pPr>
              <w:spacing w:after="0" w:line="259" w:lineRule="auto"/>
              <w:ind w:left="0" w:right="363" w:firstLine="0"/>
              <w:jc w:val="right"/>
            </w:pPr>
            <w:r>
              <w:t xml:space="preserve">= </w:t>
            </w:r>
            <w:r>
              <w:rPr>
                <w:i/>
              </w:rPr>
              <w:t>δ</w:t>
            </w:r>
            <w:r>
              <w:rPr>
                <w:i/>
                <w:vertAlign w:val="subscript"/>
              </w:rPr>
              <w:t>i</w:t>
            </w:r>
            <w:r>
              <w:rPr>
                <w:i/>
              </w:rPr>
              <w:t>η</w:t>
            </w:r>
            <w:r>
              <w:rPr>
                <w:i/>
                <w:vertAlign w:val="subscript"/>
              </w:rPr>
              <w:t xml:space="preserve">ik </w:t>
            </w:r>
            <w:r>
              <w:rPr>
                <w:i/>
              </w:rPr>
              <w:t xml:space="preserve">− </w:t>
            </w:r>
            <w:r>
              <w:t>(</w:t>
            </w:r>
            <w:r>
              <w:rPr>
                <w:i/>
              </w:rPr>
              <w:t>t</w:t>
            </w:r>
            <w:r>
              <w:rPr>
                <w:i/>
                <w:vertAlign w:val="subscript"/>
              </w:rPr>
              <w:t xml:space="preserve">i </w:t>
            </w:r>
            <w:r>
              <w:rPr>
                <w:i/>
              </w:rPr>
              <w:t>− s</w:t>
            </w:r>
            <w:r>
              <w:rPr>
                <w:i/>
                <w:vertAlign w:val="subscript"/>
              </w:rPr>
              <w:t>k</w:t>
            </w:r>
            <w:r>
              <w:rPr>
                <w:i/>
                <w:sz w:val="14"/>
              </w:rPr>
              <w:t>−</w:t>
            </w:r>
            <w:r>
              <w:rPr>
                <w:vertAlign w:val="subscript"/>
              </w:rPr>
              <w:t>1</w:t>
            </w:r>
            <w:r>
              <w:t>)exp(</w:t>
            </w:r>
            <w:r>
              <w:rPr>
                <w:i/>
              </w:rPr>
              <w:t>η</w:t>
            </w:r>
            <w:r>
              <w:rPr>
                <w:i/>
                <w:vertAlign w:val="subscript"/>
              </w:rPr>
              <w:t>ik</w:t>
            </w:r>
            <w:r>
              <w:t xml:space="preserve">) </w:t>
            </w:r>
            <w:r>
              <w:rPr>
                <w:i/>
              </w:rPr>
              <w:t xml:space="preserve">− </w:t>
            </w:r>
            <w:r>
              <w:rPr>
                <w:sz w:val="31"/>
                <w:vertAlign w:val="superscript"/>
              </w:rPr>
              <w:t>X</w:t>
            </w:r>
            <w:r>
              <w:t>[(</w:t>
            </w:r>
            <w:r>
              <w:rPr>
                <w:i/>
              </w:rPr>
              <w:t>s</w:t>
            </w:r>
            <w:r>
              <w:rPr>
                <w:i/>
                <w:vertAlign w:val="subscript"/>
              </w:rPr>
              <w:t xml:space="preserve">j </w:t>
            </w:r>
            <w:r>
              <w:rPr>
                <w:i/>
              </w:rPr>
              <w:t>− s</w:t>
            </w:r>
            <w:r>
              <w:rPr>
                <w:i/>
                <w:vertAlign w:val="subscript"/>
              </w:rPr>
              <w:t>j</w:t>
            </w:r>
            <w:r>
              <w:rPr>
                <w:i/>
                <w:sz w:val="14"/>
              </w:rPr>
              <w:t>−</w:t>
            </w:r>
            <w:r>
              <w:rPr>
                <w:vertAlign w:val="subscript"/>
              </w:rPr>
              <w:t>1</w:t>
            </w:r>
            <w:r>
              <w:t>)exp(</w:t>
            </w:r>
            <w:r>
              <w:rPr>
                <w:i/>
              </w:rPr>
              <w:t>η</w:t>
            </w:r>
            <w:r>
              <w:rPr>
                <w:i/>
                <w:vertAlign w:val="subscript"/>
              </w:rPr>
              <w:t>ij</w:t>
            </w:r>
            <w:r>
              <w:t>)]</w:t>
            </w:r>
          </w:p>
          <w:p w14:paraId="532A7127" w14:textId="77777777" w:rsidR="00566128" w:rsidRDefault="00853446">
            <w:pPr>
              <w:spacing w:after="339" w:line="259" w:lineRule="auto"/>
              <w:ind w:left="2954" w:right="0" w:firstLine="0"/>
              <w:jc w:val="center"/>
            </w:pPr>
            <w:r>
              <w:rPr>
                <w:i/>
                <w:sz w:val="14"/>
              </w:rPr>
              <w:t>j</w:t>
            </w:r>
            <w:r>
              <w:rPr>
                <w:sz w:val="14"/>
              </w:rPr>
              <w:t>=1</w:t>
            </w:r>
          </w:p>
          <w:p w14:paraId="1E43C41B" w14:textId="77777777" w:rsidR="00566128" w:rsidRDefault="00853446">
            <w:pPr>
              <w:spacing w:after="0" w:line="259" w:lineRule="auto"/>
              <w:ind w:left="0" w:right="0" w:firstLine="0"/>
              <w:jc w:val="left"/>
            </w:pPr>
            <w:r>
              <w:t>Similarly, the full log-likelihood can be derived as:</w:t>
            </w:r>
          </w:p>
        </w:tc>
        <w:tc>
          <w:tcPr>
            <w:tcW w:w="1498" w:type="dxa"/>
            <w:tcBorders>
              <w:top w:val="nil"/>
              <w:left w:val="nil"/>
              <w:bottom w:val="nil"/>
              <w:right w:val="nil"/>
            </w:tcBorders>
          </w:tcPr>
          <w:p w14:paraId="28C6F89B" w14:textId="77777777" w:rsidR="00566128" w:rsidRDefault="00566128">
            <w:pPr>
              <w:spacing w:after="160" w:line="259" w:lineRule="auto"/>
              <w:ind w:left="0" w:right="0" w:firstLine="0"/>
              <w:jc w:val="left"/>
            </w:pPr>
          </w:p>
        </w:tc>
        <w:tc>
          <w:tcPr>
            <w:tcW w:w="354" w:type="dxa"/>
            <w:tcBorders>
              <w:top w:val="nil"/>
              <w:left w:val="nil"/>
              <w:bottom w:val="nil"/>
              <w:right w:val="nil"/>
            </w:tcBorders>
          </w:tcPr>
          <w:p w14:paraId="743C2002" w14:textId="77777777" w:rsidR="00566128" w:rsidRDefault="00853446">
            <w:pPr>
              <w:spacing w:after="0" w:line="259" w:lineRule="auto"/>
              <w:ind w:left="100" w:right="0" w:firstLine="0"/>
              <w:jc w:val="left"/>
            </w:pPr>
            <w:r>
              <w:t>(9)</w:t>
            </w:r>
          </w:p>
        </w:tc>
      </w:tr>
      <w:tr w:rsidR="00566128" w14:paraId="1ABB72B8" w14:textId="77777777">
        <w:trPr>
          <w:trHeight w:val="434"/>
        </w:trPr>
        <w:tc>
          <w:tcPr>
            <w:tcW w:w="7507" w:type="dxa"/>
            <w:tcBorders>
              <w:top w:val="nil"/>
              <w:left w:val="nil"/>
              <w:bottom w:val="nil"/>
              <w:right w:val="nil"/>
            </w:tcBorders>
            <w:vAlign w:val="bottom"/>
          </w:tcPr>
          <w:p w14:paraId="6B76426C" w14:textId="77777777" w:rsidR="00566128" w:rsidRDefault="00853446">
            <w:pPr>
              <w:tabs>
                <w:tab w:val="center" w:pos="2182"/>
                <w:tab w:val="center" w:pos="5643"/>
              </w:tabs>
              <w:spacing w:after="35" w:line="259" w:lineRule="auto"/>
              <w:ind w:left="0" w:right="0" w:firstLine="0"/>
              <w:jc w:val="left"/>
            </w:pPr>
            <w:r>
              <w:rPr>
                <w:sz w:val="22"/>
              </w:rPr>
              <w:tab/>
            </w:r>
            <w:r>
              <w:rPr>
                <w:i/>
                <w:sz w:val="14"/>
              </w:rPr>
              <w:t xml:space="preserve">n </w:t>
            </w:r>
            <w:r>
              <w:tab/>
            </w:r>
            <w:r>
              <w:rPr>
                <w:i/>
                <w:sz w:val="14"/>
              </w:rPr>
              <w:t>k</w:t>
            </w:r>
            <w:r>
              <w:rPr>
                <w:sz w:val="10"/>
              </w:rPr>
              <w:t>(</w:t>
            </w:r>
            <w:r>
              <w:rPr>
                <w:i/>
                <w:sz w:val="10"/>
              </w:rPr>
              <w:t>i</w:t>
            </w:r>
            <w:r>
              <w:rPr>
                <w:sz w:val="10"/>
              </w:rPr>
              <w:t>)</w:t>
            </w:r>
            <w:r>
              <w:rPr>
                <w:i/>
                <w:sz w:val="14"/>
              </w:rPr>
              <w:t>−</w:t>
            </w:r>
            <w:r>
              <w:rPr>
                <w:sz w:val="14"/>
              </w:rPr>
              <w:t>1</w:t>
            </w:r>
          </w:p>
          <w:p w14:paraId="32DF077F" w14:textId="77777777" w:rsidR="00566128" w:rsidRDefault="00853446">
            <w:pPr>
              <w:tabs>
                <w:tab w:val="center" w:pos="2043"/>
                <w:tab w:val="center" w:pos="5643"/>
              </w:tabs>
              <w:spacing w:after="0" w:line="259" w:lineRule="auto"/>
              <w:ind w:left="0" w:right="0" w:firstLine="0"/>
              <w:jc w:val="left"/>
            </w:pPr>
            <w:r>
              <w:rPr>
                <w:sz w:val="22"/>
              </w:rPr>
              <w:tab/>
            </w:r>
            <w:r>
              <w:t>X</w:t>
            </w:r>
            <w:r>
              <w:tab/>
              <w:t>X</w:t>
            </w:r>
          </w:p>
        </w:tc>
        <w:tc>
          <w:tcPr>
            <w:tcW w:w="1498" w:type="dxa"/>
            <w:tcBorders>
              <w:top w:val="nil"/>
              <w:left w:val="nil"/>
              <w:bottom w:val="nil"/>
              <w:right w:val="nil"/>
            </w:tcBorders>
            <w:vAlign w:val="bottom"/>
          </w:tcPr>
          <w:p w14:paraId="312F5A18" w14:textId="77777777" w:rsidR="00566128" w:rsidRDefault="00566128">
            <w:pPr>
              <w:spacing w:after="0" w:line="259" w:lineRule="auto"/>
              <w:ind w:left="133" w:right="0" w:firstLine="0"/>
              <w:jc w:val="left"/>
            </w:pPr>
          </w:p>
        </w:tc>
        <w:tc>
          <w:tcPr>
            <w:tcW w:w="354" w:type="dxa"/>
            <w:vMerge w:val="restart"/>
            <w:tcBorders>
              <w:top w:val="nil"/>
              <w:left w:val="nil"/>
              <w:bottom w:val="nil"/>
              <w:right w:val="nil"/>
            </w:tcBorders>
            <w:vAlign w:val="bottom"/>
          </w:tcPr>
          <w:p w14:paraId="00A02516" w14:textId="77777777" w:rsidR="00566128" w:rsidRDefault="00853446">
            <w:pPr>
              <w:spacing w:after="0" w:line="259" w:lineRule="auto"/>
              <w:ind w:left="0" w:right="0" w:firstLine="0"/>
            </w:pPr>
            <w:r>
              <w:t>(10)</w:t>
            </w:r>
          </w:p>
        </w:tc>
      </w:tr>
      <w:tr w:rsidR="00566128" w14:paraId="0346D02E" w14:textId="77777777">
        <w:trPr>
          <w:trHeight w:val="127"/>
        </w:trPr>
        <w:tc>
          <w:tcPr>
            <w:tcW w:w="9006" w:type="dxa"/>
            <w:gridSpan w:val="2"/>
            <w:tcBorders>
              <w:top w:val="nil"/>
              <w:left w:val="nil"/>
              <w:bottom w:val="nil"/>
              <w:right w:val="nil"/>
            </w:tcBorders>
          </w:tcPr>
          <w:p w14:paraId="242CB964" w14:textId="77777777" w:rsidR="00566128" w:rsidRDefault="00853446">
            <w:pPr>
              <w:tabs>
                <w:tab w:val="center" w:pos="1707"/>
                <w:tab w:val="center" w:pos="2567"/>
                <w:tab w:val="center" w:pos="3951"/>
                <w:tab w:val="center" w:pos="5230"/>
                <w:tab w:val="center" w:pos="6757"/>
              </w:tabs>
              <w:spacing w:after="0" w:line="259" w:lineRule="auto"/>
              <w:ind w:left="0" w:right="0" w:firstLine="0"/>
              <w:jc w:val="left"/>
            </w:pPr>
            <w:r>
              <w:rPr>
                <w:sz w:val="22"/>
              </w:rPr>
              <w:tab/>
            </w:r>
            <w:r>
              <w:rPr>
                <w:i/>
              </w:rPr>
              <w:t xml:space="preserve">l </w:t>
            </w:r>
            <w:r>
              <w:t>=</w:t>
            </w:r>
            <w:r>
              <w:tab/>
            </w:r>
            <w:r>
              <w:rPr>
                <w:i/>
              </w:rPr>
              <w:t>δ</w:t>
            </w:r>
            <w:r>
              <w:rPr>
                <w:i/>
                <w:vertAlign w:val="subscript"/>
              </w:rPr>
              <w:t>i</w:t>
            </w:r>
            <w:r>
              <w:rPr>
                <w:i/>
              </w:rPr>
              <w:t>η</w:t>
            </w:r>
            <w:r>
              <w:rPr>
                <w:i/>
                <w:vertAlign w:val="subscript"/>
              </w:rPr>
              <w:t>ik</w:t>
            </w:r>
            <w:r>
              <w:rPr>
                <w:i/>
                <w:vertAlign w:val="subscript"/>
              </w:rPr>
              <w:tab/>
            </w:r>
            <w:r>
              <w:rPr>
                <w:i/>
              </w:rPr>
              <w:t xml:space="preserve">− </w:t>
            </w:r>
            <w:r>
              <w:t>(</w:t>
            </w:r>
            <w:r>
              <w:rPr>
                <w:i/>
              </w:rPr>
              <w:t>t</w:t>
            </w:r>
            <w:r>
              <w:rPr>
                <w:i/>
                <w:vertAlign w:val="subscript"/>
              </w:rPr>
              <w:t xml:space="preserve">i </w:t>
            </w:r>
            <w:r>
              <w:rPr>
                <w:i/>
              </w:rPr>
              <w:t>− s</w:t>
            </w:r>
            <w:r>
              <w:rPr>
                <w:i/>
                <w:vertAlign w:val="subscript"/>
              </w:rPr>
              <w:t>k −</w:t>
            </w:r>
            <w:r>
              <w:rPr>
                <w:vertAlign w:val="subscript"/>
              </w:rPr>
              <w:t>1</w:t>
            </w:r>
            <w:r>
              <w:t>)exp(</w:t>
            </w:r>
            <w:r>
              <w:rPr>
                <w:i/>
              </w:rPr>
              <w:t>η</w:t>
            </w:r>
            <w:r>
              <w:rPr>
                <w:i/>
                <w:vertAlign w:val="subscript"/>
              </w:rPr>
              <w:t>ik</w:t>
            </w:r>
            <w:r>
              <w:rPr>
                <w:i/>
                <w:vertAlign w:val="subscript"/>
              </w:rPr>
              <w:tab/>
            </w:r>
            <w:r>
              <w:t xml:space="preserve">) </w:t>
            </w:r>
            <w:r>
              <w:rPr>
                <w:i/>
              </w:rPr>
              <w:t>−</w:t>
            </w:r>
            <w:r>
              <w:rPr>
                <w:i/>
              </w:rPr>
              <w:tab/>
            </w:r>
            <w:r>
              <w:t>[(</w:t>
            </w:r>
            <w:r>
              <w:rPr>
                <w:i/>
              </w:rPr>
              <w:t>s</w:t>
            </w:r>
            <w:r>
              <w:rPr>
                <w:i/>
                <w:vertAlign w:val="subscript"/>
              </w:rPr>
              <w:t xml:space="preserve">j </w:t>
            </w:r>
            <w:r>
              <w:rPr>
                <w:i/>
              </w:rPr>
              <w:t>− s</w:t>
            </w:r>
            <w:r>
              <w:rPr>
                <w:i/>
                <w:vertAlign w:val="subscript"/>
              </w:rPr>
              <w:t>j−</w:t>
            </w:r>
            <w:r>
              <w:rPr>
                <w:vertAlign w:val="subscript"/>
              </w:rPr>
              <w:t>1</w:t>
            </w:r>
            <w:r>
              <w:t>)exp(</w:t>
            </w:r>
            <w:r>
              <w:rPr>
                <w:i/>
              </w:rPr>
              <w:t>η</w:t>
            </w:r>
            <w:r>
              <w:rPr>
                <w:i/>
                <w:vertAlign w:val="subscript"/>
              </w:rPr>
              <w:t>ij</w:t>
            </w:r>
            <w:r>
              <w:t>)]</w:t>
            </w:r>
          </w:p>
        </w:tc>
        <w:tc>
          <w:tcPr>
            <w:tcW w:w="0" w:type="auto"/>
            <w:vMerge/>
            <w:tcBorders>
              <w:top w:val="nil"/>
              <w:left w:val="nil"/>
              <w:bottom w:val="nil"/>
              <w:right w:val="nil"/>
            </w:tcBorders>
          </w:tcPr>
          <w:p w14:paraId="62D0E750" w14:textId="77777777" w:rsidR="00566128" w:rsidRDefault="00566128">
            <w:pPr>
              <w:spacing w:after="160" w:line="259" w:lineRule="auto"/>
              <w:ind w:left="0" w:right="0" w:firstLine="0"/>
              <w:jc w:val="left"/>
            </w:pPr>
          </w:p>
        </w:tc>
      </w:tr>
    </w:tbl>
    <w:p w14:paraId="4EAD23EA" w14:textId="77777777" w:rsidR="00566128" w:rsidRDefault="00853446">
      <w:pPr>
        <w:tabs>
          <w:tab w:val="center" w:pos="2874"/>
          <w:tab w:val="center" w:pos="3935"/>
          <w:tab w:val="center" w:pos="5020"/>
        </w:tabs>
        <w:spacing w:after="67" w:line="265" w:lineRule="auto"/>
        <w:ind w:left="0" w:right="0" w:firstLine="0"/>
        <w:jc w:val="left"/>
      </w:pPr>
      <w:r>
        <w:rPr>
          <w:sz w:val="22"/>
        </w:rPr>
        <w:tab/>
      </w:r>
      <w:r>
        <w:rPr>
          <w:sz w:val="10"/>
        </w:rPr>
        <w:t>(</w:t>
      </w:r>
      <w:r>
        <w:rPr>
          <w:i/>
          <w:sz w:val="10"/>
        </w:rPr>
        <w:t>i</w:t>
      </w:r>
      <w:r>
        <w:rPr>
          <w:sz w:val="10"/>
        </w:rPr>
        <w:t>)</w:t>
      </w:r>
      <w:r>
        <w:rPr>
          <w:sz w:val="10"/>
        </w:rPr>
        <w:tab/>
        <w:t>(</w:t>
      </w:r>
      <w:r>
        <w:rPr>
          <w:i/>
          <w:sz w:val="10"/>
        </w:rPr>
        <w:t>i</w:t>
      </w:r>
      <w:r>
        <w:rPr>
          <w:sz w:val="10"/>
        </w:rPr>
        <w:t>)</w:t>
      </w:r>
      <w:r>
        <w:rPr>
          <w:sz w:val="10"/>
        </w:rPr>
        <w:tab/>
        <w:t>(</w:t>
      </w:r>
      <w:r>
        <w:rPr>
          <w:i/>
          <w:sz w:val="10"/>
        </w:rPr>
        <w:t>i</w:t>
      </w:r>
      <w:r>
        <w:rPr>
          <w:sz w:val="10"/>
        </w:rPr>
        <w:t>)</w:t>
      </w:r>
    </w:p>
    <w:p w14:paraId="6347B27B" w14:textId="77777777" w:rsidR="00566128" w:rsidRDefault="00853446">
      <w:pPr>
        <w:tabs>
          <w:tab w:val="center" w:pos="2072"/>
          <w:tab w:val="center" w:pos="5671"/>
        </w:tabs>
        <w:spacing w:after="342" w:line="265" w:lineRule="auto"/>
        <w:ind w:left="0" w:right="0" w:firstLine="0"/>
        <w:jc w:val="left"/>
      </w:pPr>
      <w:r>
        <w:rPr>
          <w:sz w:val="22"/>
        </w:rPr>
        <w:tab/>
      </w:r>
      <w:r>
        <w:rPr>
          <w:i/>
          <w:sz w:val="14"/>
        </w:rPr>
        <w:t>i</w:t>
      </w:r>
      <w:r>
        <w:rPr>
          <w:sz w:val="14"/>
        </w:rPr>
        <w:t>=1</w:t>
      </w:r>
      <w:r>
        <w:rPr>
          <w:sz w:val="14"/>
        </w:rPr>
        <w:tab/>
      </w:r>
      <w:r>
        <w:rPr>
          <w:i/>
          <w:sz w:val="14"/>
        </w:rPr>
        <w:t>j</w:t>
      </w:r>
      <w:r>
        <w:rPr>
          <w:sz w:val="14"/>
        </w:rPr>
        <w:t>=1</w:t>
      </w:r>
    </w:p>
    <w:p w14:paraId="50970DCC" w14:textId="77777777" w:rsidR="00566128" w:rsidRDefault="00853446">
      <w:pPr>
        <w:ind w:left="16" w:right="1425"/>
      </w:pPr>
      <w:r>
        <w:t xml:space="preserve">It can see from the above expression that by considering a piece-wise constant baseline hazard, we make the corresponding log-likelihood much easier to work with, since the integral </w:t>
      </w:r>
      <w:r>
        <w:rPr>
          <w:sz w:val="31"/>
          <w:vertAlign w:val="superscript"/>
        </w:rPr>
        <w:t>R</w:t>
      </w:r>
      <w:r>
        <w:rPr>
          <w:vertAlign w:val="subscript"/>
        </w:rPr>
        <w:t>0</w:t>
      </w:r>
      <w:r>
        <w:rPr>
          <w:i/>
          <w:vertAlign w:val="superscript"/>
        </w:rPr>
        <w:t>t</w:t>
      </w:r>
      <w:r>
        <w:rPr>
          <w:i/>
          <w:sz w:val="15"/>
          <w:vertAlign w:val="superscript"/>
        </w:rPr>
        <w:t xml:space="preserve">i </w:t>
      </w:r>
      <w:r>
        <w:rPr>
          <w:i/>
        </w:rPr>
        <w:t>h</w:t>
      </w:r>
      <w:r>
        <w:t>(</w:t>
      </w:r>
      <w:r>
        <w:rPr>
          <w:i/>
        </w:rPr>
        <w:t>u</w:t>
      </w:r>
      <w:r>
        <w:t>)</w:t>
      </w:r>
      <w:r>
        <w:rPr>
          <w:i/>
        </w:rPr>
        <w:t xml:space="preserve">du </w:t>
      </w:r>
      <w:r>
        <w:t>can be replaced by a sum.</w:t>
      </w:r>
    </w:p>
    <w:p w14:paraId="4DF92147" w14:textId="77777777" w:rsidR="00566128" w:rsidRDefault="00853446">
      <w:pPr>
        <w:numPr>
          <w:ilvl w:val="0"/>
          <w:numId w:val="2"/>
        </w:numPr>
        <w:spacing w:after="263" w:line="259" w:lineRule="auto"/>
        <w:ind w:right="0" w:hanging="484"/>
        <w:jc w:val="left"/>
      </w:pPr>
      <w:r>
        <w:rPr>
          <w:b/>
          <w:sz w:val="29"/>
        </w:rPr>
        <w:t>INLA’s Inference Methodology:</w:t>
      </w:r>
    </w:p>
    <w:p w14:paraId="697E7649" w14:textId="77777777" w:rsidR="00566128" w:rsidRDefault="00853446">
      <w:pPr>
        <w:tabs>
          <w:tab w:val="center" w:pos="3367"/>
        </w:tabs>
        <w:spacing w:after="184" w:line="259" w:lineRule="auto"/>
        <w:ind w:left="0" w:right="0" w:firstLine="0"/>
        <w:jc w:val="left"/>
      </w:pPr>
      <w:r>
        <w:rPr>
          <w:b/>
          <w:sz w:val="24"/>
        </w:rPr>
        <w:t>2.1</w:t>
      </w:r>
      <w:r>
        <w:rPr>
          <w:b/>
          <w:sz w:val="24"/>
        </w:rPr>
        <w:tab/>
        <w:t>Data Augmentation Using Poisson Likelihood:</w:t>
      </w:r>
    </w:p>
    <w:p w14:paraId="338CB206" w14:textId="77777777" w:rsidR="00566128" w:rsidRDefault="00853446">
      <w:pPr>
        <w:ind w:left="16" w:right="1425"/>
      </w:pPr>
      <w:r>
        <w:t xml:space="preserve">Here the INLA algorithm cannot directly be applied, because if we look at the log-likelihood of a single survival time </w:t>
      </w:r>
      <w:r>
        <w:rPr>
          <w:i/>
        </w:rPr>
        <w:t>{t</w:t>
      </w:r>
      <w:r>
        <w:rPr>
          <w:i/>
          <w:vertAlign w:val="subscript"/>
        </w:rPr>
        <w:t>i</w:t>
      </w:r>
      <w:r>
        <w:rPr>
          <w:i/>
        </w:rPr>
        <w:t>,δ</w:t>
      </w:r>
      <w:r>
        <w:rPr>
          <w:i/>
          <w:vertAlign w:val="subscript"/>
        </w:rPr>
        <w:t>i</w:t>
      </w:r>
      <w:r>
        <w:rPr>
          <w:i/>
        </w:rPr>
        <w:t>}</w:t>
      </w:r>
      <w:r>
        <w:t xml:space="preserve">, we can find that it depends on more than </w:t>
      </w:r>
      <w:commentRangeStart w:id="95"/>
      <w:r>
        <w:t xml:space="preserve">one </w:t>
      </w:r>
      <w:r>
        <w:rPr>
          <w:i/>
        </w:rPr>
        <w:t>η</w:t>
      </w:r>
      <w:r>
        <w:t xml:space="preserve">. </w:t>
      </w:r>
      <w:commentRangeEnd w:id="95"/>
      <w:r w:rsidR="001C61D0">
        <w:rPr>
          <w:rStyle w:val="CommentReference"/>
        </w:rPr>
        <w:commentReference w:id="95"/>
      </w:r>
      <w:r>
        <w:t>To use INLA, we required a conditional independent latent field together with a sparse Hessian matrix for the log-likelihood. That means we need to make sure that for a single data point, the log-likelihood should be free of terms from latent field once we condition on one of the term from the latent field.</w:t>
      </w:r>
    </w:p>
    <w:p w14:paraId="37967269" w14:textId="77777777" w:rsidR="00566128" w:rsidRDefault="00853446">
      <w:pPr>
        <w:spacing w:after="141" w:line="245" w:lineRule="auto"/>
        <w:ind w:left="16" w:right="1341"/>
        <w:jc w:val="left"/>
      </w:pPr>
      <w:commentRangeStart w:id="96"/>
      <w:r>
        <w:t>To solve this puzzle</w:t>
      </w:r>
      <w:commentRangeEnd w:id="96"/>
      <w:r w:rsidR="005A1857">
        <w:rPr>
          <w:rStyle w:val="CommentReference"/>
        </w:rPr>
        <w:commentReference w:id="96"/>
      </w:r>
      <w:r>
        <w:t xml:space="preserve">, we will utilize a data “augmentation” trick to transform the log-likelihood of a single data point into the form that INLA likes. Notice that if we are looking at a random variable </w:t>
      </w:r>
      <w:r>
        <w:rPr>
          <w:i/>
        </w:rPr>
        <w:t>X</w:t>
      </w:r>
      <w:r>
        <w:rPr>
          <w:i/>
          <w:vertAlign w:val="subscript"/>
        </w:rPr>
        <w:t xml:space="preserve">i </w:t>
      </w:r>
      <w:r>
        <w:t>that follows a Poisson distribution with mean (</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 xml:space="preserve">), then the log-likelihood corresponding to a single data point </w:t>
      </w:r>
      <w:r>
        <w:rPr>
          <w:i/>
        </w:rPr>
        <w:t>{X</w:t>
      </w:r>
      <w:r>
        <w:rPr>
          <w:i/>
          <w:vertAlign w:val="subscript"/>
        </w:rPr>
        <w:t xml:space="preserve">i </w:t>
      </w:r>
      <w:r>
        <w:t>= 0</w:t>
      </w:r>
      <w:r>
        <w:rPr>
          <w:i/>
        </w:rPr>
        <w:t xml:space="preserve">} </w:t>
      </w:r>
      <w:r>
        <w:t>will be:</w:t>
      </w:r>
    </w:p>
    <w:p w14:paraId="21B00502" w14:textId="77777777" w:rsidR="00566128" w:rsidRDefault="00853446">
      <w:pPr>
        <w:tabs>
          <w:tab w:val="center" w:pos="2765"/>
          <w:tab w:val="center" w:pos="5915"/>
        </w:tabs>
        <w:spacing w:after="46" w:line="259" w:lineRule="auto"/>
        <w:ind w:left="0" w:right="0" w:firstLine="0"/>
        <w:jc w:val="left"/>
      </w:pPr>
      <w:r>
        <w:rPr>
          <w:sz w:val="22"/>
        </w:rPr>
        <w:tab/>
      </w:r>
      <w:r>
        <w:tab/>
      </w:r>
    </w:p>
    <w:p w14:paraId="78BCCF8D" w14:textId="77777777" w:rsidR="00566128" w:rsidRDefault="00853446">
      <w:pPr>
        <w:spacing w:after="10"/>
        <w:ind w:left="2110" w:right="1425"/>
      </w:pPr>
      <w:r>
        <w:rPr>
          <w:i/>
        </w:rPr>
        <w:t xml:space="preserve">l </w:t>
      </w:r>
      <w:r>
        <w:t xml:space="preserve">= log </w:t>
      </w:r>
      <w:r>
        <w:rPr>
          <w:i/>
        </w:rPr>
        <w:t>PX</w:t>
      </w:r>
      <w:r>
        <w:rPr>
          <w:i/>
          <w:vertAlign w:val="subscript"/>
        </w:rPr>
        <w:t xml:space="preserve">i </w:t>
      </w:r>
      <w:r>
        <w:t>= 0</w:t>
      </w:r>
      <w:r>
        <w:rPr>
          <w:i/>
        </w:rPr>
        <w:t xml:space="preserve">|λ </w:t>
      </w:r>
      <w:r>
        <w:t>= (</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w:t>
      </w:r>
    </w:p>
    <w:p w14:paraId="7E734C67" w14:textId="77777777" w:rsidR="00566128" w:rsidRDefault="00853446">
      <w:pPr>
        <w:spacing w:after="6" w:line="252" w:lineRule="auto"/>
        <w:ind w:left="10" w:right="1425" w:hanging="10"/>
        <w:jc w:val="right"/>
      </w:pPr>
      <w:r>
        <w:t>(11)</w:t>
      </w:r>
    </w:p>
    <w:tbl>
      <w:tblPr>
        <w:tblStyle w:val="TableGrid"/>
        <w:tblW w:w="9360" w:type="dxa"/>
        <w:tblInd w:w="28" w:type="dxa"/>
        <w:tblCellMar>
          <w:top w:w="25" w:type="dxa"/>
          <w:left w:w="0" w:type="dxa"/>
          <w:bottom w:w="0" w:type="dxa"/>
          <w:right w:w="0" w:type="dxa"/>
        </w:tblCellMar>
        <w:tblLook w:val="04A0" w:firstRow="1" w:lastRow="0" w:firstColumn="1" w:lastColumn="0" w:noHBand="0" w:noVBand="1"/>
      </w:tblPr>
      <w:tblGrid>
        <w:gridCol w:w="9006"/>
        <w:gridCol w:w="354"/>
      </w:tblGrid>
      <w:tr w:rsidR="00566128" w14:paraId="07445DBC" w14:textId="77777777">
        <w:trPr>
          <w:trHeight w:val="1487"/>
        </w:trPr>
        <w:tc>
          <w:tcPr>
            <w:tcW w:w="9006" w:type="dxa"/>
            <w:tcBorders>
              <w:top w:val="nil"/>
              <w:left w:val="nil"/>
              <w:bottom w:val="nil"/>
              <w:right w:val="nil"/>
            </w:tcBorders>
          </w:tcPr>
          <w:p w14:paraId="2847191C" w14:textId="77777777" w:rsidR="00566128" w:rsidRDefault="00853446">
            <w:pPr>
              <w:spacing w:after="57" w:line="358" w:lineRule="auto"/>
              <w:ind w:left="2197" w:right="1569" w:firstLine="0"/>
            </w:pPr>
            <w:r>
              <w:t xml:space="preserve">= 0 </w:t>
            </w:r>
            <w:r>
              <w:rPr>
                <w:i/>
              </w:rPr>
              <w:t xml:space="preserve">× </w:t>
            </w:r>
            <w:r>
              <w:t>ln[(</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 xml:space="preserve">)] </w:t>
            </w:r>
            <w:r>
              <w:rPr>
                <w:i/>
              </w:rPr>
              <w:t xml:space="preserve">− </w:t>
            </w:r>
            <w:r>
              <w:t>(</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 xml:space="preserve">) </w:t>
            </w:r>
            <w:r>
              <w:rPr>
                <w:i/>
              </w:rPr>
              <w:t xml:space="preserve">− </w:t>
            </w:r>
            <w:r>
              <w:t xml:space="preserve">ln(0!) = </w:t>
            </w:r>
            <w:r>
              <w:rPr>
                <w:i/>
              </w:rPr>
              <w:t>−</w:t>
            </w:r>
            <w:r>
              <w:t>(</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w:t>
            </w:r>
          </w:p>
          <w:p w14:paraId="4A9B0D3B" w14:textId="77777777" w:rsidR="00566128" w:rsidRDefault="00853446">
            <w:pPr>
              <w:spacing w:after="120" w:line="259" w:lineRule="auto"/>
              <w:ind w:left="0" w:right="0" w:firstLine="0"/>
              <w:jc w:val="left"/>
            </w:pPr>
            <w:r>
              <w:t xml:space="preserve">Similarly, when </w:t>
            </w:r>
            <w:r>
              <w:rPr>
                <w:i/>
              </w:rPr>
              <w:t>X</w:t>
            </w:r>
            <w:r>
              <w:rPr>
                <w:i/>
                <w:vertAlign w:val="subscript"/>
              </w:rPr>
              <w:t xml:space="preserve">i </w:t>
            </w:r>
            <w:r>
              <w:t>= 1, the log-likelihood of this single data point is:</w:t>
            </w:r>
          </w:p>
          <w:p w14:paraId="395763E8" w14:textId="77777777" w:rsidR="00566128" w:rsidRDefault="00853446">
            <w:pPr>
              <w:tabs>
                <w:tab w:val="center" w:pos="2714"/>
                <w:tab w:val="center" w:pos="5850"/>
              </w:tabs>
              <w:spacing w:after="62" w:line="259" w:lineRule="auto"/>
              <w:ind w:left="0" w:right="0" w:firstLine="0"/>
              <w:jc w:val="left"/>
            </w:pPr>
            <w:r>
              <w:rPr>
                <w:sz w:val="22"/>
              </w:rPr>
              <w:tab/>
            </w:r>
            <w:r>
              <w:tab/>
            </w:r>
          </w:p>
          <w:p w14:paraId="68A07C18" w14:textId="77777777" w:rsidR="00566128" w:rsidRDefault="00853446">
            <w:pPr>
              <w:spacing w:after="0" w:line="259" w:lineRule="auto"/>
              <w:ind w:left="2057" w:right="0" w:firstLine="0"/>
              <w:jc w:val="left"/>
            </w:pPr>
            <w:r>
              <w:rPr>
                <w:i/>
              </w:rPr>
              <w:t xml:space="preserve">l </w:t>
            </w:r>
            <w:r>
              <w:t xml:space="preserve">= log </w:t>
            </w:r>
            <w:r>
              <w:rPr>
                <w:i/>
              </w:rPr>
              <w:t>P</w:t>
            </w:r>
            <w:r>
              <w:t>(</w:t>
            </w:r>
            <w:r>
              <w:rPr>
                <w:i/>
              </w:rPr>
              <w:t>X</w:t>
            </w:r>
            <w:r>
              <w:rPr>
                <w:i/>
                <w:vertAlign w:val="subscript"/>
              </w:rPr>
              <w:t xml:space="preserve">i </w:t>
            </w:r>
            <w:r>
              <w:t>= 1</w:t>
            </w:r>
            <w:r>
              <w:rPr>
                <w:i/>
              </w:rPr>
              <w:t xml:space="preserve">|λ </w:t>
            </w:r>
            <w:r>
              <w:t>= (</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w:t>
            </w:r>
          </w:p>
        </w:tc>
        <w:tc>
          <w:tcPr>
            <w:tcW w:w="354" w:type="dxa"/>
            <w:tcBorders>
              <w:top w:val="nil"/>
              <w:left w:val="nil"/>
              <w:bottom w:val="nil"/>
              <w:right w:val="nil"/>
            </w:tcBorders>
          </w:tcPr>
          <w:p w14:paraId="6FC58320" w14:textId="77777777" w:rsidR="00566128" w:rsidRDefault="00566128">
            <w:pPr>
              <w:spacing w:after="160" w:line="259" w:lineRule="auto"/>
              <w:ind w:left="0" w:right="0" w:firstLine="0"/>
              <w:jc w:val="left"/>
            </w:pPr>
          </w:p>
        </w:tc>
      </w:tr>
      <w:tr w:rsidR="00566128" w14:paraId="5A75E5D8" w14:textId="77777777">
        <w:trPr>
          <w:trHeight w:val="325"/>
        </w:trPr>
        <w:tc>
          <w:tcPr>
            <w:tcW w:w="9006" w:type="dxa"/>
            <w:tcBorders>
              <w:top w:val="nil"/>
              <w:left w:val="nil"/>
              <w:bottom w:val="nil"/>
              <w:right w:val="nil"/>
            </w:tcBorders>
            <w:vAlign w:val="bottom"/>
          </w:tcPr>
          <w:p w14:paraId="64CCB98E" w14:textId="77777777" w:rsidR="00566128" w:rsidRDefault="00853446">
            <w:pPr>
              <w:spacing w:after="0" w:line="259" w:lineRule="auto"/>
              <w:ind w:left="2176" w:right="0" w:firstLine="0"/>
              <w:jc w:val="left"/>
            </w:pPr>
            <w:r>
              <w:t xml:space="preserve">= 1 </w:t>
            </w:r>
            <w:r>
              <w:rPr>
                <w:i/>
              </w:rPr>
              <w:t xml:space="preserve">× </w:t>
            </w:r>
            <w:r>
              <w:t>ln((</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 xml:space="preserve">)) </w:t>
            </w:r>
            <w:r>
              <w:rPr>
                <w:i/>
              </w:rPr>
              <w:t xml:space="preserve">− </w:t>
            </w:r>
            <w:r>
              <w:t>(</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 xml:space="preserve">) </w:t>
            </w:r>
            <w:r>
              <w:rPr>
                <w:i/>
              </w:rPr>
              <w:t xml:space="preserve">− </w:t>
            </w:r>
            <w:r>
              <w:t>ln(1!)</w:t>
            </w:r>
          </w:p>
        </w:tc>
        <w:tc>
          <w:tcPr>
            <w:tcW w:w="354" w:type="dxa"/>
            <w:tcBorders>
              <w:top w:val="nil"/>
              <w:left w:val="nil"/>
              <w:bottom w:val="nil"/>
              <w:right w:val="nil"/>
            </w:tcBorders>
            <w:vAlign w:val="bottom"/>
          </w:tcPr>
          <w:p w14:paraId="1CF768A3" w14:textId="77777777" w:rsidR="00566128" w:rsidRDefault="00853446">
            <w:pPr>
              <w:spacing w:after="0" w:line="259" w:lineRule="auto"/>
              <w:ind w:left="0" w:right="0" w:firstLine="0"/>
            </w:pPr>
            <w:r>
              <w:t>(12)</w:t>
            </w:r>
          </w:p>
        </w:tc>
      </w:tr>
    </w:tbl>
    <w:p w14:paraId="77FF64E2" w14:textId="77777777" w:rsidR="00566128" w:rsidRDefault="00853446">
      <w:pPr>
        <w:ind w:left="2207" w:right="1425"/>
      </w:pPr>
      <w:r>
        <w:t>= ln(</w:t>
      </w:r>
      <w:r>
        <w:rPr>
          <w:i/>
        </w:rPr>
        <w:t>t</w:t>
      </w:r>
      <w:r>
        <w:rPr>
          <w:i/>
          <w:sz w:val="14"/>
        </w:rPr>
        <w:t xml:space="preserve">i </w:t>
      </w:r>
      <w:r>
        <w:rPr>
          <w:i/>
        </w:rPr>
        <w:t>− s</w:t>
      </w:r>
      <w:r>
        <w:rPr>
          <w:i/>
          <w:sz w:val="14"/>
        </w:rPr>
        <w:t>k−</w:t>
      </w:r>
      <w:r>
        <w:rPr>
          <w:sz w:val="14"/>
        </w:rPr>
        <w:t>1</w:t>
      </w:r>
      <w:r>
        <w:t xml:space="preserve">) + </w:t>
      </w:r>
      <w:r>
        <w:rPr>
          <w:i/>
        </w:rPr>
        <w:t>η</w:t>
      </w:r>
      <w:r>
        <w:rPr>
          <w:i/>
          <w:sz w:val="14"/>
        </w:rPr>
        <w:t xml:space="preserve">ik </w:t>
      </w:r>
      <w:r>
        <w:rPr>
          <w:i/>
        </w:rPr>
        <w:t xml:space="preserve">− </w:t>
      </w:r>
      <w:r>
        <w:t>(</w:t>
      </w:r>
      <w:r>
        <w:rPr>
          <w:i/>
        </w:rPr>
        <w:t>t</w:t>
      </w:r>
      <w:r>
        <w:rPr>
          <w:i/>
          <w:sz w:val="14"/>
        </w:rPr>
        <w:t xml:space="preserve">i </w:t>
      </w:r>
      <w:r>
        <w:rPr>
          <w:i/>
        </w:rPr>
        <w:t>− s</w:t>
      </w:r>
      <w:r>
        <w:rPr>
          <w:i/>
          <w:sz w:val="14"/>
        </w:rPr>
        <w:t>k−</w:t>
      </w:r>
      <w:r>
        <w:rPr>
          <w:sz w:val="14"/>
        </w:rPr>
        <w:t>1</w:t>
      </w:r>
      <w:r>
        <w:t>)exp(</w:t>
      </w:r>
      <w:r>
        <w:rPr>
          <w:i/>
        </w:rPr>
        <w:t>η</w:t>
      </w:r>
      <w:r>
        <w:rPr>
          <w:i/>
          <w:sz w:val="14"/>
        </w:rPr>
        <w:t>ik</w:t>
      </w:r>
      <w:r>
        <w:t>)</w:t>
      </w:r>
    </w:p>
    <w:p w14:paraId="1BCE3501" w14:textId="77777777" w:rsidR="00566128" w:rsidRDefault="00853446">
      <w:pPr>
        <w:spacing w:after="301"/>
        <w:ind w:left="2207" w:right="1425"/>
      </w:pPr>
      <w:r>
        <w:rPr>
          <w:i/>
        </w:rPr>
        <w:t>∝ η</w:t>
      </w:r>
      <w:r>
        <w:rPr>
          <w:i/>
          <w:sz w:val="14"/>
        </w:rPr>
        <w:t xml:space="preserve">ik </w:t>
      </w:r>
      <w:r>
        <w:rPr>
          <w:i/>
        </w:rPr>
        <w:t xml:space="preserve">− </w:t>
      </w:r>
      <w:r>
        <w:t>(</w:t>
      </w:r>
      <w:r>
        <w:rPr>
          <w:i/>
        </w:rPr>
        <w:t>t</w:t>
      </w:r>
      <w:r>
        <w:rPr>
          <w:i/>
          <w:sz w:val="14"/>
        </w:rPr>
        <w:t xml:space="preserve">i </w:t>
      </w:r>
      <w:r>
        <w:rPr>
          <w:i/>
        </w:rPr>
        <w:t>− s</w:t>
      </w:r>
      <w:r>
        <w:rPr>
          <w:i/>
          <w:sz w:val="14"/>
        </w:rPr>
        <w:t>k−</w:t>
      </w:r>
      <w:r>
        <w:rPr>
          <w:sz w:val="14"/>
        </w:rPr>
        <w:t>1</w:t>
      </w:r>
      <w:r>
        <w:t>)exp(</w:t>
      </w:r>
      <w:r>
        <w:rPr>
          <w:i/>
        </w:rPr>
        <w:t>η</w:t>
      </w:r>
      <w:r>
        <w:rPr>
          <w:i/>
          <w:sz w:val="14"/>
        </w:rPr>
        <w:t>ik</w:t>
      </w:r>
      <w:r>
        <w:t>)</w:t>
      </w:r>
    </w:p>
    <w:p w14:paraId="50D4276D" w14:textId="77777777" w:rsidR="00566128" w:rsidRDefault="00853446">
      <w:pPr>
        <w:spacing w:after="139"/>
        <w:ind w:left="16" w:right="1425"/>
      </w:pPr>
      <w:r>
        <w:t>Here we can basically ignore the term ln(</w:t>
      </w:r>
      <w:r>
        <w:rPr>
          <w:i/>
        </w:rPr>
        <w:t>t</w:t>
      </w:r>
      <w:r>
        <w:rPr>
          <w:i/>
          <w:vertAlign w:val="subscript"/>
        </w:rPr>
        <w:t xml:space="preserve">i </w:t>
      </w:r>
      <w:r>
        <w:rPr>
          <w:i/>
        </w:rPr>
        <w:t>− s</w:t>
      </w:r>
      <w:r>
        <w:rPr>
          <w:i/>
          <w:vertAlign w:val="subscript"/>
        </w:rPr>
        <w:t>k−</w:t>
      </w:r>
      <w:r>
        <w:rPr>
          <w:vertAlign w:val="subscript"/>
        </w:rPr>
        <w:t>1</w:t>
      </w:r>
      <w:r>
        <w:t xml:space="preserve">) as it does not depend on any term from the latent field. So when we later take derivative, this term will just disappear which means it won’t affect our </w:t>
      </w:r>
      <w:commentRangeStart w:id="97"/>
      <w:r>
        <w:t>C matrix.</w:t>
      </w:r>
      <w:commentRangeEnd w:id="97"/>
      <w:r w:rsidR="003F0392">
        <w:rPr>
          <w:rStyle w:val="CommentReference"/>
        </w:rPr>
        <w:commentReference w:id="97"/>
      </w:r>
    </w:p>
    <w:p w14:paraId="75F9660C" w14:textId="77777777" w:rsidR="00566128" w:rsidRDefault="00853446">
      <w:pPr>
        <w:spacing w:after="113" w:line="245" w:lineRule="auto"/>
        <w:ind w:left="16" w:right="1341"/>
        <w:jc w:val="left"/>
      </w:pPr>
      <w:r>
        <w:t xml:space="preserve">We showed that the first two terms of the log-likelihood of a single data point </w:t>
      </w:r>
      <w:r>
        <w:rPr>
          <w:i/>
        </w:rPr>
        <w:t>{t</w:t>
      </w:r>
      <w:r>
        <w:rPr>
          <w:i/>
          <w:vertAlign w:val="subscript"/>
        </w:rPr>
        <w:t>i</w:t>
      </w:r>
      <w:r>
        <w:rPr>
          <w:i/>
        </w:rPr>
        <w:t>,δ</w:t>
      </w:r>
      <w:r>
        <w:rPr>
          <w:i/>
          <w:vertAlign w:val="subscript"/>
        </w:rPr>
        <w:t>i</w:t>
      </w:r>
      <w:r>
        <w:rPr>
          <w:i/>
        </w:rPr>
        <w:t xml:space="preserve">} </w:t>
      </w:r>
      <w:r>
        <w:t xml:space="preserve">can be viewed as the log-likelihood of a single data point </w:t>
      </w:r>
      <w:r>
        <w:rPr>
          <w:i/>
        </w:rPr>
        <w:t>X</w:t>
      </w:r>
      <w:r>
        <w:rPr>
          <w:i/>
          <w:vertAlign w:val="subscript"/>
        </w:rPr>
        <w:t xml:space="preserve">i </w:t>
      </w:r>
      <w:r>
        <w:rPr>
          <w:i/>
        </w:rPr>
        <w:t xml:space="preserve">∼ </w:t>
      </w:r>
      <w:r>
        <w:t>Poisson</w:t>
      </w:r>
      <w:r>
        <w:rPr>
          <w:i/>
        </w:rPr>
        <w:t xml:space="preserve">λ </w:t>
      </w:r>
      <w:r>
        <w:t>= (</w:t>
      </w:r>
      <w:r>
        <w:rPr>
          <w:i/>
        </w:rPr>
        <w:t>t</w:t>
      </w:r>
      <w:r>
        <w:rPr>
          <w:i/>
          <w:vertAlign w:val="subscript"/>
        </w:rPr>
        <w:t xml:space="preserve">i </w:t>
      </w:r>
      <w:r>
        <w:rPr>
          <w:i/>
        </w:rPr>
        <w:t>− s</w:t>
      </w:r>
      <w:r>
        <w:rPr>
          <w:i/>
          <w:vertAlign w:val="subscript"/>
        </w:rPr>
        <w:t>k−</w:t>
      </w:r>
      <w:r>
        <w:rPr>
          <w:vertAlign w:val="subscript"/>
        </w:rPr>
        <w:t>1</w:t>
      </w:r>
      <w:r>
        <w:t>)exp(</w:t>
      </w:r>
      <w:r>
        <w:rPr>
          <w:i/>
        </w:rPr>
        <w:t>η</w:t>
      </w:r>
      <w:r>
        <w:rPr>
          <w:i/>
          <w:vertAlign w:val="subscript"/>
        </w:rPr>
        <w:t>ik</w:t>
      </w:r>
      <w:r>
        <w:t>)</w:t>
      </w:r>
      <w:r>
        <w:rPr>
          <w:sz w:val="31"/>
          <w:vertAlign w:val="superscript"/>
        </w:rPr>
        <w:t xml:space="preserve"> </w:t>
      </w:r>
      <w:r>
        <w:t xml:space="preserve">being 0 when </w:t>
      </w:r>
      <w:r>
        <w:rPr>
          <w:i/>
        </w:rPr>
        <w:t>δ</w:t>
      </w:r>
      <w:r>
        <w:rPr>
          <w:i/>
          <w:vertAlign w:val="subscript"/>
        </w:rPr>
        <w:t xml:space="preserve">i </w:t>
      </w:r>
      <w:r>
        <w:t xml:space="preserve">= 0 and being 1 when </w:t>
      </w:r>
      <w:r>
        <w:rPr>
          <w:i/>
        </w:rPr>
        <w:t>δ</w:t>
      </w:r>
      <w:r>
        <w:rPr>
          <w:i/>
          <w:vertAlign w:val="subscript"/>
        </w:rPr>
        <w:t xml:space="preserve">i </w:t>
      </w:r>
      <w:r>
        <w:t>= 1.</w:t>
      </w:r>
    </w:p>
    <w:p w14:paraId="7BCCD84F" w14:textId="77777777" w:rsidR="00566128" w:rsidRDefault="00853446">
      <w:pPr>
        <w:spacing w:after="24"/>
        <w:ind w:left="16" w:right="1425"/>
      </w:pPr>
      <w:r>
        <w:lastRenderedPageBreak/>
        <w:t>Next step will be to figure out a similar way to deal with the last term in equation (3). Notice that for a</w:t>
      </w:r>
    </w:p>
    <w:p w14:paraId="7C935BF0" w14:textId="77777777" w:rsidR="00566128" w:rsidRDefault="00853446">
      <w:pPr>
        <w:spacing w:after="147"/>
        <w:ind w:left="16" w:right="1425"/>
      </w:pPr>
      <w:r>
        <w:t xml:space="preserve">Poisson random variable </w:t>
      </w:r>
      <w:r>
        <w:rPr>
          <w:i/>
        </w:rPr>
        <w:t>Y</w:t>
      </w:r>
      <w:r>
        <w:rPr>
          <w:i/>
          <w:vertAlign w:val="subscript"/>
        </w:rPr>
        <w:t xml:space="preserve">j </w:t>
      </w:r>
      <w:r>
        <w:t>with mean (</w:t>
      </w:r>
      <w:r>
        <w:rPr>
          <w:i/>
        </w:rPr>
        <w:t>s</w:t>
      </w:r>
      <w:r>
        <w:rPr>
          <w:i/>
          <w:vertAlign w:val="subscript"/>
        </w:rPr>
        <w:t xml:space="preserve">j </w:t>
      </w:r>
      <w:r>
        <w:rPr>
          <w:i/>
        </w:rPr>
        <w:t>− s</w:t>
      </w:r>
      <w:r>
        <w:rPr>
          <w:i/>
          <w:vertAlign w:val="subscript"/>
        </w:rPr>
        <w:t>j−</w:t>
      </w:r>
      <w:r>
        <w:rPr>
          <w:vertAlign w:val="subscript"/>
        </w:rPr>
        <w:t>1</w:t>
      </w:r>
      <w:r>
        <w:t>)exp(</w:t>
      </w:r>
      <w:r>
        <w:rPr>
          <w:i/>
        </w:rPr>
        <w:t>η</w:t>
      </w:r>
      <w:r>
        <w:rPr>
          <w:i/>
          <w:vertAlign w:val="subscript"/>
        </w:rPr>
        <w:t>ij</w:t>
      </w:r>
      <w:r>
        <w:t>), the log-likelihood for observing it being 0 will be:</w:t>
      </w:r>
    </w:p>
    <w:p w14:paraId="3C3AEF2A" w14:textId="77777777" w:rsidR="00566128" w:rsidRDefault="00853446">
      <w:pPr>
        <w:tabs>
          <w:tab w:val="center" w:pos="3436"/>
          <w:tab w:val="center" w:pos="6565"/>
        </w:tabs>
        <w:spacing w:after="46" w:line="259" w:lineRule="auto"/>
        <w:ind w:left="0" w:right="0" w:firstLine="0"/>
        <w:jc w:val="left"/>
      </w:pPr>
      <w:r>
        <w:rPr>
          <w:sz w:val="22"/>
        </w:rPr>
        <w:tab/>
      </w:r>
      <w:r>
        <w:tab/>
      </w:r>
    </w:p>
    <w:p w14:paraId="3BF5E42B" w14:textId="77777777" w:rsidR="00566128" w:rsidRDefault="00853446">
      <w:pPr>
        <w:spacing w:after="4" w:line="264" w:lineRule="auto"/>
        <w:ind w:left="10" w:right="1561" w:hanging="10"/>
        <w:jc w:val="center"/>
      </w:pPr>
      <w:r>
        <w:rPr>
          <w:i/>
        </w:rPr>
        <w:t xml:space="preserve">l </w:t>
      </w:r>
      <w:r>
        <w:t xml:space="preserve">= log </w:t>
      </w:r>
      <w:r>
        <w:rPr>
          <w:i/>
        </w:rPr>
        <w:t>PY</w:t>
      </w:r>
      <w:r>
        <w:rPr>
          <w:i/>
          <w:vertAlign w:val="subscript"/>
        </w:rPr>
        <w:t xml:space="preserve">j </w:t>
      </w:r>
      <w:r>
        <w:t>= 0</w:t>
      </w:r>
      <w:r>
        <w:rPr>
          <w:i/>
        </w:rPr>
        <w:t xml:space="preserve">|λ </w:t>
      </w:r>
      <w:r>
        <w:t>= (</w:t>
      </w:r>
      <w:r>
        <w:rPr>
          <w:i/>
        </w:rPr>
        <w:t>s</w:t>
      </w:r>
      <w:r>
        <w:rPr>
          <w:i/>
          <w:vertAlign w:val="subscript"/>
        </w:rPr>
        <w:t xml:space="preserve">j </w:t>
      </w:r>
      <w:r>
        <w:rPr>
          <w:i/>
        </w:rPr>
        <w:t>− s</w:t>
      </w:r>
      <w:r>
        <w:rPr>
          <w:i/>
          <w:vertAlign w:val="subscript"/>
        </w:rPr>
        <w:t>j−</w:t>
      </w:r>
      <w:r>
        <w:rPr>
          <w:vertAlign w:val="subscript"/>
        </w:rPr>
        <w:t>1</w:t>
      </w:r>
      <w:r>
        <w:t>)exp(</w:t>
      </w:r>
      <w:r>
        <w:rPr>
          <w:i/>
        </w:rPr>
        <w:t>η</w:t>
      </w:r>
      <w:r>
        <w:rPr>
          <w:i/>
          <w:vertAlign w:val="subscript"/>
        </w:rPr>
        <w:t>ij</w:t>
      </w:r>
      <w:r>
        <w:t>)</w:t>
      </w:r>
    </w:p>
    <w:p w14:paraId="633F0B27" w14:textId="77777777" w:rsidR="00566128" w:rsidRDefault="00853446">
      <w:pPr>
        <w:spacing w:after="259" w:line="322" w:lineRule="auto"/>
        <w:ind w:left="2906" w:right="1425" w:hanging="10"/>
        <w:jc w:val="right"/>
      </w:pPr>
      <w:r>
        <w:t xml:space="preserve">(13) = </w:t>
      </w:r>
      <w:r>
        <w:rPr>
          <w:i/>
        </w:rPr>
        <w:t>−</w:t>
      </w:r>
      <w:r>
        <w:t>(</w:t>
      </w:r>
      <w:r>
        <w:rPr>
          <w:i/>
        </w:rPr>
        <w:t>s</w:t>
      </w:r>
      <w:r>
        <w:rPr>
          <w:i/>
          <w:vertAlign w:val="subscript"/>
        </w:rPr>
        <w:t xml:space="preserve">j </w:t>
      </w:r>
      <w:r>
        <w:rPr>
          <w:i/>
        </w:rPr>
        <w:t>− s</w:t>
      </w:r>
      <w:r>
        <w:rPr>
          <w:i/>
          <w:vertAlign w:val="subscript"/>
        </w:rPr>
        <w:t>j−</w:t>
      </w:r>
      <w:r>
        <w:rPr>
          <w:vertAlign w:val="subscript"/>
        </w:rPr>
        <w:t>1</w:t>
      </w:r>
      <w:r>
        <w:t>)exp(</w:t>
      </w:r>
      <w:r>
        <w:rPr>
          <w:i/>
        </w:rPr>
        <w:t>η</w:t>
      </w:r>
      <w:r>
        <w:rPr>
          <w:i/>
          <w:vertAlign w:val="subscript"/>
        </w:rPr>
        <w:t>ij</w:t>
      </w:r>
      <w:r>
        <w:t>)</w:t>
      </w:r>
    </w:p>
    <w:p w14:paraId="049BC697" w14:textId="77777777" w:rsidR="00566128" w:rsidRDefault="00853446">
      <w:pPr>
        <w:spacing w:after="148"/>
        <w:ind w:left="16" w:right="1425"/>
      </w:pPr>
      <w:r>
        <w:t xml:space="preserve">Similarly, if we gather a sample of </w:t>
      </w:r>
      <w:r>
        <w:rPr>
          <w:i/>
        </w:rPr>
        <w:t>{Y</w:t>
      </w:r>
      <w:r>
        <w:rPr>
          <w:i/>
          <w:vertAlign w:val="subscript"/>
        </w:rPr>
        <w:t>i</w:t>
      </w:r>
      <w:r>
        <w:rPr>
          <w:sz w:val="15"/>
          <w:vertAlign w:val="subscript"/>
        </w:rPr>
        <w:t xml:space="preserve">1 </w:t>
      </w:r>
      <w:r>
        <w:t>= 0</w:t>
      </w:r>
      <w:r>
        <w:rPr>
          <w:i/>
        </w:rPr>
        <w:t>,Y</w:t>
      </w:r>
      <w:r>
        <w:rPr>
          <w:i/>
          <w:vertAlign w:val="subscript"/>
        </w:rPr>
        <w:t>i</w:t>
      </w:r>
      <w:r>
        <w:rPr>
          <w:sz w:val="15"/>
          <w:vertAlign w:val="subscript"/>
        </w:rPr>
        <w:t xml:space="preserve">2 </w:t>
      </w:r>
      <w:r>
        <w:t>= 0</w:t>
      </w:r>
      <w:r>
        <w:rPr>
          <w:i/>
        </w:rPr>
        <w:t>,...,Y</w:t>
      </w:r>
      <w:r>
        <w:rPr>
          <w:i/>
          <w:vertAlign w:val="subscript"/>
        </w:rPr>
        <w:t>i</w:t>
      </w:r>
      <w:r>
        <w:rPr>
          <w:i/>
          <w:sz w:val="15"/>
          <w:vertAlign w:val="subscript"/>
        </w:rPr>
        <w:t xml:space="preserve">k </w:t>
      </w:r>
      <w:r>
        <w:t>= 0</w:t>
      </w:r>
      <w:r>
        <w:rPr>
          <w:i/>
        </w:rPr>
        <w:t xml:space="preserve">} </w:t>
      </w:r>
      <w:r>
        <w:t xml:space="preserve">where each </w:t>
      </w:r>
      <w:r>
        <w:rPr>
          <w:i/>
        </w:rPr>
        <w:t>Y</w:t>
      </w:r>
      <w:r>
        <w:rPr>
          <w:i/>
          <w:vertAlign w:val="subscript"/>
        </w:rPr>
        <w:t>i</w:t>
      </w:r>
      <w:r>
        <w:rPr>
          <w:i/>
          <w:sz w:val="15"/>
          <w:vertAlign w:val="subscript"/>
        </w:rPr>
        <w:t xml:space="preserve">j </w:t>
      </w:r>
      <w:r>
        <w:rPr>
          <w:i/>
        </w:rPr>
        <w:t xml:space="preserve">∼ </w:t>
      </w:r>
      <w:r>
        <w:t>Poisson</w:t>
      </w:r>
      <w:r>
        <w:rPr>
          <w:i/>
        </w:rPr>
        <w:t xml:space="preserve">λ </w:t>
      </w:r>
      <w:r>
        <w:t>= (</w:t>
      </w:r>
      <w:r>
        <w:rPr>
          <w:i/>
        </w:rPr>
        <w:t>s</w:t>
      </w:r>
      <w:r>
        <w:rPr>
          <w:i/>
          <w:vertAlign w:val="subscript"/>
        </w:rPr>
        <w:t xml:space="preserve">j </w:t>
      </w:r>
      <w:r>
        <w:rPr>
          <w:i/>
        </w:rPr>
        <w:t>− s</w:t>
      </w:r>
      <w:r>
        <w:rPr>
          <w:i/>
          <w:vertAlign w:val="subscript"/>
        </w:rPr>
        <w:t>j−</w:t>
      </w:r>
      <w:r>
        <w:rPr>
          <w:vertAlign w:val="subscript"/>
        </w:rPr>
        <w:t>1</w:t>
      </w:r>
      <w:r>
        <w:t>)exp(</w:t>
      </w:r>
      <w:r>
        <w:rPr>
          <w:i/>
        </w:rPr>
        <w:t>η</w:t>
      </w:r>
      <w:r>
        <w:rPr>
          <w:i/>
          <w:vertAlign w:val="subscript"/>
        </w:rPr>
        <w:t>ij</w:t>
      </w:r>
      <w:r>
        <w:t>)</w:t>
      </w:r>
      <w:r>
        <w:rPr>
          <w:sz w:val="31"/>
          <w:vertAlign w:val="superscript"/>
        </w:rPr>
        <w:t xml:space="preserve"> </w:t>
      </w:r>
      <w:r>
        <w:t xml:space="preserve">is independent of others, then the log-likelihood of this sample will simply be the sum of log-likelihood of each term due to independence, which sums to be </w:t>
      </w:r>
      <w:r>
        <w:rPr>
          <w:sz w:val="31"/>
          <w:vertAlign w:val="superscript"/>
        </w:rPr>
        <w:t>P</w:t>
      </w:r>
      <w:r>
        <w:rPr>
          <w:i/>
          <w:vertAlign w:val="superscript"/>
        </w:rPr>
        <w:t>k</w:t>
      </w:r>
      <w:r>
        <w:rPr>
          <w:i/>
          <w:vertAlign w:val="subscript"/>
        </w:rPr>
        <w:t>j</w:t>
      </w:r>
      <w:r>
        <w:rPr>
          <w:vertAlign w:val="subscript"/>
        </w:rPr>
        <w:t>=1</w:t>
      </w:r>
      <w:r>
        <w:rPr>
          <w:i/>
          <w:vertAlign w:val="superscript"/>
        </w:rPr>
        <w:t>−</w:t>
      </w:r>
      <w:r>
        <w:rPr>
          <w:vertAlign w:val="superscript"/>
        </w:rPr>
        <w:t>1</w:t>
      </w:r>
      <w:r>
        <w:t>(</w:t>
      </w:r>
      <w:r>
        <w:rPr>
          <w:i/>
        </w:rPr>
        <w:t>s</w:t>
      </w:r>
      <w:r>
        <w:rPr>
          <w:i/>
          <w:vertAlign w:val="subscript"/>
        </w:rPr>
        <w:t xml:space="preserve">j </w:t>
      </w:r>
      <w:r>
        <w:rPr>
          <w:i/>
        </w:rPr>
        <w:t>− s</w:t>
      </w:r>
      <w:r>
        <w:rPr>
          <w:i/>
          <w:vertAlign w:val="subscript"/>
        </w:rPr>
        <w:t>j−</w:t>
      </w:r>
      <w:r>
        <w:rPr>
          <w:vertAlign w:val="subscript"/>
        </w:rPr>
        <w:t>1</w:t>
      </w:r>
      <w:r>
        <w:t>)exp(</w:t>
      </w:r>
      <w:r>
        <w:rPr>
          <w:i/>
        </w:rPr>
        <w:t>η</w:t>
      </w:r>
      <w:r>
        <w:rPr>
          <w:i/>
          <w:vertAlign w:val="subscript"/>
        </w:rPr>
        <w:t>ij</w:t>
      </w:r>
      <w:r>
        <w:t>),that is exactly what we want.</w:t>
      </w:r>
    </w:p>
    <w:p w14:paraId="671E4627" w14:textId="77777777" w:rsidR="00566128" w:rsidRDefault="00853446">
      <w:pPr>
        <w:ind w:left="16" w:right="1425"/>
      </w:pPr>
      <w:r>
        <w:t xml:space="preserve">Putting these two pieces information together, which means if we have a sample being </w:t>
      </w:r>
      <w:r>
        <w:rPr>
          <w:i/>
        </w:rPr>
        <w:t>{X</w:t>
      </w:r>
      <w:r>
        <w:rPr>
          <w:i/>
          <w:vertAlign w:val="subscript"/>
        </w:rPr>
        <w:t xml:space="preserve">i </w:t>
      </w:r>
      <w:r>
        <w:t xml:space="preserve">= </w:t>
      </w:r>
      <w:r>
        <w:rPr>
          <w:i/>
        </w:rPr>
        <w:t>δ</w:t>
      </w:r>
      <w:r>
        <w:rPr>
          <w:i/>
          <w:vertAlign w:val="subscript"/>
        </w:rPr>
        <w:t>i</w:t>
      </w:r>
      <w:r>
        <w:rPr>
          <w:i/>
        </w:rPr>
        <w:t>,Y</w:t>
      </w:r>
      <w:r>
        <w:rPr>
          <w:i/>
          <w:vertAlign w:val="subscript"/>
        </w:rPr>
        <w:t>i</w:t>
      </w:r>
      <w:r>
        <w:rPr>
          <w:sz w:val="15"/>
          <w:vertAlign w:val="subscript"/>
        </w:rPr>
        <w:t xml:space="preserve">1 </w:t>
      </w:r>
      <w:r>
        <w:t>= 0</w:t>
      </w:r>
      <w:r>
        <w:rPr>
          <w:i/>
        </w:rPr>
        <w:t>,Y</w:t>
      </w:r>
      <w:r>
        <w:rPr>
          <w:i/>
          <w:vertAlign w:val="subscript"/>
        </w:rPr>
        <w:t>i</w:t>
      </w:r>
      <w:r>
        <w:rPr>
          <w:sz w:val="15"/>
          <w:vertAlign w:val="subscript"/>
        </w:rPr>
        <w:t xml:space="preserve">2 </w:t>
      </w:r>
      <w:r>
        <w:t>= 0</w:t>
      </w:r>
      <w:r>
        <w:rPr>
          <w:i/>
        </w:rPr>
        <w:t>,...,Y</w:t>
      </w:r>
      <w:r>
        <w:rPr>
          <w:i/>
          <w:vertAlign w:val="subscript"/>
        </w:rPr>
        <w:t>i</w:t>
      </w:r>
      <w:r>
        <w:rPr>
          <w:i/>
          <w:sz w:val="15"/>
          <w:vertAlign w:val="subscript"/>
        </w:rPr>
        <w:t xml:space="preserve">k </w:t>
      </w:r>
      <w:r>
        <w:t>= 0</w:t>
      </w:r>
      <w:r>
        <w:rPr>
          <w:i/>
        </w:rPr>
        <w:t>}</w:t>
      </w:r>
      <w:r>
        <w:t xml:space="preserve">, and all the terms in this sample being mutually independent, then the log-likelihood of this sample will just be the log-likelihood of the single data point </w:t>
      </w:r>
      <w:r>
        <w:rPr>
          <w:i/>
        </w:rPr>
        <w:t>{t</w:t>
      </w:r>
      <w:r>
        <w:rPr>
          <w:i/>
          <w:vertAlign w:val="subscript"/>
        </w:rPr>
        <w:t>i</w:t>
      </w:r>
      <w:r>
        <w:rPr>
          <w:i/>
        </w:rPr>
        <w:t>,δ</w:t>
      </w:r>
      <w:r>
        <w:rPr>
          <w:i/>
          <w:vertAlign w:val="subscript"/>
        </w:rPr>
        <w:t>i</w:t>
      </w:r>
      <w:r>
        <w:rPr>
          <w:i/>
        </w:rPr>
        <w:t>}</w:t>
      </w:r>
      <w:r>
        <w:t xml:space="preserve">. Doing this for all the data points </w:t>
      </w:r>
      <w:r>
        <w:rPr>
          <w:i/>
        </w:rPr>
        <w:t>{t</w:t>
      </w:r>
      <w:r>
        <w:rPr>
          <w:i/>
          <w:vertAlign w:val="subscript"/>
        </w:rPr>
        <w:t>i</w:t>
      </w:r>
      <w:r>
        <w:rPr>
          <w:i/>
        </w:rPr>
        <w:t>,δ</w:t>
      </w:r>
      <w:r>
        <w:rPr>
          <w:i/>
          <w:vertAlign w:val="subscript"/>
        </w:rPr>
        <w:t>i</w:t>
      </w:r>
      <w:r>
        <w:rPr>
          <w:i/>
        </w:rPr>
        <w:t xml:space="preserve">|i </w:t>
      </w:r>
      <w:r>
        <w:t>= 1</w:t>
      </w:r>
      <w:r>
        <w:rPr>
          <w:i/>
        </w:rPr>
        <w:t>,...,n}</w:t>
      </w:r>
      <w:r>
        <w:t xml:space="preserve">. We retrieve the original log-likelihood from the log-likelihood of a sample of </w:t>
      </w:r>
      <w:r>
        <w:rPr>
          <w:sz w:val="31"/>
          <w:vertAlign w:val="superscript"/>
        </w:rPr>
        <w:t>P</w:t>
      </w:r>
      <w:r>
        <w:rPr>
          <w:i/>
          <w:vertAlign w:val="superscript"/>
        </w:rPr>
        <w:t>n</w:t>
      </w:r>
      <w:r>
        <w:rPr>
          <w:i/>
          <w:vertAlign w:val="subscript"/>
        </w:rPr>
        <w:t>i</w:t>
      </w:r>
      <w:r>
        <w:rPr>
          <w:vertAlign w:val="subscript"/>
        </w:rPr>
        <w:t xml:space="preserve">=1 </w:t>
      </w:r>
      <w:r>
        <w:rPr>
          <w:i/>
        </w:rPr>
        <w:t>k</w:t>
      </w:r>
      <w:r>
        <w:rPr>
          <w:vertAlign w:val="subscript"/>
        </w:rPr>
        <w:t>(</w:t>
      </w:r>
      <w:r>
        <w:rPr>
          <w:i/>
          <w:vertAlign w:val="subscript"/>
        </w:rPr>
        <w:t>i</w:t>
      </w:r>
      <w:r>
        <w:rPr>
          <w:vertAlign w:val="subscript"/>
        </w:rPr>
        <w:t xml:space="preserve">) </w:t>
      </w:r>
      <w:r>
        <w:t xml:space="preserve">number of independent, but non-identical Poisson random variables. In other words, we augment our original data-set </w:t>
      </w:r>
      <w:r>
        <w:rPr>
          <w:i/>
        </w:rPr>
        <w:t>{t</w:t>
      </w:r>
      <w:r>
        <w:rPr>
          <w:i/>
          <w:vertAlign w:val="subscript"/>
        </w:rPr>
        <w:t>i</w:t>
      </w:r>
      <w:r>
        <w:rPr>
          <w:i/>
        </w:rPr>
        <w:t>,δ</w:t>
      </w:r>
      <w:r>
        <w:rPr>
          <w:i/>
          <w:vertAlign w:val="subscript"/>
        </w:rPr>
        <w:t>i</w:t>
      </w:r>
      <w:r>
        <w:rPr>
          <w:i/>
        </w:rPr>
        <w:t xml:space="preserve">|i </w:t>
      </w:r>
      <w:r>
        <w:t>= 1</w:t>
      </w:r>
      <w:r>
        <w:rPr>
          <w:i/>
        </w:rPr>
        <w:t xml:space="preserve">,...,n} </w:t>
      </w:r>
      <w:r>
        <w:t>into a huge data-set</w:t>
      </w:r>
      <w:r>
        <w:rPr>
          <w:i/>
        </w:rPr>
        <w:t>{x</w:t>
      </w:r>
      <w:r>
        <w:rPr>
          <w:i/>
          <w:vertAlign w:val="subscript"/>
        </w:rPr>
        <w:t>i</w:t>
      </w:r>
      <w:r>
        <w:rPr>
          <w:i/>
        </w:rPr>
        <w:t>,y</w:t>
      </w:r>
      <w:r>
        <w:rPr>
          <w:i/>
          <w:vertAlign w:val="subscript"/>
        </w:rPr>
        <w:t>i</w:t>
      </w:r>
      <w:r>
        <w:rPr>
          <w:sz w:val="15"/>
          <w:vertAlign w:val="subscript"/>
        </w:rPr>
        <w:t>1</w:t>
      </w:r>
      <w:r>
        <w:rPr>
          <w:i/>
        </w:rPr>
        <w:t>,y</w:t>
      </w:r>
      <w:r>
        <w:rPr>
          <w:i/>
          <w:vertAlign w:val="subscript"/>
        </w:rPr>
        <w:t>i</w:t>
      </w:r>
      <w:r>
        <w:rPr>
          <w:sz w:val="15"/>
          <w:vertAlign w:val="subscript"/>
        </w:rPr>
        <w:t>2</w:t>
      </w:r>
      <w:r>
        <w:rPr>
          <w:i/>
        </w:rPr>
        <w:t>,...,y</w:t>
      </w:r>
      <w:r>
        <w:rPr>
          <w:i/>
          <w:vertAlign w:val="subscript"/>
        </w:rPr>
        <w:t>i</w:t>
      </w:r>
      <w:r>
        <w:rPr>
          <w:i/>
          <w:sz w:val="15"/>
          <w:vertAlign w:val="subscript"/>
        </w:rPr>
        <w:t>k</w:t>
      </w:r>
      <w:r>
        <w:rPr>
          <w:sz w:val="10"/>
        </w:rPr>
        <w:t>(</w:t>
      </w:r>
      <w:r>
        <w:rPr>
          <w:i/>
          <w:sz w:val="10"/>
        </w:rPr>
        <w:t>i</w:t>
      </w:r>
      <w:r>
        <w:rPr>
          <w:sz w:val="10"/>
        </w:rPr>
        <w:t>)</w:t>
      </w:r>
      <w:r>
        <w:rPr>
          <w:i/>
        </w:rPr>
        <w:t xml:space="preserve">|i </w:t>
      </w:r>
      <w:r>
        <w:t>= 1</w:t>
      </w:r>
      <w:r>
        <w:rPr>
          <w:i/>
        </w:rPr>
        <w:t>,</w:t>
      </w:r>
      <w:r>
        <w:t>2</w:t>
      </w:r>
      <w:r>
        <w:rPr>
          <w:i/>
        </w:rPr>
        <w:t>,...n}</w:t>
      </w:r>
      <w:r>
        <w:t xml:space="preserve">, where all the terms in this new data-set are mutually independent. This is the cure for our problem since the log-likelihood of each term from this new “augmented” data-set, will only depend on the latent field through one </w:t>
      </w:r>
      <w:r>
        <w:rPr>
          <w:i/>
        </w:rPr>
        <w:t>η</w:t>
      </w:r>
      <w:r>
        <w:t>.</w:t>
      </w:r>
    </w:p>
    <w:p w14:paraId="0F7621F5" w14:textId="77777777" w:rsidR="00566128" w:rsidRDefault="00853446">
      <w:pPr>
        <w:tabs>
          <w:tab w:val="center" w:pos="3163"/>
        </w:tabs>
        <w:spacing w:after="184" w:line="259" w:lineRule="auto"/>
        <w:ind w:left="0" w:right="0" w:firstLine="0"/>
        <w:jc w:val="left"/>
      </w:pPr>
      <w:r>
        <w:rPr>
          <w:b/>
          <w:sz w:val="24"/>
        </w:rPr>
        <w:t>2.2</w:t>
      </w:r>
      <w:r>
        <w:rPr>
          <w:b/>
          <w:sz w:val="24"/>
        </w:rPr>
        <w:tab/>
        <w:t>Derivation of the Negated Hessian Matrix:</w:t>
      </w:r>
    </w:p>
    <w:p w14:paraId="42017B09" w14:textId="77777777" w:rsidR="00566128" w:rsidRDefault="00853446">
      <w:pPr>
        <w:spacing w:after="10"/>
        <w:ind w:left="16" w:right="1425"/>
      </w:pPr>
      <w:r>
        <w:t>Here I will present how the Bayesian approximation can be carried out using an INLA-type of algorithm.</w:t>
      </w:r>
    </w:p>
    <w:p w14:paraId="4DD9E99A" w14:textId="77777777" w:rsidR="00566128" w:rsidRDefault="00853446">
      <w:pPr>
        <w:spacing w:after="113" w:line="245" w:lineRule="auto"/>
        <w:ind w:left="16" w:right="1341"/>
        <w:jc w:val="left"/>
      </w:pPr>
      <w:r>
        <w:t xml:space="preserve">Firstly, to make the covariance matrix of the joint Gaussian latent field non-singular, and to simplify the Hessian matrix that we are going to derive later, we will assume that for each </w:t>
      </w:r>
      <w:r>
        <w:rPr>
          <w:i/>
        </w:rPr>
        <w:t>η</w:t>
      </w:r>
      <w:r>
        <w:rPr>
          <w:i/>
          <w:vertAlign w:val="subscript"/>
        </w:rPr>
        <w:t>ij</w:t>
      </w:r>
      <w:r>
        <w:t xml:space="preserve">, a normal random noise </w:t>
      </w:r>
      <w:r>
        <w:rPr>
          <w:i/>
          <w:vertAlign w:val="subscript"/>
        </w:rPr>
        <w:t xml:space="preserve">ij </w:t>
      </w:r>
      <w:r>
        <w:t xml:space="preserve">is added. We assume that </w:t>
      </w:r>
      <w:r>
        <w:rPr>
          <w:i/>
          <w:vertAlign w:val="subscript"/>
        </w:rPr>
        <w:t>ij</w:t>
      </w:r>
      <w:r>
        <w:rPr>
          <w:noProof/>
        </w:rPr>
        <w:drawing>
          <wp:inline distT="0" distB="0" distL="0" distR="0" wp14:anchorId="485A88AB" wp14:editId="5439E5C8">
            <wp:extent cx="582168" cy="140208"/>
            <wp:effectExtent l="0" t="0" r="0" b="0"/>
            <wp:docPr id="52600" name="Picture 52600"/>
            <wp:cNvGraphicFramePr/>
            <a:graphic xmlns:a="http://schemas.openxmlformats.org/drawingml/2006/main">
              <a:graphicData uri="http://schemas.openxmlformats.org/drawingml/2006/picture">
                <pic:pic xmlns:pic="http://schemas.openxmlformats.org/drawingml/2006/picture">
                  <pic:nvPicPr>
                    <pic:cNvPr id="52600" name="Picture 52600"/>
                    <pic:cNvPicPr/>
                  </pic:nvPicPr>
                  <pic:blipFill>
                    <a:blip r:embed="rId10"/>
                    <a:stretch>
                      <a:fillRect/>
                    </a:stretch>
                  </pic:blipFill>
                  <pic:spPr>
                    <a:xfrm>
                      <a:off x="0" y="0"/>
                      <a:ext cx="582168" cy="140208"/>
                    </a:xfrm>
                    <a:prstGeom prst="rect">
                      <a:avLst/>
                    </a:prstGeom>
                  </pic:spPr>
                </pic:pic>
              </a:graphicData>
            </a:graphic>
          </wp:inline>
        </w:drawing>
      </w:r>
      <w:r>
        <w:t xml:space="preserve"> being mutually independent across different i and j. In other words, we will write </w:t>
      </w:r>
      <w:r>
        <w:rPr>
          <w:i/>
        </w:rPr>
        <w:t>η</w:t>
      </w:r>
      <w:r>
        <w:rPr>
          <w:i/>
          <w:vertAlign w:val="subscript"/>
        </w:rPr>
        <w:t xml:space="preserve">ij </w:t>
      </w:r>
      <w:r>
        <w:t>= log(</w:t>
      </w:r>
      <w:r>
        <w:rPr>
          <w:i/>
        </w:rPr>
        <w:t>λ</w:t>
      </w:r>
      <w:r>
        <w:rPr>
          <w:i/>
          <w:vertAlign w:val="subscript"/>
        </w:rPr>
        <w:t>k</w:t>
      </w:r>
      <w:r>
        <w:t xml:space="preserve">) + </w:t>
      </w:r>
      <w:r>
        <w:rPr>
          <w:i/>
        </w:rPr>
        <w:t>β</w:t>
      </w:r>
      <w:r>
        <w:rPr>
          <w:vertAlign w:val="subscript"/>
        </w:rPr>
        <w:t>1</w:t>
      </w:r>
      <w:r>
        <w:rPr>
          <w:i/>
        </w:rPr>
        <w:t>x</w:t>
      </w:r>
      <w:r>
        <w:rPr>
          <w:i/>
          <w:vertAlign w:val="subscript"/>
        </w:rPr>
        <w:t>i</w:t>
      </w:r>
      <w:r>
        <w:rPr>
          <w:vertAlign w:val="subscript"/>
        </w:rPr>
        <w:t xml:space="preserve">1 </w:t>
      </w:r>
      <w:r>
        <w:t xml:space="preserve">+ </w:t>
      </w:r>
      <w:r>
        <w:rPr>
          <w:i/>
        </w:rPr>
        <w:t>...β</w:t>
      </w:r>
      <w:r>
        <w:rPr>
          <w:i/>
          <w:vertAlign w:val="subscript"/>
        </w:rPr>
        <w:t>p</w:t>
      </w:r>
      <w:r>
        <w:rPr>
          <w:i/>
        </w:rPr>
        <w:t>x</w:t>
      </w:r>
      <w:r>
        <w:rPr>
          <w:i/>
          <w:vertAlign w:val="subscript"/>
        </w:rPr>
        <w:t xml:space="preserve">ip </w:t>
      </w:r>
      <w:r>
        <w:t>+ Γ</w:t>
      </w:r>
      <w:r>
        <w:rPr>
          <w:i/>
          <w:vertAlign w:val="subscript"/>
        </w:rPr>
        <w:t xml:space="preserve">i </w:t>
      </w:r>
      <w:r>
        <w:t xml:space="preserve">+ </w:t>
      </w:r>
      <w:commentRangeStart w:id="98"/>
      <w:r>
        <w:rPr>
          <w:i/>
        </w:rPr>
        <w:t>η</w:t>
      </w:r>
      <w:r>
        <w:rPr>
          <w:i/>
          <w:vertAlign w:val="subscript"/>
        </w:rPr>
        <w:t>ij</w:t>
      </w:r>
      <w:r>
        <w:t xml:space="preserve">, </w:t>
      </w:r>
      <w:commentRangeEnd w:id="98"/>
      <w:r w:rsidR="00D70E6B">
        <w:rPr>
          <w:rStyle w:val="CommentReference"/>
        </w:rPr>
        <w:commentReference w:id="98"/>
      </w:r>
      <w:commentRangeStart w:id="99"/>
      <w:r>
        <w:t>where Γ</w:t>
      </w:r>
      <w:r>
        <w:rPr>
          <w:i/>
          <w:vertAlign w:val="subscript"/>
        </w:rPr>
        <w:t xml:space="preserve">i </w:t>
      </w:r>
      <w:r>
        <w:t>is any random effect that we believe exists in the context of the study.</w:t>
      </w:r>
      <w:commentRangeEnd w:id="99"/>
      <w:r w:rsidR="00FE13D8">
        <w:rPr>
          <w:rStyle w:val="CommentReference"/>
        </w:rPr>
        <w:commentReference w:id="99"/>
      </w:r>
    </w:p>
    <w:p w14:paraId="3BE390E9" w14:textId="77777777" w:rsidR="00566128" w:rsidRDefault="00853446">
      <w:pPr>
        <w:spacing w:after="261"/>
        <w:ind w:left="16" w:right="1425"/>
      </w:pPr>
      <w:r>
        <w:t>Then, the latent field can be denoted as:</w:t>
      </w:r>
    </w:p>
    <w:p w14:paraId="243B1DED" w14:textId="77777777" w:rsidR="00566128" w:rsidRDefault="00853446">
      <w:pPr>
        <w:tabs>
          <w:tab w:val="center" w:pos="4693"/>
          <w:tab w:val="center" w:pos="9211"/>
        </w:tabs>
        <w:spacing w:after="234" w:line="259" w:lineRule="auto"/>
        <w:ind w:left="0" w:right="0" w:firstLine="0"/>
        <w:jc w:val="left"/>
      </w:pPr>
      <w:r>
        <w:rPr>
          <w:sz w:val="22"/>
        </w:rPr>
        <w:tab/>
      </w:r>
      <w:r>
        <w:rPr>
          <w:i/>
        </w:rPr>
        <w:t>W</w:t>
      </w:r>
      <w:r>
        <w:rPr>
          <w:sz w:val="31"/>
          <w:vertAlign w:val="superscript"/>
        </w:rPr>
        <w:t xml:space="preserve">˜ </w:t>
      </w:r>
      <w:r>
        <w:t xml:space="preserve">= </w:t>
      </w:r>
      <w:r>
        <w:rPr>
          <w:i/>
        </w:rPr>
        <w:t>η</w:t>
      </w:r>
      <w:r>
        <w:rPr>
          <w:vertAlign w:val="subscript"/>
        </w:rPr>
        <w:t>11</w:t>
      </w:r>
      <w:r>
        <w:rPr>
          <w:i/>
        </w:rPr>
        <w:t>,η</w:t>
      </w:r>
      <w:r>
        <w:rPr>
          <w:vertAlign w:val="subscript"/>
        </w:rPr>
        <w:t>12</w:t>
      </w:r>
      <w:r>
        <w:rPr>
          <w:i/>
        </w:rPr>
        <w:t>,...,η</w:t>
      </w:r>
      <w:r>
        <w:rPr>
          <w:vertAlign w:val="subscript"/>
        </w:rPr>
        <w:t>1</w:t>
      </w:r>
      <w:r>
        <w:rPr>
          <w:i/>
          <w:vertAlign w:val="subscript"/>
        </w:rPr>
        <w:t>k</w:t>
      </w:r>
      <w:r>
        <w:rPr>
          <w:i/>
        </w:rPr>
        <w:t>,η</w:t>
      </w:r>
      <w:r>
        <w:rPr>
          <w:vertAlign w:val="subscript"/>
        </w:rPr>
        <w:t>2</w:t>
      </w:r>
      <w:r>
        <w:rPr>
          <w:i/>
          <w:vertAlign w:val="subscript"/>
        </w:rPr>
        <w:t>k</w:t>
      </w:r>
      <w:r>
        <w:rPr>
          <w:i/>
        </w:rPr>
        <w:t>,...,η</w:t>
      </w:r>
      <w:r>
        <w:rPr>
          <w:i/>
          <w:vertAlign w:val="subscript"/>
        </w:rPr>
        <w:t>nk</w:t>
      </w:r>
      <w:r>
        <w:rPr>
          <w:i/>
        </w:rPr>
        <w:t>,</w:t>
      </w:r>
      <w:r>
        <w:t>Γ</w:t>
      </w:r>
      <w:r>
        <w:rPr>
          <w:vertAlign w:val="subscript"/>
        </w:rPr>
        <w:t>1</w:t>
      </w:r>
      <w:r>
        <w:rPr>
          <w:i/>
        </w:rPr>
        <w:t>,...,</w:t>
      </w:r>
      <w:r>
        <w:t>Γ</w:t>
      </w:r>
      <w:r>
        <w:rPr>
          <w:i/>
          <w:vertAlign w:val="subscript"/>
        </w:rPr>
        <w:t>q</w:t>
      </w:r>
      <w:r>
        <w:rPr>
          <w:i/>
        </w:rPr>
        <w:t>,β</w:t>
      </w:r>
      <w:r>
        <w:rPr>
          <w:vertAlign w:val="subscript"/>
        </w:rPr>
        <w:t>1</w:t>
      </w:r>
      <w:r>
        <w:rPr>
          <w:i/>
        </w:rPr>
        <w:t>,...,β</w:t>
      </w:r>
      <w:r>
        <w:rPr>
          <w:i/>
          <w:vertAlign w:val="subscript"/>
        </w:rPr>
        <w:t>p</w:t>
      </w:r>
      <w:r>
        <w:rPr>
          <w:i/>
        </w:rPr>
        <w:t>,</w:t>
      </w:r>
      <w:r>
        <w:t>log(</w:t>
      </w:r>
      <w:r>
        <w:rPr>
          <w:i/>
        </w:rPr>
        <w:t>λ</w:t>
      </w:r>
      <w:r>
        <w:rPr>
          <w:vertAlign w:val="subscript"/>
        </w:rPr>
        <w:t>1</w:t>
      </w:r>
      <w:r>
        <w:t>)</w:t>
      </w:r>
      <w:r>
        <w:rPr>
          <w:i/>
        </w:rPr>
        <w:t>,...,</w:t>
      </w:r>
      <w:r>
        <w:t>log(</w:t>
      </w:r>
      <w:r>
        <w:rPr>
          <w:i/>
        </w:rPr>
        <w:t>λ</w:t>
      </w:r>
      <w:r>
        <w:rPr>
          <w:i/>
          <w:vertAlign w:val="subscript"/>
        </w:rPr>
        <w:t>k</w:t>
      </w:r>
      <w:r>
        <w:t>)</w:t>
      </w:r>
      <w:r>
        <w:rPr>
          <w:i/>
          <w:vertAlign w:val="superscript"/>
        </w:rPr>
        <w:t>T</w:t>
      </w:r>
      <w:r>
        <w:rPr>
          <w:i/>
          <w:vertAlign w:val="superscript"/>
        </w:rPr>
        <w:tab/>
      </w:r>
      <w:r>
        <w:t>(14)</w:t>
      </w:r>
    </w:p>
    <w:p w14:paraId="0AF7DA6D" w14:textId="77777777" w:rsidR="00566128" w:rsidRDefault="00853446">
      <w:pPr>
        <w:ind w:left="16" w:right="1425"/>
      </w:pPr>
      <w:r>
        <w:t xml:space="preserve">Besides assume </w:t>
      </w:r>
      <w:commentRangeStart w:id="100"/>
      <w:r>
        <w:t xml:space="preserve">that </w:t>
      </w:r>
      <w:r>
        <w:rPr>
          <w:i/>
        </w:rPr>
        <w:t>W</w:t>
      </w:r>
      <w:r>
        <w:rPr>
          <w:sz w:val="31"/>
          <w:vertAlign w:val="superscript"/>
        </w:rPr>
        <w:t xml:space="preserve">˜ </w:t>
      </w:r>
      <w:r>
        <w:t xml:space="preserve">is a GMRF, </w:t>
      </w:r>
      <w:commentRangeEnd w:id="100"/>
      <w:r w:rsidR="00AF1AE4">
        <w:rPr>
          <w:rStyle w:val="CommentReference"/>
        </w:rPr>
        <w:commentReference w:id="100"/>
      </w:r>
      <w:r>
        <w:t>we also assume that log(</w:t>
      </w:r>
      <w:r>
        <w:rPr>
          <w:i/>
        </w:rPr>
        <w:t>λ</w:t>
      </w:r>
      <w:r>
        <w:rPr>
          <w:i/>
          <w:vertAlign w:val="subscript"/>
        </w:rPr>
        <w:t>k</w:t>
      </w:r>
      <w:r>
        <w:rPr>
          <w:vertAlign w:val="subscript"/>
        </w:rPr>
        <w:t>+1</w:t>
      </w:r>
      <w:r>
        <w:t>)</w:t>
      </w:r>
      <w:r>
        <w:rPr>
          <w:i/>
        </w:rPr>
        <w:t>−</w:t>
      </w:r>
      <w:r>
        <w:t>log(</w:t>
      </w:r>
      <w:r>
        <w:rPr>
          <w:i/>
        </w:rPr>
        <w:t>λ</w:t>
      </w:r>
      <w:r>
        <w:rPr>
          <w:i/>
          <w:vertAlign w:val="subscript"/>
        </w:rPr>
        <w:t>k</w:t>
      </w:r>
      <w:r>
        <w:t xml:space="preserve">) follows </w:t>
      </w:r>
      <w:r>
        <w:rPr>
          <w:i/>
        </w:rPr>
        <w:t>N</w:t>
      </w:r>
      <w:r>
        <w:t>(0</w:t>
      </w:r>
      <w:r>
        <w:rPr>
          <w:i/>
        </w:rPr>
        <w:t>,τ</w:t>
      </w:r>
      <w:r>
        <w:rPr>
          <w:i/>
          <w:vertAlign w:val="superscript"/>
        </w:rPr>
        <w:t>−</w:t>
      </w:r>
      <w:r>
        <w:rPr>
          <w:vertAlign w:val="superscript"/>
        </w:rPr>
        <w:t>1</w:t>
      </w:r>
      <w:r>
        <w:t xml:space="preserve">), </w:t>
      </w:r>
      <w:commentRangeStart w:id="101"/>
      <w:r>
        <w:t>a RW1 model</w:t>
      </w:r>
      <w:commentRangeEnd w:id="101"/>
      <w:r w:rsidR="008D6EE6">
        <w:rPr>
          <w:rStyle w:val="CommentReference"/>
        </w:rPr>
        <w:commentReference w:id="101"/>
      </w:r>
      <w:r>
        <w:t xml:space="preserve">. So we will just use </w:t>
      </w:r>
      <w:r>
        <w:rPr>
          <w:i/>
        </w:rPr>
        <w:t>θ</w:t>
      </w:r>
      <w:r>
        <w:rPr>
          <w:sz w:val="31"/>
          <w:vertAlign w:val="superscript"/>
        </w:rPr>
        <w:t xml:space="preserve">˜ </w:t>
      </w:r>
      <w:r>
        <w:t>to denote the hyper-parameter vector that determines the precision matrix of our latent field.</w:t>
      </w:r>
    </w:p>
    <w:p w14:paraId="61834C74" w14:textId="77777777" w:rsidR="00566128" w:rsidRDefault="00853446">
      <w:pPr>
        <w:spacing w:after="113" w:line="245" w:lineRule="auto"/>
        <w:ind w:left="16" w:right="1341"/>
        <w:jc w:val="left"/>
      </w:pPr>
      <w:r>
        <w:t xml:space="preserve">Now, let’s derive the negated Hessian matrix of the log-likelihood with respect to the latent field. To do that, let’s first consider the log-likelihood consider only one survival time </w:t>
      </w:r>
      <w:r>
        <w:rPr>
          <w:i/>
        </w:rPr>
        <w:t>{t</w:t>
      </w:r>
      <w:r>
        <w:rPr>
          <w:i/>
          <w:vertAlign w:val="subscript"/>
        </w:rPr>
        <w:t>i</w:t>
      </w:r>
      <w:r>
        <w:rPr>
          <w:i/>
        </w:rPr>
        <w:t>,δ</w:t>
      </w:r>
      <w:r>
        <w:rPr>
          <w:i/>
          <w:vertAlign w:val="subscript"/>
        </w:rPr>
        <w:t>i</w:t>
      </w:r>
      <w:r>
        <w:rPr>
          <w:i/>
        </w:rPr>
        <w:t xml:space="preserve">} </w:t>
      </w:r>
      <w:r>
        <w:t xml:space="preserve">where </w:t>
      </w:r>
      <w:r>
        <w:rPr>
          <w:i/>
        </w:rPr>
        <w:t>t</w:t>
      </w:r>
      <w:r>
        <w:rPr>
          <w:i/>
          <w:vertAlign w:val="subscript"/>
        </w:rPr>
        <w:t xml:space="preserve">i </w:t>
      </w:r>
      <w:r>
        <w:rPr>
          <w:i/>
        </w:rPr>
        <w:t xml:space="preserve">∈ </w:t>
      </w:r>
      <w:r>
        <w:t>(</w:t>
      </w:r>
      <w:r>
        <w:rPr>
          <w:i/>
        </w:rPr>
        <w:t>s</w:t>
      </w:r>
      <w:r>
        <w:rPr>
          <w:i/>
          <w:vertAlign w:val="subscript"/>
        </w:rPr>
        <w:t>k</w:t>
      </w:r>
      <w:r>
        <w:rPr>
          <w:sz w:val="15"/>
          <w:vertAlign w:val="subscript"/>
        </w:rPr>
        <w:t>(</w:t>
      </w:r>
      <w:r>
        <w:rPr>
          <w:i/>
          <w:sz w:val="15"/>
          <w:vertAlign w:val="subscript"/>
        </w:rPr>
        <w:t>i</w:t>
      </w:r>
      <w:r>
        <w:rPr>
          <w:sz w:val="15"/>
          <w:vertAlign w:val="subscript"/>
        </w:rPr>
        <w:t>)</w:t>
      </w:r>
      <w:r>
        <w:rPr>
          <w:i/>
          <w:sz w:val="14"/>
        </w:rPr>
        <w:t>−</w:t>
      </w:r>
      <w:r>
        <w:rPr>
          <w:vertAlign w:val="subscript"/>
        </w:rPr>
        <w:t>1</w:t>
      </w:r>
      <w:r>
        <w:rPr>
          <w:i/>
        </w:rPr>
        <w:t>,s</w:t>
      </w:r>
      <w:r>
        <w:rPr>
          <w:i/>
          <w:vertAlign w:val="subscript"/>
        </w:rPr>
        <w:t>k</w:t>
      </w:r>
      <w:r>
        <w:rPr>
          <w:sz w:val="15"/>
          <w:vertAlign w:val="subscript"/>
        </w:rPr>
        <w:t>(</w:t>
      </w:r>
      <w:r>
        <w:rPr>
          <w:i/>
          <w:sz w:val="15"/>
          <w:vertAlign w:val="subscript"/>
        </w:rPr>
        <w:t>i</w:t>
      </w:r>
      <w:r>
        <w:rPr>
          <w:sz w:val="15"/>
          <w:vertAlign w:val="subscript"/>
        </w:rPr>
        <w:t>)</w:t>
      </w:r>
      <w:r>
        <w:t>]. In this case, the log-likelihood for this data point will be:</w:t>
      </w:r>
    </w:p>
    <w:p w14:paraId="0518FB93" w14:textId="77777777" w:rsidR="00566128" w:rsidRDefault="00853446">
      <w:pPr>
        <w:spacing w:after="344" w:line="259" w:lineRule="auto"/>
        <w:ind w:left="193" w:right="0" w:firstLine="0"/>
        <w:jc w:val="center"/>
      </w:pPr>
      <w:r>
        <w:rPr>
          <w:i/>
          <w:sz w:val="14"/>
        </w:rPr>
        <w:t>k</w:t>
      </w:r>
      <w:r>
        <w:rPr>
          <w:sz w:val="10"/>
        </w:rPr>
        <w:t>(</w:t>
      </w:r>
      <w:r>
        <w:rPr>
          <w:i/>
          <w:sz w:val="10"/>
        </w:rPr>
        <w:t>i</w:t>
      </w:r>
      <w:r>
        <w:rPr>
          <w:sz w:val="10"/>
        </w:rPr>
        <w:t>)</w:t>
      </w:r>
      <w:r>
        <w:rPr>
          <w:i/>
          <w:sz w:val="14"/>
        </w:rPr>
        <w:t>−</w:t>
      </w:r>
      <w:r>
        <w:rPr>
          <w:sz w:val="14"/>
        </w:rPr>
        <w:t>1</w:t>
      </w:r>
    </w:p>
    <w:p w14:paraId="2A77EC6D" w14:textId="77777777" w:rsidR="00566128" w:rsidRDefault="00853446">
      <w:pPr>
        <w:tabs>
          <w:tab w:val="center" w:pos="4708"/>
          <w:tab w:val="center" w:pos="9211"/>
        </w:tabs>
        <w:spacing w:after="14"/>
        <w:ind w:left="0" w:right="0" w:firstLine="0"/>
        <w:jc w:val="left"/>
      </w:pPr>
      <w:r>
        <w:rPr>
          <w:sz w:val="22"/>
        </w:rPr>
        <w:tab/>
      </w:r>
      <w:r>
        <w:rPr>
          <w:i/>
        </w:rPr>
        <w:t xml:space="preserve">l </w:t>
      </w:r>
      <w:r>
        <w:t xml:space="preserve">= </w:t>
      </w:r>
      <w:r>
        <w:rPr>
          <w:i/>
        </w:rPr>
        <w:t>δ</w:t>
      </w:r>
      <w:r>
        <w:rPr>
          <w:i/>
          <w:sz w:val="14"/>
        </w:rPr>
        <w:t>i</w:t>
      </w:r>
      <w:r>
        <w:rPr>
          <w:i/>
        </w:rPr>
        <w:t>η</w:t>
      </w:r>
      <w:r>
        <w:rPr>
          <w:i/>
          <w:sz w:val="14"/>
        </w:rPr>
        <w:t>ik</w:t>
      </w:r>
      <w:r>
        <w:rPr>
          <w:sz w:val="10"/>
        </w:rPr>
        <w:t>(</w:t>
      </w:r>
      <w:r>
        <w:rPr>
          <w:i/>
          <w:sz w:val="10"/>
        </w:rPr>
        <w:t>i</w:t>
      </w:r>
      <w:r>
        <w:rPr>
          <w:sz w:val="10"/>
        </w:rPr>
        <w:t xml:space="preserve">) </w:t>
      </w:r>
      <w:r>
        <w:rPr>
          <w:i/>
        </w:rPr>
        <w:t xml:space="preserve">− </w:t>
      </w:r>
      <w:r>
        <w:t>(</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 xml:space="preserve">) </w:t>
      </w:r>
      <w:r>
        <w:rPr>
          <w:i/>
        </w:rPr>
        <w:t xml:space="preserve">− </w:t>
      </w:r>
      <w:r>
        <w:t>X [(</w:t>
      </w:r>
      <w:r>
        <w:rPr>
          <w:i/>
        </w:rPr>
        <w:t>s</w:t>
      </w:r>
      <w:r>
        <w:rPr>
          <w:i/>
          <w:sz w:val="14"/>
        </w:rPr>
        <w:t xml:space="preserve">j </w:t>
      </w:r>
      <w:r>
        <w:rPr>
          <w:i/>
        </w:rPr>
        <w:t>− s</w:t>
      </w:r>
      <w:r>
        <w:rPr>
          <w:i/>
          <w:sz w:val="14"/>
        </w:rPr>
        <w:t>j−</w:t>
      </w:r>
      <w:r>
        <w:rPr>
          <w:sz w:val="14"/>
        </w:rPr>
        <w:t>1</w:t>
      </w:r>
      <w:r>
        <w:t>)exp(</w:t>
      </w:r>
      <w:r>
        <w:rPr>
          <w:i/>
        </w:rPr>
        <w:t>η</w:t>
      </w:r>
      <w:r>
        <w:rPr>
          <w:i/>
          <w:sz w:val="14"/>
        </w:rPr>
        <w:t>ij</w:t>
      </w:r>
      <w:r>
        <w:t>)]</w:t>
      </w:r>
      <w:r>
        <w:tab/>
        <w:t>(15)</w:t>
      </w:r>
    </w:p>
    <w:p w14:paraId="55B5EA03" w14:textId="77777777" w:rsidR="00566128" w:rsidRDefault="00853446">
      <w:pPr>
        <w:spacing w:after="232" w:line="265" w:lineRule="auto"/>
        <w:ind w:left="203" w:right="0" w:hanging="10"/>
        <w:jc w:val="center"/>
      </w:pPr>
      <w:r>
        <w:rPr>
          <w:i/>
          <w:sz w:val="14"/>
        </w:rPr>
        <w:t>j</w:t>
      </w:r>
      <w:r>
        <w:rPr>
          <w:sz w:val="14"/>
        </w:rPr>
        <w:t>=1</w:t>
      </w:r>
    </w:p>
    <w:p w14:paraId="3EDF5BD1" w14:textId="77777777" w:rsidR="00566128" w:rsidRDefault="00853446">
      <w:pPr>
        <w:spacing w:after="129"/>
        <w:ind w:left="16" w:right="1425"/>
      </w:pPr>
      <w:r>
        <w:t xml:space="preserve">The derivative with respect to </w:t>
      </w:r>
      <w:r>
        <w:rPr>
          <w:i/>
        </w:rPr>
        <w:t>η</w:t>
      </w:r>
      <w:r>
        <w:rPr>
          <w:i/>
          <w:vertAlign w:val="subscript"/>
        </w:rPr>
        <w:t>ik</w:t>
      </w:r>
      <w:r>
        <w:rPr>
          <w:sz w:val="15"/>
          <w:vertAlign w:val="subscript"/>
        </w:rPr>
        <w:t>(</w:t>
      </w:r>
      <w:r>
        <w:rPr>
          <w:i/>
          <w:sz w:val="15"/>
          <w:vertAlign w:val="subscript"/>
        </w:rPr>
        <w:t>i</w:t>
      </w:r>
      <w:r>
        <w:rPr>
          <w:sz w:val="15"/>
          <w:vertAlign w:val="subscript"/>
        </w:rPr>
        <w:t xml:space="preserve">) </w:t>
      </w:r>
      <w:r>
        <w:t>will be</w:t>
      </w:r>
    </w:p>
    <w:tbl>
      <w:tblPr>
        <w:tblStyle w:val="TableGrid"/>
        <w:tblpPr w:vertAnchor="text" w:tblpX="21" w:tblpY="2463"/>
        <w:tblOverlap w:val="never"/>
        <w:tblW w:w="9982" w:type="dxa"/>
        <w:tblInd w:w="0" w:type="dxa"/>
        <w:tblCellMar>
          <w:top w:w="13" w:type="dxa"/>
          <w:left w:w="0" w:type="dxa"/>
          <w:bottom w:w="0" w:type="dxa"/>
          <w:right w:w="0" w:type="dxa"/>
        </w:tblCellMar>
        <w:tblLook w:val="04A0" w:firstRow="1" w:lastRow="0" w:firstColumn="1" w:lastColumn="0" w:noHBand="0" w:noVBand="1"/>
      </w:tblPr>
      <w:tblGrid>
        <w:gridCol w:w="1840"/>
        <w:gridCol w:w="1667"/>
        <w:gridCol w:w="465"/>
        <w:gridCol w:w="2933"/>
        <w:gridCol w:w="2107"/>
        <w:gridCol w:w="538"/>
        <w:gridCol w:w="299"/>
        <w:gridCol w:w="133"/>
      </w:tblGrid>
      <w:tr w:rsidR="00566128" w14:paraId="0788ED89" w14:textId="77777777">
        <w:trPr>
          <w:trHeight w:val="1286"/>
        </w:trPr>
        <w:tc>
          <w:tcPr>
            <w:tcW w:w="9551" w:type="dxa"/>
            <w:gridSpan w:val="6"/>
            <w:tcBorders>
              <w:top w:val="nil"/>
              <w:left w:val="nil"/>
              <w:bottom w:val="nil"/>
              <w:right w:val="nil"/>
            </w:tcBorders>
          </w:tcPr>
          <w:p w14:paraId="19D23BE4" w14:textId="77777777" w:rsidR="00566128" w:rsidRDefault="00853446">
            <w:pPr>
              <w:spacing w:after="0" w:line="259" w:lineRule="auto"/>
              <w:ind w:left="3516" w:right="0" w:firstLine="0"/>
              <w:jc w:val="left"/>
            </w:pPr>
            <w:r>
              <w:rPr>
                <w:i/>
              </w:rPr>
              <w:lastRenderedPageBreak/>
              <w:t>∂η</w:t>
            </w:r>
            <w:r>
              <w:rPr>
                <w:i/>
                <w:vertAlign w:val="subscript"/>
              </w:rPr>
              <w:t>ij</w:t>
            </w:r>
          </w:p>
          <w:p w14:paraId="315060F0" w14:textId="77777777" w:rsidR="00566128" w:rsidRDefault="00853446">
            <w:pPr>
              <w:spacing w:after="16" w:line="216" w:lineRule="auto"/>
              <w:ind w:left="3670" w:right="183" w:firstLine="0"/>
              <w:jc w:val="right"/>
            </w:pPr>
            <w:r>
              <w:t xml:space="preserve">(18) </w:t>
            </w:r>
            <w:r>
              <w:rPr>
                <w:i/>
              </w:rPr>
              <w:t>∂</w:t>
            </w:r>
            <w:r>
              <w:rPr>
                <w:vertAlign w:val="superscript"/>
              </w:rPr>
              <w:t>2</w:t>
            </w:r>
            <w:r>
              <w:rPr>
                <w:i/>
              </w:rPr>
              <w:t>l</w:t>
            </w:r>
          </w:p>
          <w:p w14:paraId="73A3991F" w14:textId="77777777" w:rsidR="00566128" w:rsidRDefault="00853446">
            <w:pPr>
              <w:tabs>
                <w:tab w:val="center" w:pos="3480"/>
                <w:tab w:val="center" w:pos="4777"/>
              </w:tabs>
              <w:spacing w:after="0" w:line="259" w:lineRule="auto"/>
              <w:ind w:left="0" w:right="0" w:firstLine="0"/>
              <w:jc w:val="left"/>
            </w:pPr>
            <w:r>
              <w:rPr>
                <w:sz w:val="22"/>
              </w:rPr>
              <w:tab/>
            </w:r>
            <w:r>
              <w:rPr>
                <w:i/>
              </w:rPr>
              <w:t>−</w:t>
            </w:r>
            <w:r>
              <w:rPr>
                <w:i/>
              </w:rPr>
              <w:tab/>
            </w:r>
            <w:r>
              <w:rPr>
                <w:noProof/>
                <w:sz w:val="22"/>
              </w:rPr>
              <mc:AlternateContent>
                <mc:Choice Requires="wpg">
                  <w:drawing>
                    <wp:inline distT="0" distB="0" distL="0" distR="0" wp14:anchorId="4C310571" wp14:editId="0FAAAD73">
                      <wp:extent cx="282892" cy="5055"/>
                      <wp:effectExtent l="0" t="0" r="0" b="0"/>
                      <wp:docPr id="47955" name="Group 47955"/>
                      <wp:cNvGraphicFramePr/>
                      <a:graphic xmlns:a="http://schemas.openxmlformats.org/drawingml/2006/main">
                        <a:graphicData uri="http://schemas.microsoft.com/office/word/2010/wordprocessingGroup">
                          <wpg:wgp>
                            <wpg:cNvGrpSpPr/>
                            <wpg:grpSpPr>
                              <a:xfrm>
                                <a:off x="0" y="0"/>
                                <a:ext cx="282892" cy="5055"/>
                                <a:chOff x="0" y="0"/>
                                <a:chExt cx="282892" cy="5055"/>
                              </a:xfrm>
                            </wpg:grpSpPr>
                            <wps:wsp>
                              <wps:cNvPr id="1774" name="Shape 1774"/>
                              <wps:cNvSpPr/>
                              <wps:spPr>
                                <a:xfrm>
                                  <a:off x="0" y="0"/>
                                  <a:ext cx="282892" cy="0"/>
                                </a:xfrm>
                                <a:custGeom>
                                  <a:avLst/>
                                  <a:gdLst/>
                                  <a:ahLst/>
                                  <a:cxnLst/>
                                  <a:rect l="0" t="0" r="0" b="0"/>
                                  <a:pathLst>
                                    <a:path w="282892">
                                      <a:moveTo>
                                        <a:pt x="0" y="0"/>
                                      </a:moveTo>
                                      <a:lnTo>
                                        <a:pt x="28289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55" style="width:22.275pt;height:0.398pt;mso-position-horizontal-relative:char;mso-position-vertical-relative:line" coordsize="2828,50">
                      <v:shape id="Shape 1774" style="position:absolute;width:2828;height:0;left:0;top:0;" coordsize="282892,0" path="m0,0l282892,0">
                        <v:stroke weight="0.398pt" endcap="flat" joinstyle="miter" miterlimit="10" on="true" color="#000000"/>
                        <v:fill on="false" color="#000000" opacity="0"/>
                      </v:shape>
                    </v:group>
                  </w:pict>
                </mc:Fallback>
              </mc:AlternateContent>
            </w:r>
            <w:r>
              <w:t xml:space="preserve"> = (</w:t>
            </w:r>
            <w:r>
              <w:rPr>
                <w:i/>
              </w:rPr>
              <w:t>s</w:t>
            </w:r>
            <w:r>
              <w:rPr>
                <w:i/>
                <w:vertAlign w:val="subscript"/>
              </w:rPr>
              <w:t xml:space="preserve">j </w:t>
            </w:r>
            <w:r>
              <w:rPr>
                <w:i/>
              </w:rPr>
              <w:t>− s</w:t>
            </w:r>
            <w:r>
              <w:rPr>
                <w:i/>
                <w:vertAlign w:val="subscript"/>
              </w:rPr>
              <w:t>j−</w:t>
            </w:r>
            <w:r>
              <w:rPr>
                <w:vertAlign w:val="subscript"/>
              </w:rPr>
              <w:t>1</w:t>
            </w:r>
            <w:r>
              <w:t>)exp(</w:t>
            </w:r>
            <w:r>
              <w:rPr>
                <w:i/>
              </w:rPr>
              <w:t>η</w:t>
            </w:r>
            <w:r>
              <w:rPr>
                <w:i/>
                <w:vertAlign w:val="subscript"/>
              </w:rPr>
              <w:t>ij</w:t>
            </w:r>
            <w:r>
              <w:t>)</w:t>
            </w:r>
          </w:p>
          <w:p w14:paraId="66363478" w14:textId="77777777" w:rsidR="00566128" w:rsidRDefault="00853446">
            <w:pPr>
              <w:spacing w:after="302" w:line="259" w:lineRule="auto"/>
              <w:ind w:left="3582" w:right="0" w:firstLine="0"/>
              <w:jc w:val="left"/>
            </w:pPr>
            <w:r>
              <w:rPr>
                <w:i/>
              </w:rPr>
              <w:t>∂η</w:t>
            </w:r>
            <w:r>
              <w:rPr>
                <w:i/>
                <w:sz w:val="14"/>
              </w:rPr>
              <w:t>ij</w:t>
            </w:r>
            <w:r>
              <w:rPr>
                <w:sz w:val="14"/>
              </w:rPr>
              <w:t>2</w:t>
            </w:r>
          </w:p>
          <w:p w14:paraId="4887C353" w14:textId="77777777" w:rsidR="00566128" w:rsidRDefault="00853446">
            <w:pPr>
              <w:spacing w:after="0" w:line="259" w:lineRule="auto"/>
              <w:ind w:left="0" w:right="0" w:firstLine="0"/>
              <w:jc w:val="left"/>
            </w:pPr>
            <w:r>
              <w:t xml:space="preserve">Apparently, for </w:t>
            </w:r>
            <w:r>
              <w:rPr>
                <w:i/>
              </w:rPr>
              <w:t>η</w:t>
            </w:r>
            <w:r>
              <w:rPr>
                <w:i/>
                <w:vertAlign w:val="subscript"/>
              </w:rPr>
              <w:t xml:space="preserve">ij </w:t>
            </w:r>
            <w:r>
              <w:t xml:space="preserve">where </w:t>
            </w:r>
            <w:r>
              <w:rPr>
                <w:i/>
              </w:rPr>
              <w:t>j &gt; k</w:t>
            </w:r>
            <w:r>
              <w:rPr>
                <w:vertAlign w:val="subscript"/>
              </w:rPr>
              <w:t>(</w:t>
            </w:r>
            <w:r>
              <w:rPr>
                <w:i/>
                <w:vertAlign w:val="subscript"/>
              </w:rPr>
              <w:t>i</w:t>
            </w:r>
            <w:r>
              <w:rPr>
                <w:vertAlign w:val="subscript"/>
              </w:rPr>
              <w:t>)</w:t>
            </w:r>
            <w:r>
              <w:t>, we have the second derivatives of log-likelihood being 0’s. Combine them</w:t>
            </w:r>
          </w:p>
        </w:tc>
        <w:tc>
          <w:tcPr>
            <w:tcW w:w="299" w:type="dxa"/>
            <w:vMerge w:val="restart"/>
            <w:tcBorders>
              <w:top w:val="nil"/>
              <w:left w:val="nil"/>
              <w:bottom w:val="nil"/>
              <w:right w:val="nil"/>
            </w:tcBorders>
          </w:tcPr>
          <w:p w14:paraId="1B5D17ED" w14:textId="77777777" w:rsidR="00566128" w:rsidRDefault="00566128">
            <w:pPr>
              <w:spacing w:after="160" w:line="259" w:lineRule="auto"/>
              <w:ind w:left="0" w:right="0" w:firstLine="0"/>
              <w:jc w:val="left"/>
            </w:pPr>
          </w:p>
        </w:tc>
        <w:tc>
          <w:tcPr>
            <w:tcW w:w="133" w:type="dxa"/>
            <w:vMerge w:val="restart"/>
            <w:tcBorders>
              <w:top w:val="nil"/>
              <w:left w:val="nil"/>
              <w:bottom w:val="nil"/>
              <w:right w:val="nil"/>
            </w:tcBorders>
          </w:tcPr>
          <w:p w14:paraId="5D6BB198" w14:textId="77777777" w:rsidR="00566128" w:rsidRDefault="00566128">
            <w:pPr>
              <w:spacing w:after="160" w:line="259" w:lineRule="auto"/>
              <w:ind w:left="0" w:right="0" w:firstLine="0"/>
              <w:jc w:val="left"/>
            </w:pPr>
          </w:p>
        </w:tc>
      </w:tr>
      <w:tr w:rsidR="00566128" w14:paraId="0859888D" w14:textId="77777777">
        <w:trPr>
          <w:trHeight w:val="289"/>
        </w:trPr>
        <w:tc>
          <w:tcPr>
            <w:tcW w:w="9013" w:type="dxa"/>
            <w:gridSpan w:val="5"/>
            <w:tcBorders>
              <w:top w:val="nil"/>
              <w:left w:val="nil"/>
              <w:bottom w:val="nil"/>
              <w:right w:val="nil"/>
            </w:tcBorders>
          </w:tcPr>
          <w:p w14:paraId="2B0D6807" w14:textId="77777777" w:rsidR="00566128" w:rsidRDefault="00853446">
            <w:pPr>
              <w:spacing w:after="0" w:line="259" w:lineRule="auto"/>
              <w:ind w:left="8" w:right="0" w:firstLine="0"/>
              <w:jc w:val="left"/>
            </w:pPr>
            <w:r>
              <w:t xml:space="preserve">together, we know that the negated Hessian matrix for the log-likelihood of </w:t>
            </w:r>
            <w:r>
              <w:rPr>
                <w:i/>
              </w:rPr>
              <w:t>{t</w:t>
            </w:r>
            <w:r>
              <w:rPr>
                <w:i/>
                <w:vertAlign w:val="subscript"/>
              </w:rPr>
              <w:t>i</w:t>
            </w:r>
            <w:r>
              <w:rPr>
                <w:i/>
              </w:rPr>
              <w:t>,δ</w:t>
            </w:r>
            <w:r>
              <w:rPr>
                <w:i/>
                <w:vertAlign w:val="subscript"/>
              </w:rPr>
              <w:t>i</w:t>
            </w:r>
            <w:r>
              <w:rPr>
                <w:i/>
              </w:rPr>
              <w:t>}</w:t>
            </w:r>
            <w:r>
              <w:t xml:space="preserve">, </w:t>
            </w:r>
            <w:r>
              <w:rPr>
                <w:i/>
              </w:rPr>
              <w:t>H</w:t>
            </w:r>
            <w:r>
              <w:rPr>
                <w:i/>
                <w:vertAlign w:val="subscript"/>
              </w:rPr>
              <w:t xml:space="preserve">i </w:t>
            </w:r>
            <w:commentRangeStart w:id="102"/>
            <w:r>
              <w:t>will be</w:t>
            </w:r>
            <w:commentRangeEnd w:id="102"/>
            <w:r w:rsidR="00A35CD1">
              <w:rPr>
                <w:rStyle w:val="CommentReference"/>
              </w:rPr>
              <w:commentReference w:id="102"/>
            </w:r>
            <w:r>
              <w:t>:</w:t>
            </w:r>
          </w:p>
        </w:tc>
        <w:tc>
          <w:tcPr>
            <w:tcW w:w="537" w:type="dxa"/>
            <w:tcBorders>
              <w:top w:val="nil"/>
              <w:left w:val="nil"/>
              <w:bottom w:val="nil"/>
              <w:right w:val="nil"/>
            </w:tcBorders>
          </w:tcPr>
          <w:p w14:paraId="3C5CA46B" w14:textId="77777777" w:rsidR="00566128" w:rsidRDefault="00566128">
            <w:pPr>
              <w:spacing w:after="160" w:line="259" w:lineRule="auto"/>
              <w:ind w:left="0" w:right="0" w:firstLine="0"/>
              <w:jc w:val="left"/>
            </w:pPr>
          </w:p>
        </w:tc>
        <w:tc>
          <w:tcPr>
            <w:tcW w:w="0" w:type="auto"/>
            <w:vMerge/>
            <w:tcBorders>
              <w:top w:val="nil"/>
              <w:left w:val="nil"/>
              <w:bottom w:val="nil"/>
              <w:right w:val="nil"/>
            </w:tcBorders>
          </w:tcPr>
          <w:p w14:paraId="491C6879" w14:textId="77777777" w:rsidR="00566128" w:rsidRDefault="00566128">
            <w:pPr>
              <w:spacing w:after="160" w:line="259" w:lineRule="auto"/>
              <w:ind w:left="0" w:right="0" w:firstLine="0"/>
              <w:jc w:val="left"/>
            </w:pPr>
          </w:p>
        </w:tc>
        <w:tc>
          <w:tcPr>
            <w:tcW w:w="0" w:type="auto"/>
            <w:vMerge/>
            <w:tcBorders>
              <w:top w:val="nil"/>
              <w:left w:val="nil"/>
              <w:bottom w:val="nil"/>
              <w:right w:val="nil"/>
            </w:tcBorders>
          </w:tcPr>
          <w:p w14:paraId="61E0CE5C" w14:textId="77777777" w:rsidR="00566128" w:rsidRDefault="00566128">
            <w:pPr>
              <w:spacing w:after="160" w:line="259" w:lineRule="auto"/>
              <w:ind w:left="0" w:right="0" w:firstLine="0"/>
              <w:jc w:val="left"/>
            </w:pPr>
          </w:p>
        </w:tc>
      </w:tr>
      <w:tr w:rsidR="00566128" w14:paraId="473269C3" w14:textId="77777777">
        <w:trPr>
          <w:trHeight w:val="3040"/>
        </w:trPr>
        <w:tc>
          <w:tcPr>
            <w:tcW w:w="1841" w:type="dxa"/>
            <w:tcBorders>
              <w:top w:val="nil"/>
              <w:left w:val="nil"/>
              <w:bottom w:val="nil"/>
              <w:right w:val="nil"/>
            </w:tcBorders>
          </w:tcPr>
          <w:p w14:paraId="6DD836A0" w14:textId="77777777" w:rsidR="00566128" w:rsidRDefault="00853446">
            <w:pPr>
              <w:spacing w:after="0" w:line="259" w:lineRule="auto"/>
              <w:ind w:left="41" w:right="0" w:firstLine="0"/>
              <w:jc w:val="left"/>
            </w:pPr>
            <w:r>
              <w:rPr>
                <w:sz w:val="31"/>
                <w:vertAlign w:val="superscript"/>
              </w:rPr>
              <w:t></w:t>
            </w:r>
            <w:r>
              <w:t>(</w:t>
            </w:r>
            <w:r>
              <w:rPr>
                <w:i/>
              </w:rPr>
              <w:t>s</w:t>
            </w:r>
            <w:r>
              <w:rPr>
                <w:vertAlign w:val="subscript"/>
              </w:rPr>
              <w:t xml:space="preserve">1 </w:t>
            </w:r>
            <w:r>
              <w:rPr>
                <w:i/>
              </w:rPr>
              <w:t>− s</w:t>
            </w:r>
            <w:r>
              <w:rPr>
                <w:vertAlign w:val="subscript"/>
              </w:rPr>
              <w:t>0</w:t>
            </w:r>
            <w:r>
              <w:t>)exp(</w:t>
            </w:r>
            <w:r>
              <w:rPr>
                <w:i/>
              </w:rPr>
              <w:t>η</w:t>
            </w:r>
            <w:r>
              <w:rPr>
                <w:i/>
                <w:vertAlign w:val="subscript"/>
              </w:rPr>
              <w:t>i</w:t>
            </w:r>
            <w:r>
              <w:rPr>
                <w:vertAlign w:val="subscript"/>
              </w:rPr>
              <w:t>1</w:t>
            </w:r>
            <w:r>
              <w:t>)</w:t>
            </w:r>
          </w:p>
          <w:p w14:paraId="1AB49B2D" w14:textId="77777777" w:rsidR="00566128" w:rsidRDefault="00853446">
            <w:pPr>
              <w:spacing w:after="8" w:line="259" w:lineRule="auto"/>
              <w:ind w:left="41" w:right="0" w:firstLine="0"/>
              <w:jc w:val="left"/>
            </w:pPr>
            <w:r>
              <w:t></w:t>
            </w:r>
          </w:p>
          <w:p w14:paraId="1DB1DB5A" w14:textId="77777777" w:rsidR="00566128" w:rsidRDefault="00853446">
            <w:pPr>
              <w:tabs>
                <w:tab w:val="center" w:pos="908"/>
              </w:tabs>
              <w:spacing w:after="0" w:line="259" w:lineRule="auto"/>
              <w:ind w:left="0" w:right="0" w:firstLine="0"/>
              <w:jc w:val="left"/>
            </w:pPr>
            <w:r>
              <w:t></w:t>
            </w:r>
            <w:r>
              <w:tab/>
              <w:t>0</w:t>
            </w:r>
          </w:p>
          <w:p w14:paraId="4B38C28B" w14:textId="77777777" w:rsidR="00566128" w:rsidRDefault="00853446">
            <w:pPr>
              <w:spacing w:after="0" w:line="259" w:lineRule="auto"/>
              <w:ind w:left="41" w:right="0" w:firstLine="0"/>
              <w:jc w:val="left"/>
            </w:pPr>
            <w:r>
              <w:t></w:t>
            </w:r>
          </w:p>
          <w:p w14:paraId="5B8C26D6" w14:textId="77777777" w:rsidR="00566128" w:rsidRDefault="00853446">
            <w:pPr>
              <w:spacing w:after="18" w:line="259" w:lineRule="auto"/>
              <w:ind w:left="41" w:right="0" w:firstLine="0"/>
              <w:jc w:val="left"/>
            </w:pPr>
            <w:r>
              <w:t></w:t>
            </w:r>
          </w:p>
          <w:p w14:paraId="2ABABF81" w14:textId="77777777" w:rsidR="00566128" w:rsidRDefault="00853446">
            <w:pPr>
              <w:tabs>
                <w:tab w:val="center" w:pos="908"/>
              </w:tabs>
              <w:spacing w:after="0" w:line="259" w:lineRule="auto"/>
              <w:ind w:left="0" w:right="0" w:firstLine="0"/>
              <w:jc w:val="left"/>
            </w:pPr>
            <w:r>
              <w:t></w:t>
            </w:r>
            <w:r>
              <w:tab/>
              <w:t>0</w:t>
            </w:r>
          </w:p>
          <w:p w14:paraId="59517095" w14:textId="77777777" w:rsidR="00566128" w:rsidRDefault="00853446">
            <w:pPr>
              <w:spacing w:after="95" w:line="259" w:lineRule="auto"/>
              <w:ind w:left="41" w:right="0" w:firstLine="0"/>
              <w:jc w:val="left"/>
            </w:pPr>
            <w:r>
              <w:t></w:t>
            </w:r>
          </w:p>
          <w:p w14:paraId="2458F13A" w14:textId="77777777" w:rsidR="00566128" w:rsidRDefault="00853446">
            <w:pPr>
              <w:tabs>
                <w:tab w:val="center" w:pos="908"/>
              </w:tabs>
              <w:spacing w:after="0" w:line="259" w:lineRule="auto"/>
              <w:ind w:left="0" w:right="0" w:firstLine="0"/>
              <w:jc w:val="left"/>
            </w:pPr>
            <w:r>
              <w:t></w:t>
            </w:r>
            <w:r>
              <w:tab/>
              <w:t>...</w:t>
            </w:r>
          </w:p>
          <w:p w14:paraId="032B0388" w14:textId="77777777" w:rsidR="00566128" w:rsidRDefault="00853446">
            <w:pPr>
              <w:spacing w:after="0" w:line="259" w:lineRule="auto"/>
              <w:ind w:left="41" w:right="0" w:firstLine="0"/>
              <w:jc w:val="left"/>
            </w:pPr>
            <w:r>
              <w:t></w:t>
            </w:r>
          </w:p>
          <w:p w14:paraId="24333A7F" w14:textId="77777777" w:rsidR="00566128" w:rsidRDefault="00853446">
            <w:pPr>
              <w:spacing w:after="129" w:line="259" w:lineRule="auto"/>
              <w:ind w:left="41" w:right="0" w:firstLine="0"/>
              <w:jc w:val="left"/>
            </w:pPr>
            <w:r>
              <w:t></w:t>
            </w:r>
          </w:p>
          <w:p w14:paraId="5C57D58E" w14:textId="77777777" w:rsidR="00566128" w:rsidRDefault="00853446">
            <w:pPr>
              <w:tabs>
                <w:tab w:val="center" w:pos="908"/>
              </w:tabs>
              <w:spacing w:after="0" w:line="259" w:lineRule="auto"/>
              <w:ind w:left="0" w:right="0" w:firstLine="0"/>
              <w:jc w:val="left"/>
            </w:pPr>
            <w:r>
              <w:t></w:t>
            </w:r>
            <w:r>
              <w:tab/>
              <w:t>...</w:t>
            </w:r>
          </w:p>
          <w:p w14:paraId="30A89B01" w14:textId="77777777" w:rsidR="00566128" w:rsidRDefault="00853446">
            <w:pPr>
              <w:spacing w:after="0" w:line="259" w:lineRule="auto"/>
              <w:ind w:left="41" w:right="0" w:firstLine="0"/>
              <w:jc w:val="left"/>
            </w:pPr>
            <w:r>
              <w:t></w:t>
            </w:r>
          </w:p>
          <w:p w14:paraId="4F4F36DA" w14:textId="77777777" w:rsidR="00566128" w:rsidRDefault="00853446">
            <w:pPr>
              <w:spacing w:after="155" w:line="259" w:lineRule="auto"/>
              <w:ind w:left="41" w:right="0" w:firstLine="0"/>
              <w:jc w:val="left"/>
            </w:pPr>
            <w:r>
              <w:t></w:t>
            </w:r>
          </w:p>
          <w:p w14:paraId="2CF81998" w14:textId="77777777" w:rsidR="00566128" w:rsidRDefault="00853446">
            <w:pPr>
              <w:tabs>
                <w:tab w:val="center" w:pos="908"/>
              </w:tabs>
              <w:spacing w:after="0" w:line="259" w:lineRule="auto"/>
              <w:ind w:left="0" w:right="0" w:firstLine="0"/>
              <w:jc w:val="left"/>
            </w:pPr>
            <w:r>
              <w:t></w:t>
            </w:r>
            <w:r>
              <w:tab/>
              <w:t>...</w:t>
            </w:r>
          </w:p>
          <w:p w14:paraId="44FAB23D" w14:textId="77777777" w:rsidR="00566128" w:rsidRDefault="00853446">
            <w:pPr>
              <w:spacing w:after="0" w:line="259" w:lineRule="auto"/>
              <w:ind w:left="41" w:right="0" w:firstLine="0"/>
              <w:jc w:val="left"/>
            </w:pPr>
            <w:r>
              <w:t></w:t>
            </w:r>
          </w:p>
          <w:p w14:paraId="609495B7" w14:textId="77777777" w:rsidR="00566128" w:rsidRDefault="00853446">
            <w:pPr>
              <w:spacing w:after="170" w:line="259" w:lineRule="auto"/>
              <w:ind w:left="41" w:right="0" w:firstLine="0"/>
              <w:jc w:val="left"/>
            </w:pPr>
            <w:r>
              <w:t></w:t>
            </w:r>
          </w:p>
          <w:p w14:paraId="3F40793A" w14:textId="77777777" w:rsidR="00566128" w:rsidRDefault="00853446">
            <w:pPr>
              <w:tabs>
                <w:tab w:val="center" w:pos="908"/>
              </w:tabs>
              <w:spacing w:after="0" w:line="259" w:lineRule="auto"/>
              <w:ind w:left="0" w:right="0" w:firstLine="0"/>
              <w:jc w:val="left"/>
            </w:pPr>
            <w:r>
              <w:t></w:t>
            </w:r>
            <w:r>
              <w:tab/>
              <w:t>...</w:t>
            </w:r>
          </w:p>
          <w:p w14:paraId="2777878E" w14:textId="77777777" w:rsidR="00566128" w:rsidRDefault="00853446">
            <w:pPr>
              <w:spacing w:after="0" w:line="259" w:lineRule="auto"/>
              <w:ind w:left="41" w:right="0" w:firstLine="0"/>
              <w:jc w:val="left"/>
            </w:pPr>
            <w:r>
              <w:t></w:t>
            </w:r>
          </w:p>
          <w:p w14:paraId="2F981220" w14:textId="77777777" w:rsidR="00566128" w:rsidRDefault="00853446">
            <w:pPr>
              <w:spacing w:after="8" w:line="259" w:lineRule="auto"/>
              <w:ind w:left="41" w:right="0" w:firstLine="0"/>
              <w:jc w:val="left"/>
            </w:pPr>
            <w:r>
              <w:t></w:t>
            </w:r>
          </w:p>
          <w:p w14:paraId="77FC30A9" w14:textId="77777777" w:rsidR="00566128" w:rsidRDefault="00853446">
            <w:pPr>
              <w:spacing w:after="0" w:line="259" w:lineRule="auto"/>
              <w:ind w:left="0" w:right="26" w:firstLine="0"/>
              <w:jc w:val="center"/>
            </w:pPr>
            <w:r>
              <w:t>0</w:t>
            </w:r>
          </w:p>
        </w:tc>
        <w:tc>
          <w:tcPr>
            <w:tcW w:w="1667" w:type="dxa"/>
            <w:tcBorders>
              <w:top w:val="nil"/>
              <w:left w:val="nil"/>
              <w:bottom w:val="nil"/>
              <w:right w:val="nil"/>
            </w:tcBorders>
          </w:tcPr>
          <w:p w14:paraId="20E3B7D6" w14:textId="77777777" w:rsidR="00566128" w:rsidRDefault="00853446">
            <w:pPr>
              <w:spacing w:after="158" w:line="259" w:lineRule="auto"/>
              <w:ind w:left="0" w:right="199" w:firstLine="0"/>
              <w:jc w:val="center"/>
            </w:pPr>
            <w:r>
              <w:t>0</w:t>
            </w:r>
          </w:p>
          <w:p w14:paraId="5B104AB5" w14:textId="77777777" w:rsidR="00566128" w:rsidRDefault="00853446">
            <w:pPr>
              <w:spacing w:after="120" w:line="259" w:lineRule="auto"/>
              <w:ind w:left="0" w:right="0" w:firstLine="0"/>
              <w:jc w:val="left"/>
            </w:pPr>
            <w:r>
              <w:t>(</w:t>
            </w:r>
            <w:r>
              <w:rPr>
                <w:i/>
              </w:rPr>
              <w:t>s</w:t>
            </w:r>
            <w:r>
              <w:rPr>
                <w:vertAlign w:val="subscript"/>
              </w:rPr>
              <w:t xml:space="preserve">2 </w:t>
            </w:r>
            <w:r>
              <w:rPr>
                <w:i/>
              </w:rPr>
              <w:t>− s</w:t>
            </w:r>
            <w:r>
              <w:rPr>
                <w:vertAlign w:val="subscript"/>
              </w:rPr>
              <w:t>1</w:t>
            </w:r>
            <w:r>
              <w:t>)exp(</w:t>
            </w:r>
            <w:r>
              <w:rPr>
                <w:i/>
              </w:rPr>
              <w:t>η</w:t>
            </w:r>
            <w:r>
              <w:rPr>
                <w:i/>
                <w:vertAlign w:val="subscript"/>
              </w:rPr>
              <w:t>i</w:t>
            </w:r>
            <w:r>
              <w:rPr>
                <w:vertAlign w:val="subscript"/>
              </w:rPr>
              <w:t>2</w:t>
            </w:r>
            <w:r>
              <w:t>)</w:t>
            </w:r>
          </w:p>
          <w:p w14:paraId="1B0EE3EA" w14:textId="77777777" w:rsidR="00566128" w:rsidRDefault="00853446">
            <w:pPr>
              <w:spacing w:after="109" w:line="259" w:lineRule="auto"/>
              <w:ind w:left="0" w:right="199" w:firstLine="0"/>
              <w:jc w:val="center"/>
            </w:pPr>
            <w:r>
              <w:t>0</w:t>
            </w:r>
          </w:p>
          <w:p w14:paraId="254A398A" w14:textId="77777777" w:rsidR="00566128" w:rsidRDefault="00853446">
            <w:pPr>
              <w:spacing w:after="1117" w:line="259" w:lineRule="auto"/>
              <w:ind w:left="601" w:right="0" w:firstLine="0"/>
              <w:jc w:val="left"/>
            </w:pPr>
            <w:r>
              <w:rPr>
                <w:i/>
              </w:rPr>
              <w:t>···</w:t>
            </w:r>
          </w:p>
          <w:p w14:paraId="2B8E1915" w14:textId="77777777" w:rsidR="00566128" w:rsidRDefault="00853446">
            <w:pPr>
              <w:spacing w:after="0" w:line="259" w:lineRule="auto"/>
              <w:ind w:left="601" w:right="0" w:firstLine="0"/>
              <w:jc w:val="left"/>
            </w:pPr>
            <w:r>
              <w:rPr>
                <w:i/>
              </w:rPr>
              <w:t>···</w:t>
            </w:r>
          </w:p>
        </w:tc>
        <w:tc>
          <w:tcPr>
            <w:tcW w:w="465" w:type="dxa"/>
            <w:tcBorders>
              <w:top w:val="nil"/>
              <w:left w:val="nil"/>
              <w:bottom w:val="nil"/>
              <w:right w:val="nil"/>
            </w:tcBorders>
          </w:tcPr>
          <w:p w14:paraId="05650C14" w14:textId="77777777" w:rsidR="00566128" w:rsidRDefault="00853446">
            <w:pPr>
              <w:spacing w:after="109" w:line="259" w:lineRule="auto"/>
              <w:ind w:left="83" w:right="0" w:firstLine="0"/>
              <w:jc w:val="left"/>
            </w:pPr>
            <w:r>
              <w:t>0</w:t>
            </w:r>
          </w:p>
          <w:p w14:paraId="108D1FC1" w14:textId="77777777" w:rsidR="00566128" w:rsidRDefault="00853446">
            <w:pPr>
              <w:spacing w:after="89" w:line="259" w:lineRule="auto"/>
              <w:ind w:left="83" w:right="0" w:firstLine="0"/>
              <w:jc w:val="left"/>
            </w:pPr>
            <w:r>
              <w:t>0</w:t>
            </w:r>
          </w:p>
          <w:p w14:paraId="1107E357" w14:textId="77777777" w:rsidR="00566128" w:rsidRDefault="00853446">
            <w:pPr>
              <w:spacing w:after="249" w:line="259" w:lineRule="auto"/>
              <w:ind w:left="28" w:right="0" w:firstLine="0"/>
              <w:jc w:val="left"/>
            </w:pPr>
            <w:r>
              <w:t>...</w:t>
            </w:r>
          </w:p>
          <w:p w14:paraId="76A94B3B" w14:textId="77777777" w:rsidR="00566128" w:rsidRDefault="00853446">
            <w:pPr>
              <w:spacing w:after="105" w:line="259" w:lineRule="auto"/>
              <w:ind w:left="0" w:right="0" w:firstLine="0"/>
              <w:jc w:val="left"/>
            </w:pPr>
            <w:r>
              <w:rPr>
                <w:i/>
              </w:rPr>
              <w:t>···</w:t>
            </w:r>
          </w:p>
          <w:p w14:paraId="57B81357" w14:textId="77777777" w:rsidR="00566128" w:rsidRDefault="00853446">
            <w:pPr>
              <w:spacing w:after="869" w:line="259" w:lineRule="auto"/>
              <w:ind w:left="28" w:right="0" w:firstLine="0"/>
              <w:jc w:val="left"/>
            </w:pPr>
            <w:r>
              <w:t>...</w:t>
            </w:r>
          </w:p>
          <w:p w14:paraId="4BCAC2A7" w14:textId="77777777" w:rsidR="00566128" w:rsidRDefault="00853446">
            <w:pPr>
              <w:spacing w:after="0" w:line="259" w:lineRule="auto"/>
              <w:ind w:left="0" w:right="0" w:firstLine="0"/>
              <w:jc w:val="left"/>
            </w:pPr>
            <w:r>
              <w:rPr>
                <w:i/>
              </w:rPr>
              <w:t>···</w:t>
            </w:r>
          </w:p>
        </w:tc>
        <w:tc>
          <w:tcPr>
            <w:tcW w:w="2933" w:type="dxa"/>
            <w:tcBorders>
              <w:top w:val="nil"/>
              <w:left w:val="nil"/>
              <w:bottom w:val="nil"/>
              <w:right w:val="nil"/>
            </w:tcBorders>
          </w:tcPr>
          <w:p w14:paraId="3C9A5689" w14:textId="77777777" w:rsidR="00566128" w:rsidRDefault="00853446">
            <w:pPr>
              <w:spacing w:after="89" w:line="259" w:lineRule="auto"/>
              <w:ind w:left="0" w:right="233" w:firstLine="0"/>
              <w:jc w:val="center"/>
            </w:pPr>
            <w:r>
              <w:rPr>
                <w:i/>
              </w:rPr>
              <w:t>···</w:t>
            </w:r>
          </w:p>
          <w:p w14:paraId="07F6A5C2" w14:textId="77777777" w:rsidR="00566128" w:rsidRDefault="00853446">
            <w:pPr>
              <w:spacing w:after="727" w:line="259" w:lineRule="auto"/>
              <w:ind w:left="0" w:right="199" w:firstLine="0"/>
              <w:jc w:val="center"/>
            </w:pPr>
            <w:r>
              <w:t>...</w:t>
            </w:r>
          </w:p>
          <w:p w14:paraId="1C41AABE" w14:textId="77777777" w:rsidR="00566128" w:rsidRDefault="00853446">
            <w:pPr>
              <w:spacing w:after="123" w:line="259" w:lineRule="auto"/>
              <w:ind w:left="0" w:right="0" w:firstLine="0"/>
              <w:jc w:val="left"/>
            </w:pPr>
            <w:r>
              <w:t>(</w:t>
            </w:r>
            <w:r>
              <w:rPr>
                <w:i/>
              </w:rPr>
              <w:t>s</w:t>
            </w:r>
            <w:r>
              <w:rPr>
                <w:i/>
                <w:sz w:val="14"/>
              </w:rPr>
              <w:t>k</w:t>
            </w:r>
            <w:r>
              <w:rPr>
                <w:sz w:val="14"/>
                <w:vertAlign w:val="subscript"/>
              </w:rPr>
              <w:t>(</w:t>
            </w:r>
            <w:r>
              <w:rPr>
                <w:i/>
                <w:sz w:val="14"/>
                <w:vertAlign w:val="subscript"/>
              </w:rPr>
              <w:t>i</w:t>
            </w:r>
            <w:r>
              <w:rPr>
                <w:sz w:val="14"/>
                <w:vertAlign w:val="subscript"/>
              </w:rPr>
              <w:t>)</w:t>
            </w:r>
            <w:r>
              <w:rPr>
                <w:i/>
                <w:sz w:val="14"/>
              </w:rPr>
              <w:t>−</w:t>
            </w:r>
            <w:r>
              <w:rPr>
                <w:sz w:val="14"/>
              </w:rPr>
              <w:t xml:space="preserve">1 </w:t>
            </w:r>
            <w:r>
              <w:rPr>
                <w:i/>
              </w:rPr>
              <w:t>− s</w:t>
            </w:r>
            <w:r>
              <w:rPr>
                <w:i/>
                <w:sz w:val="14"/>
              </w:rPr>
              <w:t>k</w:t>
            </w:r>
            <w:r>
              <w:rPr>
                <w:sz w:val="14"/>
                <w:vertAlign w:val="subscript"/>
              </w:rPr>
              <w:t>(</w:t>
            </w:r>
            <w:r>
              <w:rPr>
                <w:i/>
                <w:sz w:val="14"/>
                <w:vertAlign w:val="subscript"/>
              </w:rPr>
              <w:t>i</w:t>
            </w:r>
            <w:r>
              <w:rPr>
                <w:sz w:val="14"/>
                <w:vertAlign w:val="subscript"/>
              </w:rPr>
              <w:t>)</w:t>
            </w:r>
            <w:r>
              <w:rPr>
                <w:i/>
                <w:sz w:val="14"/>
              </w:rPr>
              <w:t>−</w:t>
            </w:r>
            <w:r>
              <w:rPr>
                <w:sz w:val="14"/>
              </w:rPr>
              <w:t>2</w:t>
            </w:r>
            <w:r>
              <w:t>)exp(</w:t>
            </w:r>
            <w:r>
              <w:rPr>
                <w:i/>
              </w:rPr>
              <w:t>η</w:t>
            </w:r>
            <w:r>
              <w:rPr>
                <w:i/>
                <w:sz w:val="14"/>
              </w:rPr>
              <w:t>i</w:t>
            </w:r>
            <w:r>
              <w:rPr>
                <w:sz w:val="14"/>
              </w:rPr>
              <w:t>(</w:t>
            </w:r>
            <w:r>
              <w:rPr>
                <w:i/>
                <w:sz w:val="14"/>
              </w:rPr>
              <w:t>k</w:t>
            </w:r>
            <w:r>
              <w:rPr>
                <w:sz w:val="14"/>
                <w:vertAlign w:val="subscript"/>
              </w:rPr>
              <w:t>(</w:t>
            </w:r>
            <w:r>
              <w:rPr>
                <w:i/>
                <w:sz w:val="14"/>
                <w:vertAlign w:val="subscript"/>
              </w:rPr>
              <w:t>i</w:t>
            </w:r>
            <w:r>
              <w:rPr>
                <w:sz w:val="14"/>
                <w:vertAlign w:val="subscript"/>
              </w:rPr>
              <w:t>)</w:t>
            </w:r>
            <w:r>
              <w:rPr>
                <w:i/>
                <w:sz w:val="14"/>
              </w:rPr>
              <w:t>−</w:t>
            </w:r>
            <w:r>
              <w:rPr>
                <w:sz w:val="14"/>
              </w:rPr>
              <w:t>1)</w:t>
            </w:r>
            <w:r>
              <w:t>)</w:t>
            </w:r>
          </w:p>
          <w:p w14:paraId="1E3FF565" w14:textId="77777777" w:rsidR="00566128" w:rsidRDefault="00853446">
            <w:pPr>
              <w:spacing w:after="99" w:line="259" w:lineRule="auto"/>
              <w:ind w:left="0" w:right="199" w:firstLine="0"/>
              <w:jc w:val="center"/>
            </w:pPr>
            <w:r>
              <w:t>0</w:t>
            </w:r>
          </w:p>
          <w:p w14:paraId="16B5EA47" w14:textId="77777777" w:rsidR="00566128" w:rsidRDefault="00853446">
            <w:pPr>
              <w:spacing w:after="488" w:line="259" w:lineRule="auto"/>
              <w:ind w:left="0" w:right="199" w:firstLine="0"/>
              <w:jc w:val="center"/>
            </w:pPr>
            <w:r>
              <w:t>...</w:t>
            </w:r>
          </w:p>
          <w:p w14:paraId="5BE95D50" w14:textId="77777777" w:rsidR="00566128" w:rsidRDefault="00853446">
            <w:pPr>
              <w:spacing w:after="0" w:line="259" w:lineRule="auto"/>
              <w:ind w:left="0" w:right="233" w:firstLine="0"/>
              <w:jc w:val="center"/>
            </w:pPr>
            <w:r>
              <w:rPr>
                <w:i/>
              </w:rPr>
              <w:t>···</w:t>
            </w:r>
          </w:p>
        </w:tc>
        <w:tc>
          <w:tcPr>
            <w:tcW w:w="2107" w:type="dxa"/>
            <w:tcBorders>
              <w:top w:val="nil"/>
              <w:left w:val="nil"/>
              <w:bottom w:val="nil"/>
              <w:right w:val="nil"/>
            </w:tcBorders>
          </w:tcPr>
          <w:p w14:paraId="22ADB6C2" w14:textId="77777777" w:rsidR="00566128" w:rsidRDefault="00853446">
            <w:pPr>
              <w:spacing w:after="461" w:line="259" w:lineRule="auto"/>
              <w:ind w:left="0" w:right="160" w:firstLine="0"/>
              <w:jc w:val="center"/>
            </w:pPr>
            <w:r>
              <w:rPr>
                <w:i/>
              </w:rPr>
              <w:t>···</w:t>
            </w:r>
          </w:p>
          <w:p w14:paraId="7D48EB24" w14:textId="77777777" w:rsidR="00566128" w:rsidRDefault="00853446">
            <w:pPr>
              <w:spacing w:after="229" w:line="259" w:lineRule="auto"/>
              <w:ind w:left="0" w:right="127" w:firstLine="0"/>
              <w:jc w:val="center"/>
            </w:pPr>
            <w:r>
              <w:t>...</w:t>
            </w:r>
          </w:p>
          <w:p w14:paraId="7171CCE5" w14:textId="77777777" w:rsidR="00566128" w:rsidRDefault="00853446">
            <w:pPr>
              <w:spacing w:after="352" w:line="259" w:lineRule="auto"/>
              <w:ind w:left="0" w:right="127" w:firstLine="0"/>
              <w:jc w:val="center"/>
            </w:pPr>
            <w:r>
              <w:t>...</w:t>
            </w:r>
          </w:p>
          <w:p w14:paraId="35CE611B" w14:textId="77777777" w:rsidR="00566128" w:rsidRDefault="00853446">
            <w:pPr>
              <w:spacing w:after="493" w:line="259" w:lineRule="auto"/>
              <w:ind w:left="0" w:right="0" w:firstLine="0"/>
              <w:jc w:val="left"/>
            </w:pPr>
            <w:r>
              <w:t>(</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w:t>
            </w:r>
          </w:p>
          <w:p w14:paraId="497022A6" w14:textId="77777777" w:rsidR="00566128" w:rsidRDefault="00853446">
            <w:pPr>
              <w:spacing w:after="0" w:line="259" w:lineRule="auto"/>
              <w:ind w:left="0" w:right="160" w:firstLine="0"/>
              <w:jc w:val="center"/>
            </w:pPr>
            <w:r>
              <w:rPr>
                <w:i/>
              </w:rPr>
              <w:t>···</w:t>
            </w:r>
          </w:p>
          <w:p w14:paraId="6DEE0BF9" w14:textId="77777777" w:rsidR="00566128" w:rsidRDefault="00853446">
            <w:pPr>
              <w:spacing w:after="0" w:line="259" w:lineRule="auto"/>
              <w:ind w:left="0" w:right="160" w:firstLine="0"/>
              <w:jc w:val="center"/>
            </w:pPr>
            <w:r>
              <w:rPr>
                <w:i/>
              </w:rPr>
              <w:t>···</w:t>
            </w:r>
          </w:p>
        </w:tc>
        <w:tc>
          <w:tcPr>
            <w:tcW w:w="537" w:type="dxa"/>
            <w:tcBorders>
              <w:top w:val="nil"/>
              <w:left w:val="nil"/>
              <w:bottom w:val="nil"/>
              <w:right w:val="nil"/>
            </w:tcBorders>
            <w:vAlign w:val="bottom"/>
          </w:tcPr>
          <w:p w14:paraId="604E4F35" w14:textId="77777777" w:rsidR="00566128" w:rsidRDefault="00853446">
            <w:pPr>
              <w:spacing w:after="852" w:line="259" w:lineRule="auto"/>
              <w:ind w:left="72" w:right="0" w:firstLine="0"/>
              <w:jc w:val="left"/>
            </w:pPr>
            <w:r>
              <w:rPr>
                <w:i/>
              </w:rPr>
              <w:t>···</w:t>
            </w:r>
          </w:p>
          <w:p w14:paraId="374198EB" w14:textId="77777777" w:rsidR="00566128" w:rsidRDefault="00853446">
            <w:pPr>
              <w:spacing w:after="284" w:line="259" w:lineRule="auto"/>
              <w:ind w:left="178" w:right="0" w:firstLine="0"/>
              <w:jc w:val="left"/>
            </w:pPr>
            <w:r>
              <w:t>...</w:t>
            </w:r>
          </w:p>
          <w:p w14:paraId="6A944217" w14:textId="77777777" w:rsidR="00566128" w:rsidRDefault="00853446">
            <w:pPr>
              <w:spacing w:after="99" w:line="259" w:lineRule="auto"/>
              <w:ind w:left="72" w:right="0" w:firstLine="0"/>
              <w:jc w:val="left"/>
            </w:pPr>
            <w:r>
              <w:rPr>
                <w:i/>
              </w:rPr>
              <w:t>···</w:t>
            </w:r>
          </w:p>
          <w:p w14:paraId="54B85A93" w14:textId="77777777" w:rsidR="00566128" w:rsidRDefault="00853446">
            <w:pPr>
              <w:spacing w:after="249" w:line="259" w:lineRule="auto"/>
              <w:ind w:left="100" w:right="0" w:firstLine="0"/>
              <w:jc w:val="left"/>
            </w:pPr>
            <w:r>
              <w:t>...</w:t>
            </w:r>
          </w:p>
          <w:p w14:paraId="3F779AA9" w14:textId="77777777" w:rsidR="00566128" w:rsidRDefault="00853446">
            <w:pPr>
              <w:spacing w:after="0" w:line="259" w:lineRule="auto"/>
              <w:ind w:left="72" w:right="0" w:firstLine="0"/>
              <w:jc w:val="left"/>
            </w:pPr>
            <w:r>
              <w:rPr>
                <w:i/>
              </w:rPr>
              <w:t>···</w:t>
            </w:r>
          </w:p>
          <w:p w14:paraId="6A751664" w14:textId="77777777" w:rsidR="00566128" w:rsidRDefault="00853446">
            <w:pPr>
              <w:spacing w:after="0" w:line="259" w:lineRule="auto"/>
              <w:ind w:left="72" w:right="0" w:firstLine="0"/>
              <w:jc w:val="left"/>
            </w:pPr>
            <w:r>
              <w:rPr>
                <w:i/>
              </w:rPr>
              <w:t>···</w:t>
            </w:r>
          </w:p>
          <w:p w14:paraId="28E8E1BB" w14:textId="77777777" w:rsidR="00566128" w:rsidRDefault="00853446">
            <w:pPr>
              <w:spacing w:after="0" w:line="259" w:lineRule="auto"/>
              <w:ind w:left="0" w:right="0" w:firstLine="0"/>
              <w:jc w:val="left"/>
            </w:pPr>
            <w:r>
              <w:t>(19)</w:t>
            </w:r>
          </w:p>
        </w:tc>
        <w:tc>
          <w:tcPr>
            <w:tcW w:w="299" w:type="dxa"/>
            <w:tcBorders>
              <w:top w:val="nil"/>
              <w:left w:val="nil"/>
              <w:bottom w:val="nil"/>
              <w:right w:val="nil"/>
            </w:tcBorders>
          </w:tcPr>
          <w:p w14:paraId="09288FE3" w14:textId="77777777" w:rsidR="00566128" w:rsidRDefault="00853446">
            <w:pPr>
              <w:spacing w:after="1240" w:line="259" w:lineRule="auto"/>
              <w:ind w:left="0" w:right="0" w:firstLine="0"/>
              <w:jc w:val="left"/>
            </w:pPr>
            <w:r>
              <w:t>0</w:t>
            </w:r>
          </w:p>
          <w:p w14:paraId="7424BFD8" w14:textId="77777777" w:rsidR="00566128" w:rsidRDefault="00853446">
            <w:pPr>
              <w:spacing w:after="278" w:line="259" w:lineRule="auto"/>
              <w:ind w:left="22" w:right="0" w:firstLine="0"/>
              <w:jc w:val="left"/>
            </w:pPr>
            <w:r>
              <w:t>...</w:t>
            </w:r>
          </w:p>
          <w:p w14:paraId="40E0AD24" w14:textId="77777777" w:rsidR="00566128" w:rsidRDefault="00853446">
            <w:pPr>
              <w:spacing w:after="268" w:line="259" w:lineRule="auto"/>
              <w:ind w:left="22" w:right="0" w:firstLine="0"/>
              <w:jc w:val="left"/>
            </w:pPr>
            <w:r>
              <w:t>...</w:t>
            </w:r>
          </w:p>
          <w:p w14:paraId="065F18AC" w14:textId="77777777" w:rsidR="00566128" w:rsidRDefault="00853446">
            <w:pPr>
              <w:spacing w:after="136" w:line="259" w:lineRule="auto"/>
              <w:ind w:left="22" w:right="0" w:firstLine="0"/>
              <w:jc w:val="left"/>
            </w:pPr>
            <w:r>
              <w:t>...</w:t>
            </w:r>
          </w:p>
          <w:p w14:paraId="094222C1" w14:textId="77777777" w:rsidR="00566128" w:rsidRDefault="00853446">
            <w:pPr>
              <w:spacing w:after="0" w:line="259" w:lineRule="auto"/>
              <w:ind w:left="0" w:right="0" w:firstLine="0"/>
              <w:jc w:val="left"/>
            </w:pPr>
            <w:r>
              <w:t>0</w:t>
            </w:r>
          </w:p>
        </w:tc>
        <w:tc>
          <w:tcPr>
            <w:tcW w:w="133" w:type="dxa"/>
            <w:tcBorders>
              <w:top w:val="nil"/>
              <w:left w:val="nil"/>
              <w:bottom w:val="nil"/>
              <w:right w:val="nil"/>
            </w:tcBorders>
          </w:tcPr>
          <w:p w14:paraId="493BF64B" w14:textId="77777777" w:rsidR="00566128" w:rsidRDefault="00853446">
            <w:pPr>
              <w:spacing w:after="88" w:line="259" w:lineRule="auto"/>
              <w:ind w:left="0" w:right="0" w:firstLine="0"/>
            </w:pPr>
            <w:r>
              <w:t></w:t>
            </w:r>
          </w:p>
          <w:p w14:paraId="1C646D38" w14:textId="77777777" w:rsidR="00566128" w:rsidRDefault="00853446">
            <w:pPr>
              <w:spacing w:after="0" w:line="259" w:lineRule="auto"/>
              <w:ind w:left="0" w:right="0" w:firstLine="0"/>
            </w:pPr>
            <w:r>
              <w:t></w:t>
            </w:r>
          </w:p>
          <w:p w14:paraId="53BECC3E" w14:textId="77777777" w:rsidR="00566128" w:rsidRDefault="00853446">
            <w:pPr>
              <w:spacing w:after="0" w:line="259" w:lineRule="auto"/>
              <w:ind w:left="0" w:right="0" w:firstLine="0"/>
            </w:pPr>
            <w:r>
              <w:t></w:t>
            </w:r>
          </w:p>
          <w:p w14:paraId="59AE4AA0" w14:textId="77777777" w:rsidR="00566128" w:rsidRDefault="00853446">
            <w:pPr>
              <w:spacing w:after="0" w:line="259" w:lineRule="auto"/>
              <w:ind w:left="0" w:right="0" w:firstLine="0"/>
            </w:pPr>
            <w:r>
              <w:t></w:t>
            </w:r>
          </w:p>
          <w:p w14:paraId="0E71CFBE" w14:textId="77777777" w:rsidR="00566128" w:rsidRDefault="00853446">
            <w:pPr>
              <w:spacing w:after="0" w:line="259" w:lineRule="auto"/>
              <w:ind w:left="0" w:right="0" w:firstLine="0"/>
            </w:pPr>
            <w:r>
              <w:t></w:t>
            </w:r>
          </w:p>
          <w:p w14:paraId="3F3B69EA" w14:textId="77777777" w:rsidR="00566128" w:rsidRDefault="00853446">
            <w:pPr>
              <w:spacing w:after="0" w:line="259" w:lineRule="auto"/>
              <w:ind w:left="0" w:right="0" w:firstLine="0"/>
            </w:pPr>
            <w:r>
              <w:t></w:t>
            </w:r>
          </w:p>
          <w:p w14:paraId="655B1132" w14:textId="77777777" w:rsidR="00566128" w:rsidRDefault="00853446">
            <w:pPr>
              <w:spacing w:after="0" w:line="259" w:lineRule="auto"/>
              <w:ind w:left="0" w:right="0" w:firstLine="0"/>
            </w:pPr>
            <w:r>
              <w:t></w:t>
            </w:r>
          </w:p>
          <w:p w14:paraId="71AF872C" w14:textId="77777777" w:rsidR="00566128" w:rsidRDefault="00853446">
            <w:pPr>
              <w:spacing w:after="0" w:line="259" w:lineRule="auto"/>
              <w:ind w:left="0" w:right="0" w:firstLine="0"/>
            </w:pPr>
            <w:r>
              <w:t></w:t>
            </w:r>
          </w:p>
          <w:p w14:paraId="75E1A548" w14:textId="77777777" w:rsidR="00566128" w:rsidRDefault="00853446">
            <w:pPr>
              <w:spacing w:after="0" w:line="259" w:lineRule="auto"/>
              <w:ind w:left="0" w:right="0" w:firstLine="0"/>
            </w:pPr>
            <w:r>
              <w:t></w:t>
            </w:r>
          </w:p>
          <w:p w14:paraId="6C8EB690" w14:textId="77777777" w:rsidR="00566128" w:rsidRDefault="00853446">
            <w:pPr>
              <w:spacing w:after="0" w:line="259" w:lineRule="auto"/>
              <w:ind w:left="0" w:right="0" w:firstLine="0"/>
            </w:pPr>
            <w:r>
              <w:t></w:t>
            </w:r>
          </w:p>
          <w:p w14:paraId="39FE9272" w14:textId="77777777" w:rsidR="00566128" w:rsidRDefault="00853446">
            <w:pPr>
              <w:spacing w:after="0" w:line="259" w:lineRule="auto"/>
              <w:ind w:left="0" w:right="0" w:firstLine="0"/>
            </w:pPr>
            <w:r>
              <w:t></w:t>
            </w:r>
          </w:p>
          <w:p w14:paraId="7644FB0C" w14:textId="77777777" w:rsidR="00566128" w:rsidRDefault="00853446">
            <w:pPr>
              <w:spacing w:after="0" w:line="259" w:lineRule="auto"/>
              <w:ind w:left="0" w:right="0" w:firstLine="0"/>
            </w:pPr>
            <w:r>
              <w:t></w:t>
            </w:r>
          </w:p>
          <w:p w14:paraId="4F60012E" w14:textId="77777777" w:rsidR="00566128" w:rsidRDefault="00853446">
            <w:pPr>
              <w:spacing w:after="0" w:line="259" w:lineRule="auto"/>
              <w:ind w:left="0" w:right="0" w:firstLine="0"/>
            </w:pPr>
            <w:r>
              <w:t></w:t>
            </w:r>
          </w:p>
          <w:p w14:paraId="311A2B70" w14:textId="77777777" w:rsidR="00566128" w:rsidRDefault="00853446">
            <w:pPr>
              <w:spacing w:after="0" w:line="259" w:lineRule="auto"/>
              <w:ind w:left="0" w:right="0" w:firstLine="0"/>
            </w:pPr>
            <w:r>
              <w:t></w:t>
            </w:r>
          </w:p>
          <w:p w14:paraId="5401267A" w14:textId="77777777" w:rsidR="00566128" w:rsidRDefault="00853446">
            <w:pPr>
              <w:spacing w:after="0" w:line="259" w:lineRule="auto"/>
              <w:ind w:left="0" w:right="0" w:firstLine="0"/>
            </w:pPr>
            <w:r>
              <w:t></w:t>
            </w:r>
          </w:p>
          <w:p w14:paraId="4B2DF867" w14:textId="77777777" w:rsidR="00566128" w:rsidRDefault="00853446">
            <w:pPr>
              <w:spacing w:after="0" w:line="259" w:lineRule="auto"/>
              <w:ind w:left="0" w:right="0" w:firstLine="0"/>
            </w:pPr>
            <w:r>
              <w:t></w:t>
            </w:r>
          </w:p>
          <w:p w14:paraId="3D9F5857" w14:textId="77777777" w:rsidR="00566128" w:rsidRDefault="00853446">
            <w:pPr>
              <w:spacing w:after="0" w:line="259" w:lineRule="auto"/>
              <w:ind w:left="0" w:right="0" w:firstLine="0"/>
            </w:pPr>
            <w:r>
              <w:t></w:t>
            </w:r>
          </w:p>
          <w:p w14:paraId="250CE20A" w14:textId="77777777" w:rsidR="00566128" w:rsidRDefault="00853446">
            <w:pPr>
              <w:spacing w:after="0" w:line="259" w:lineRule="auto"/>
              <w:ind w:left="0" w:right="0" w:firstLine="0"/>
            </w:pPr>
            <w:r>
              <w:t></w:t>
            </w:r>
          </w:p>
          <w:p w14:paraId="7A486AB4" w14:textId="77777777" w:rsidR="00566128" w:rsidRDefault="00853446">
            <w:pPr>
              <w:spacing w:after="0" w:line="259" w:lineRule="auto"/>
              <w:ind w:left="0" w:right="0" w:firstLine="0"/>
            </w:pPr>
            <w:r>
              <w:t></w:t>
            </w:r>
          </w:p>
        </w:tc>
      </w:tr>
    </w:tbl>
    <w:p w14:paraId="741026BE" w14:textId="77777777" w:rsidR="00566128" w:rsidRDefault="00853446">
      <w:pPr>
        <w:tabs>
          <w:tab w:val="center" w:pos="4741"/>
          <w:tab w:val="center" w:pos="9211"/>
        </w:tabs>
        <w:spacing w:after="6" w:line="252" w:lineRule="auto"/>
        <w:ind w:left="0" w:right="0" w:firstLine="0"/>
        <w:jc w:val="left"/>
      </w:pPr>
      <w:r>
        <w:rPr>
          <w:noProof/>
        </w:rPr>
        <w:drawing>
          <wp:anchor distT="0" distB="0" distL="114300" distR="114300" simplePos="0" relativeHeight="251659264" behindDoc="0" locked="0" layoutInCell="1" allowOverlap="0" wp14:anchorId="21CCCFC0" wp14:editId="494AAA5A">
            <wp:simplePos x="0" y="0"/>
            <wp:positionH relativeFrom="column">
              <wp:posOffset>2245792</wp:posOffset>
            </wp:positionH>
            <wp:positionV relativeFrom="paragraph">
              <wp:posOffset>1346200</wp:posOffset>
            </wp:positionV>
            <wp:extent cx="1554480" cy="219456"/>
            <wp:effectExtent l="0" t="0" r="0" b="0"/>
            <wp:wrapSquare wrapText="bothSides"/>
            <wp:docPr id="52602" name="Picture 52602"/>
            <wp:cNvGraphicFramePr/>
            <a:graphic xmlns:a="http://schemas.openxmlformats.org/drawingml/2006/main">
              <a:graphicData uri="http://schemas.openxmlformats.org/drawingml/2006/picture">
                <pic:pic xmlns:pic="http://schemas.openxmlformats.org/drawingml/2006/picture">
                  <pic:nvPicPr>
                    <pic:cNvPr id="52602" name="Picture 52602"/>
                    <pic:cNvPicPr/>
                  </pic:nvPicPr>
                  <pic:blipFill>
                    <a:blip r:embed="rId11"/>
                    <a:stretch>
                      <a:fillRect/>
                    </a:stretch>
                  </pic:blipFill>
                  <pic:spPr>
                    <a:xfrm>
                      <a:off x="0" y="0"/>
                      <a:ext cx="1554480" cy="219456"/>
                    </a:xfrm>
                    <a:prstGeom prst="rect">
                      <a:avLst/>
                    </a:prstGeom>
                  </pic:spPr>
                </pic:pic>
              </a:graphicData>
            </a:graphic>
          </wp:anchor>
        </w:drawing>
      </w:r>
      <w:r>
        <w:rPr>
          <w:sz w:val="22"/>
        </w:rPr>
        <w:tab/>
      </w:r>
      <w:r>
        <w:rPr>
          <w:noProof/>
        </w:rPr>
        <w:drawing>
          <wp:inline distT="0" distB="0" distL="0" distR="0" wp14:anchorId="507621FA" wp14:editId="5F024125">
            <wp:extent cx="2029968" cy="320040"/>
            <wp:effectExtent l="0" t="0" r="0" b="0"/>
            <wp:docPr id="52601" name="Picture 52601"/>
            <wp:cNvGraphicFramePr/>
            <a:graphic xmlns:a="http://schemas.openxmlformats.org/drawingml/2006/main">
              <a:graphicData uri="http://schemas.openxmlformats.org/drawingml/2006/picture">
                <pic:pic xmlns:pic="http://schemas.openxmlformats.org/drawingml/2006/picture">
                  <pic:nvPicPr>
                    <pic:cNvPr id="52601" name="Picture 52601"/>
                    <pic:cNvPicPr/>
                  </pic:nvPicPr>
                  <pic:blipFill>
                    <a:blip r:embed="rId12"/>
                    <a:stretch>
                      <a:fillRect/>
                    </a:stretch>
                  </pic:blipFill>
                  <pic:spPr>
                    <a:xfrm>
                      <a:off x="0" y="0"/>
                      <a:ext cx="2029968" cy="320040"/>
                    </a:xfrm>
                    <a:prstGeom prst="rect">
                      <a:avLst/>
                    </a:prstGeom>
                  </pic:spPr>
                </pic:pic>
              </a:graphicData>
            </a:graphic>
          </wp:inline>
        </w:drawing>
      </w:r>
      <w:r>
        <w:tab/>
        <w:t>(16)</w:t>
      </w:r>
    </w:p>
    <w:tbl>
      <w:tblPr>
        <w:tblStyle w:val="TableGrid"/>
        <w:tblW w:w="9367" w:type="dxa"/>
        <w:tblInd w:w="21" w:type="dxa"/>
        <w:tblCellMar>
          <w:top w:w="0" w:type="dxa"/>
          <w:left w:w="0" w:type="dxa"/>
          <w:bottom w:w="0" w:type="dxa"/>
          <w:right w:w="0" w:type="dxa"/>
        </w:tblCellMar>
        <w:tblLook w:val="04A0" w:firstRow="1" w:lastRow="0" w:firstColumn="1" w:lastColumn="0" w:noHBand="0" w:noVBand="1"/>
      </w:tblPr>
      <w:tblGrid>
        <w:gridCol w:w="8336"/>
        <w:gridCol w:w="1031"/>
      </w:tblGrid>
      <w:tr w:rsidR="00566128" w14:paraId="6909742C" w14:textId="77777777">
        <w:trPr>
          <w:trHeight w:val="259"/>
        </w:trPr>
        <w:tc>
          <w:tcPr>
            <w:tcW w:w="8337" w:type="dxa"/>
            <w:tcBorders>
              <w:top w:val="nil"/>
              <w:left w:val="nil"/>
              <w:bottom w:val="nil"/>
              <w:right w:val="nil"/>
            </w:tcBorders>
          </w:tcPr>
          <w:p w14:paraId="2AAB3D1D" w14:textId="77777777" w:rsidR="00566128" w:rsidRDefault="00853446">
            <w:pPr>
              <w:spacing w:after="0" w:line="259" w:lineRule="auto"/>
              <w:ind w:left="0" w:right="0" w:firstLine="0"/>
              <w:jc w:val="left"/>
            </w:pPr>
            <w:r>
              <w:t>That means the negated second derivative will be:</w:t>
            </w:r>
          </w:p>
        </w:tc>
        <w:tc>
          <w:tcPr>
            <w:tcW w:w="1031" w:type="dxa"/>
            <w:tcBorders>
              <w:top w:val="nil"/>
              <w:left w:val="nil"/>
              <w:bottom w:val="nil"/>
              <w:right w:val="nil"/>
            </w:tcBorders>
          </w:tcPr>
          <w:p w14:paraId="06543F34" w14:textId="77777777" w:rsidR="00566128" w:rsidRDefault="00566128">
            <w:pPr>
              <w:spacing w:after="160" w:line="259" w:lineRule="auto"/>
              <w:ind w:left="0" w:right="0" w:firstLine="0"/>
              <w:jc w:val="left"/>
            </w:pPr>
          </w:p>
        </w:tc>
      </w:tr>
      <w:tr w:rsidR="00566128" w14:paraId="38085132" w14:textId="77777777">
        <w:trPr>
          <w:trHeight w:val="1098"/>
        </w:trPr>
        <w:tc>
          <w:tcPr>
            <w:tcW w:w="8337" w:type="dxa"/>
            <w:tcBorders>
              <w:top w:val="nil"/>
              <w:left w:val="nil"/>
              <w:bottom w:val="nil"/>
              <w:right w:val="nil"/>
            </w:tcBorders>
          </w:tcPr>
          <w:p w14:paraId="2ABAA45C" w14:textId="77777777" w:rsidR="00566128" w:rsidRDefault="00853446">
            <w:pPr>
              <w:spacing w:after="9" w:line="259" w:lineRule="auto"/>
              <w:ind w:left="3507" w:right="0" w:firstLine="0"/>
              <w:jc w:val="left"/>
            </w:pPr>
            <w:r>
              <w:rPr>
                <w:i/>
              </w:rPr>
              <w:t>∂</w:t>
            </w:r>
            <w:r>
              <w:rPr>
                <w:vertAlign w:val="superscript"/>
              </w:rPr>
              <w:t>2</w:t>
            </w:r>
            <w:r>
              <w:rPr>
                <w:i/>
              </w:rPr>
              <w:t>l</w:t>
            </w:r>
          </w:p>
          <w:p w14:paraId="5540383C" w14:textId="77777777" w:rsidR="00566128" w:rsidRDefault="00853446">
            <w:pPr>
              <w:tabs>
                <w:tab w:val="center" w:pos="3227"/>
                <w:tab w:val="center" w:pos="4777"/>
              </w:tabs>
              <w:spacing w:after="9" w:line="259" w:lineRule="auto"/>
              <w:ind w:left="0" w:right="0" w:firstLine="0"/>
              <w:jc w:val="left"/>
            </w:pPr>
            <w:r>
              <w:rPr>
                <w:sz w:val="22"/>
              </w:rPr>
              <w:tab/>
            </w:r>
            <w:r>
              <w:rPr>
                <w:i/>
              </w:rPr>
              <w:t>−</w:t>
            </w:r>
            <w:r>
              <w:rPr>
                <w:i/>
              </w:rPr>
              <w:tab/>
            </w:r>
            <w:r>
              <w:rPr>
                <w:noProof/>
                <w:sz w:val="22"/>
              </w:rPr>
              <mc:AlternateContent>
                <mc:Choice Requires="wpg">
                  <w:drawing>
                    <wp:inline distT="0" distB="0" distL="0" distR="0" wp14:anchorId="748A13A9" wp14:editId="702137D2">
                      <wp:extent cx="398310" cy="5055"/>
                      <wp:effectExtent l="0" t="0" r="0" b="0"/>
                      <wp:docPr id="47308" name="Group 47308"/>
                      <wp:cNvGraphicFramePr/>
                      <a:graphic xmlns:a="http://schemas.openxmlformats.org/drawingml/2006/main">
                        <a:graphicData uri="http://schemas.microsoft.com/office/word/2010/wordprocessingGroup">
                          <wpg:wgp>
                            <wpg:cNvGrpSpPr/>
                            <wpg:grpSpPr>
                              <a:xfrm>
                                <a:off x="0" y="0"/>
                                <a:ext cx="398310" cy="5055"/>
                                <a:chOff x="0" y="0"/>
                                <a:chExt cx="398310" cy="5055"/>
                              </a:xfrm>
                            </wpg:grpSpPr>
                            <wps:wsp>
                              <wps:cNvPr id="1713" name="Shape 1713"/>
                              <wps:cNvSpPr/>
                              <wps:spPr>
                                <a:xfrm>
                                  <a:off x="0" y="0"/>
                                  <a:ext cx="398310" cy="0"/>
                                </a:xfrm>
                                <a:custGeom>
                                  <a:avLst/>
                                  <a:gdLst/>
                                  <a:ahLst/>
                                  <a:cxnLst/>
                                  <a:rect l="0" t="0" r="0" b="0"/>
                                  <a:pathLst>
                                    <a:path w="398310">
                                      <a:moveTo>
                                        <a:pt x="0" y="0"/>
                                      </a:moveTo>
                                      <a:lnTo>
                                        <a:pt x="3983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308" style="width:31.363pt;height:0.398pt;mso-position-horizontal-relative:char;mso-position-vertical-relative:line" coordsize="3983,50">
                      <v:shape id="Shape 1713" style="position:absolute;width:3983;height:0;left:0;top:0;" coordsize="398310,0" path="m0,0l398310,0">
                        <v:stroke weight="0.398pt" endcap="flat" joinstyle="miter" miterlimit="10" on="true" color="#000000"/>
                        <v:fill on="false" color="#000000" opacity="0"/>
                      </v:shape>
                    </v:group>
                  </w:pict>
                </mc:Fallback>
              </mc:AlternateContent>
            </w:r>
            <w:r>
              <w:rPr>
                <w:sz w:val="14"/>
              </w:rPr>
              <w:t xml:space="preserve">2 </w:t>
            </w:r>
            <w:r>
              <w:t>= (</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w:t>
            </w:r>
          </w:p>
          <w:p w14:paraId="1BBA3555" w14:textId="77777777" w:rsidR="00566128" w:rsidRDefault="00853446">
            <w:pPr>
              <w:spacing w:after="273" w:line="259" w:lineRule="auto"/>
              <w:ind w:left="3328" w:right="0" w:firstLine="0"/>
              <w:jc w:val="left"/>
            </w:pPr>
            <w:r>
              <w:rPr>
                <w:i/>
              </w:rPr>
              <w:t>∂η</w:t>
            </w:r>
            <w:r>
              <w:rPr>
                <w:i/>
                <w:sz w:val="14"/>
              </w:rPr>
              <w:t>ik</w:t>
            </w:r>
            <w:r>
              <w:rPr>
                <w:sz w:val="10"/>
              </w:rPr>
              <w:t>(</w:t>
            </w:r>
            <w:r>
              <w:rPr>
                <w:i/>
                <w:sz w:val="10"/>
              </w:rPr>
              <w:t>i</w:t>
            </w:r>
            <w:r>
              <w:rPr>
                <w:sz w:val="10"/>
              </w:rPr>
              <w:t>)</w:t>
            </w:r>
          </w:p>
          <w:p w14:paraId="519CC80F" w14:textId="77777777" w:rsidR="00566128" w:rsidRDefault="00853446">
            <w:pPr>
              <w:spacing w:after="0" w:line="259" w:lineRule="auto"/>
              <w:ind w:left="7" w:right="0" w:firstLine="0"/>
              <w:jc w:val="left"/>
            </w:pPr>
            <w:r>
              <w:t xml:space="preserve">For first and negated second derivatives with </w:t>
            </w:r>
            <w:r>
              <w:rPr>
                <w:i/>
              </w:rPr>
              <w:t>η</w:t>
            </w:r>
            <w:r>
              <w:rPr>
                <w:i/>
                <w:vertAlign w:val="subscript"/>
              </w:rPr>
              <w:t xml:space="preserve">ij </w:t>
            </w:r>
            <w:r>
              <w:t xml:space="preserve">where </w:t>
            </w:r>
            <w:r>
              <w:rPr>
                <w:i/>
              </w:rPr>
              <w:t>j &lt; k</w:t>
            </w:r>
            <w:r>
              <w:rPr>
                <w:vertAlign w:val="subscript"/>
              </w:rPr>
              <w:t>(</w:t>
            </w:r>
            <w:r>
              <w:rPr>
                <w:i/>
                <w:vertAlign w:val="subscript"/>
              </w:rPr>
              <w:t>i</w:t>
            </w:r>
            <w:r>
              <w:rPr>
                <w:vertAlign w:val="subscript"/>
              </w:rPr>
              <w:t>)</w:t>
            </w:r>
            <w:r>
              <w:t>, we have:</w:t>
            </w:r>
          </w:p>
        </w:tc>
        <w:tc>
          <w:tcPr>
            <w:tcW w:w="1031" w:type="dxa"/>
            <w:tcBorders>
              <w:top w:val="nil"/>
              <w:left w:val="nil"/>
              <w:bottom w:val="nil"/>
              <w:right w:val="nil"/>
            </w:tcBorders>
          </w:tcPr>
          <w:p w14:paraId="06B3BA8C" w14:textId="77777777" w:rsidR="00566128" w:rsidRDefault="00853446">
            <w:pPr>
              <w:spacing w:after="0" w:line="259" w:lineRule="auto"/>
              <w:ind w:left="0" w:right="0" w:firstLine="0"/>
              <w:jc w:val="right"/>
            </w:pPr>
            <w:r>
              <w:t>(17)</w:t>
            </w:r>
          </w:p>
        </w:tc>
      </w:tr>
    </w:tbl>
    <w:p w14:paraId="321FB7D1" w14:textId="77777777" w:rsidR="00566128" w:rsidRDefault="00853446">
      <w:pPr>
        <w:ind w:left="16" w:right="1425"/>
      </w:pPr>
      <w:r>
        <w:t>This is a very sparse matrix with only diagonal terms.</w:t>
      </w:r>
    </w:p>
    <w:p w14:paraId="05DB9FCD" w14:textId="77777777" w:rsidR="00566128" w:rsidRDefault="00853446">
      <w:pPr>
        <w:spacing w:after="163"/>
        <w:ind w:left="16" w:right="1425"/>
      </w:pPr>
      <w:r>
        <w:t>Repeating this procedure for the rest data points, using the property of independence, we can get the negated Hessian matrix H for the full log-likelihood will be:</w:t>
      </w:r>
    </w:p>
    <w:p w14:paraId="558E2AE7" w14:textId="77777777" w:rsidR="00566128" w:rsidRDefault="00853446">
      <w:pPr>
        <w:tabs>
          <w:tab w:val="center" w:pos="3541"/>
          <w:tab w:val="center" w:pos="4092"/>
          <w:tab w:val="center" w:pos="4541"/>
          <w:tab w:val="center" w:pos="4972"/>
          <w:tab w:val="center" w:pos="6446"/>
        </w:tabs>
        <w:spacing w:after="129" w:line="259" w:lineRule="auto"/>
        <w:ind w:left="0" w:right="0" w:firstLine="0"/>
        <w:jc w:val="left"/>
      </w:pPr>
      <w:r>
        <w:rPr>
          <w:sz w:val="22"/>
        </w:rPr>
        <w:tab/>
      </w:r>
      <w:r>
        <w:t></w:t>
      </w:r>
      <w:r>
        <w:rPr>
          <w:i/>
        </w:rPr>
        <w:t>H</w:t>
      </w:r>
      <w:r>
        <w:rPr>
          <w:vertAlign w:val="subscript"/>
        </w:rPr>
        <w:t>1</w:t>
      </w:r>
      <w:r>
        <w:rPr>
          <w:vertAlign w:val="subscript"/>
        </w:rPr>
        <w:tab/>
      </w:r>
      <w:r>
        <w:t>0</w:t>
      </w:r>
      <w:r>
        <w:tab/>
        <w:t>0</w:t>
      </w:r>
      <w:r>
        <w:tab/>
      </w:r>
      <w:r>
        <w:rPr>
          <w:i/>
        </w:rPr>
        <w:t>···</w:t>
      </w:r>
      <w:r>
        <w:rPr>
          <w:i/>
        </w:rPr>
        <w:tab/>
      </w:r>
      <w:r>
        <w:t></w:t>
      </w:r>
    </w:p>
    <w:p w14:paraId="4A10B8EF" w14:textId="77777777" w:rsidR="00566128" w:rsidRDefault="00853446">
      <w:pPr>
        <w:spacing w:after="3" w:line="323" w:lineRule="auto"/>
        <w:ind w:left="3336" w:right="4121" w:hanging="10"/>
        <w:jc w:val="left"/>
      </w:pPr>
      <w:r>
        <w:t xml:space="preserve"> 0 </w:t>
      </w:r>
      <w:r>
        <w:rPr>
          <w:i/>
        </w:rPr>
        <w:t>H</w:t>
      </w:r>
      <w:r>
        <w:rPr>
          <w:vertAlign w:val="subscript"/>
        </w:rPr>
        <w:t xml:space="preserve">2 </w:t>
      </w:r>
      <w:r>
        <w:t xml:space="preserve">0 </w:t>
      </w:r>
      <w:r>
        <w:rPr>
          <w:i/>
        </w:rPr>
        <w:t xml:space="preserve">··· </w:t>
      </w:r>
      <w:r>
        <w:t>  .</w:t>
      </w:r>
      <w:r>
        <w:rPr>
          <w:sz w:val="31"/>
          <w:vertAlign w:val="superscript"/>
        </w:rPr>
        <w:t>.</w:t>
      </w:r>
      <w:r>
        <w:t>.</w:t>
      </w:r>
      <w:r>
        <w:tab/>
        <w:t></w:t>
      </w:r>
    </w:p>
    <w:p w14:paraId="7E937A91" w14:textId="77777777" w:rsidR="00566128" w:rsidRDefault="00853446">
      <w:pPr>
        <w:tabs>
          <w:tab w:val="center" w:pos="3418"/>
          <w:tab w:val="center" w:pos="4076"/>
        </w:tabs>
        <w:spacing w:after="0" w:line="259" w:lineRule="auto"/>
        <w:ind w:left="0" w:right="0" w:firstLine="0"/>
        <w:jc w:val="left"/>
      </w:pPr>
      <w:r>
        <w:rPr>
          <w:sz w:val="22"/>
        </w:rPr>
        <w:tab/>
      </w:r>
      <w:r>
        <w:t></w:t>
      </w:r>
      <w:r>
        <w:tab/>
      </w:r>
      <w:r>
        <w:rPr>
          <w:i/>
        </w:rPr>
        <w:t>···</w:t>
      </w:r>
    </w:p>
    <w:p w14:paraId="7AD21365" w14:textId="77777777" w:rsidR="00566128" w:rsidRDefault="00853446">
      <w:pPr>
        <w:spacing w:after="177" w:line="263" w:lineRule="auto"/>
        <w:ind w:left="3336" w:right="0" w:hanging="10"/>
        <w:jc w:val="left"/>
      </w:pPr>
      <w:r>
        <w:t></w:t>
      </w:r>
    </w:p>
    <w:p w14:paraId="683EFA4E" w14:textId="77777777" w:rsidR="00566128" w:rsidRDefault="00853446">
      <w:pPr>
        <w:tabs>
          <w:tab w:val="center" w:pos="3194"/>
          <w:tab w:val="center" w:pos="6407"/>
          <w:tab w:val="center" w:pos="9211"/>
        </w:tabs>
        <w:spacing w:after="6" w:line="252" w:lineRule="auto"/>
        <w:ind w:left="0" w:right="0" w:firstLine="0"/>
        <w:jc w:val="left"/>
      </w:pPr>
      <w:r>
        <w:rPr>
          <w:sz w:val="22"/>
        </w:rPr>
        <w:lastRenderedPageBreak/>
        <w:tab/>
      </w:r>
      <w:r>
        <w:rPr>
          <w:i/>
        </w:rPr>
        <w:t xml:space="preserve">H </w:t>
      </w:r>
      <w:r>
        <w:t>= </w:t>
      </w:r>
      <w:r>
        <w:tab/>
        <w:t>...</w:t>
      </w:r>
      <w:r>
        <w:rPr>
          <w:sz w:val="31"/>
          <w:vertAlign w:val="subscript"/>
        </w:rPr>
        <w:t></w:t>
      </w:r>
      <w:r>
        <w:rPr>
          <w:sz w:val="31"/>
          <w:vertAlign w:val="subscript"/>
        </w:rPr>
        <w:tab/>
      </w:r>
      <w:r>
        <w:t>(20)</w:t>
      </w:r>
    </w:p>
    <w:p w14:paraId="531582D6" w14:textId="77777777" w:rsidR="00566128" w:rsidRDefault="00853446">
      <w:pPr>
        <w:tabs>
          <w:tab w:val="center" w:pos="3418"/>
          <w:tab w:val="center" w:pos="5911"/>
        </w:tabs>
        <w:spacing w:after="0" w:line="259" w:lineRule="auto"/>
        <w:ind w:left="0" w:right="0" w:firstLine="0"/>
        <w:jc w:val="left"/>
      </w:pPr>
      <w:r>
        <w:rPr>
          <w:sz w:val="22"/>
        </w:rPr>
        <w:tab/>
      </w:r>
      <w:r>
        <w:t></w:t>
      </w:r>
      <w:r>
        <w:tab/>
      </w:r>
      <w:r>
        <w:rPr>
          <w:i/>
        </w:rPr>
        <w:t>···</w:t>
      </w:r>
    </w:p>
    <w:p w14:paraId="7B493949" w14:textId="77777777" w:rsidR="00566128" w:rsidRDefault="00853446">
      <w:pPr>
        <w:tabs>
          <w:tab w:val="center" w:pos="3418"/>
          <w:tab w:val="center" w:pos="5453"/>
        </w:tabs>
        <w:spacing w:after="250" w:line="259" w:lineRule="auto"/>
        <w:ind w:left="0" w:right="0" w:firstLine="0"/>
        <w:jc w:val="left"/>
      </w:pPr>
      <w:r>
        <w:rPr>
          <w:sz w:val="22"/>
        </w:rPr>
        <w:tab/>
      </w:r>
      <w:r>
        <w:t></w:t>
      </w:r>
      <w:r>
        <w:tab/>
      </w:r>
      <w:r>
        <w:rPr>
          <w:i/>
        </w:rPr>
        <w:t>H</w:t>
      </w:r>
      <w:r>
        <w:rPr>
          <w:i/>
          <w:vertAlign w:val="subscript"/>
        </w:rPr>
        <w:t>n</w:t>
      </w:r>
    </w:p>
    <w:p w14:paraId="432794CA" w14:textId="77777777" w:rsidR="00566128" w:rsidRDefault="00853446">
      <w:pPr>
        <w:tabs>
          <w:tab w:val="center" w:pos="3418"/>
          <w:tab w:val="center" w:pos="4989"/>
          <w:tab w:val="center" w:pos="6407"/>
        </w:tabs>
        <w:spacing w:after="4" w:line="264" w:lineRule="auto"/>
        <w:ind w:left="0" w:right="0" w:firstLine="0"/>
        <w:jc w:val="left"/>
      </w:pPr>
      <w:r>
        <w:rPr>
          <w:sz w:val="22"/>
        </w:rPr>
        <w:tab/>
      </w:r>
      <w:r>
        <w:t></w:t>
      </w:r>
      <w:r>
        <w:tab/>
        <w:t>...</w:t>
      </w:r>
      <w:r>
        <w:tab/>
        <w:t>...</w:t>
      </w:r>
      <w:r>
        <w:rPr>
          <w:sz w:val="31"/>
          <w:vertAlign w:val="subscript"/>
        </w:rPr>
        <w:t></w:t>
      </w:r>
    </w:p>
    <w:p w14:paraId="6083D92E" w14:textId="77777777" w:rsidR="00566128" w:rsidRDefault="00853446">
      <w:pPr>
        <w:spacing w:after="3" w:line="263" w:lineRule="auto"/>
        <w:ind w:left="3336" w:right="0" w:hanging="10"/>
        <w:jc w:val="left"/>
      </w:pPr>
      <w:r>
        <w:t></w:t>
      </w:r>
    </w:p>
    <w:p w14:paraId="3D2FA4B6" w14:textId="77777777" w:rsidR="00566128" w:rsidRDefault="00853446">
      <w:pPr>
        <w:spacing w:after="32" w:line="263" w:lineRule="auto"/>
        <w:ind w:left="3336" w:right="0" w:hanging="10"/>
        <w:jc w:val="left"/>
      </w:pPr>
      <w:r>
        <w:t></w:t>
      </w:r>
    </w:p>
    <w:p w14:paraId="67CE9C47" w14:textId="77777777" w:rsidR="00566128" w:rsidRDefault="00853446">
      <w:pPr>
        <w:spacing w:after="299" w:line="264" w:lineRule="auto"/>
        <w:ind w:left="1800" w:right="0" w:hanging="10"/>
        <w:jc w:val="center"/>
      </w:pPr>
      <w:r>
        <w:t>0</w:t>
      </w:r>
    </w:p>
    <w:p w14:paraId="7C4E388A" w14:textId="77777777" w:rsidR="00566128" w:rsidRDefault="00853446">
      <w:pPr>
        <w:spacing w:after="563"/>
        <w:ind w:left="16" w:right="1425"/>
      </w:pPr>
      <w:r>
        <w:t xml:space="preserve">Here we build a block diagonal matrix H using each block </w:t>
      </w:r>
      <w:r>
        <w:rPr>
          <w:i/>
        </w:rPr>
        <w:t>H</w:t>
      </w:r>
      <w:r>
        <w:rPr>
          <w:i/>
          <w:vertAlign w:val="subscript"/>
        </w:rPr>
        <w:t xml:space="preserve">i </w:t>
      </w:r>
      <w:r>
        <w:t xml:space="preserve">obtained from above procedures. The negated Hessian matrix is </w:t>
      </w:r>
      <w:commentRangeStart w:id="103"/>
      <w:r>
        <w:t>very sparse</w:t>
      </w:r>
      <w:commentRangeEnd w:id="103"/>
      <w:r w:rsidR="005837A1">
        <w:rPr>
          <w:rStyle w:val="CommentReference"/>
        </w:rPr>
        <w:commentReference w:id="103"/>
      </w:r>
      <w:r>
        <w:t>, which is exactly what we want it to be. Then, we will try to derive the precision matrix Q of the latent field (To be continued).</w:t>
      </w:r>
    </w:p>
    <w:p w14:paraId="5FDC03C9" w14:textId="77777777" w:rsidR="00566128" w:rsidRDefault="00853446">
      <w:pPr>
        <w:numPr>
          <w:ilvl w:val="0"/>
          <w:numId w:val="3"/>
        </w:numPr>
        <w:spacing w:after="192" w:line="259" w:lineRule="auto"/>
        <w:ind w:right="0" w:hanging="484"/>
        <w:jc w:val="left"/>
      </w:pPr>
      <w:r>
        <w:rPr>
          <w:b/>
          <w:sz w:val="29"/>
        </w:rPr>
        <w:t>Proposed Methodology for Approximation:</w:t>
      </w:r>
    </w:p>
    <w:p w14:paraId="168A2764" w14:textId="77777777" w:rsidR="00566128" w:rsidRDefault="00853446">
      <w:pPr>
        <w:spacing w:after="459" w:line="245" w:lineRule="auto"/>
        <w:ind w:left="16" w:right="1341"/>
        <w:jc w:val="left"/>
      </w:pPr>
      <w:r>
        <w:t>In the paper “Approximate Bayesian Inference for Case-Crossover Models”, the author suggested a new type of algorithm to do the approximation while allowing the log-likelihood of each observation to be dependent on more than one element from the latent field, which means the ad-hoc method using “data augmentation” is no longer needed (</w:t>
      </w:r>
      <w:commentRangeStart w:id="104"/>
      <w:r>
        <w:t>Stringer</w:t>
      </w:r>
      <w:commentRangeEnd w:id="104"/>
      <w:r w:rsidR="00C520BC">
        <w:rPr>
          <w:rStyle w:val="CommentReference"/>
        </w:rPr>
        <w:commentReference w:id="104"/>
      </w:r>
      <w:r>
        <w:t>,2019). Here we will demonstrate how that algorithm can be used to estimate the parameters in Cox Proportional Hazard Model, and when this new algorithm will be preferred than INLA’s algorithm.</w:t>
      </w:r>
    </w:p>
    <w:p w14:paraId="4D15D3FC" w14:textId="77777777" w:rsidR="00566128" w:rsidRDefault="00853446">
      <w:pPr>
        <w:tabs>
          <w:tab w:val="center" w:pos="4590"/>
        </w:tabs>
        <w:spacing w:after="216" w:line="259" w:lineRule="auto"/>
        <w:ind w:left="0" w:right="0" w:firstLine="0"/>
        <w:jc w:val="left"/>
      </w:pPr>
      <w:r>
        <w:rPr>
          <w:b/>
          <w:sz w:val="24"/>
        </w:rPr>
        <w:t>3.1</w:t>
      </w:r>
      <w:r>
        <w:rPr>
          <w:b/>
          <w:sz w:val="24"/>
        </w:rPr>
        <w:tab/>
        <w:t>Approximation using Partial Likelihood with Right censoring only:</w:t>
      </w:r>
    </w:p>
    <w:p w14:paraId="59724E46" w14:textId="77777777" w:rsidR="00566128" w:rsidRDefault="00853446">
      <w:pPr>
        <w:spacing w:after="149"/>
        <w:ind w:left="16" w:right="1425"/>
      </w:pPr>
      <w:commentRangeStart w:id="105"/>
      <w:r>
        <w:t xml:space="preserve">For simplicity, let’s assume that our main interest is the </w:t>
      </w:r>
      <w:r>
        <w:rPr>
          <w:i/>
        </w:rPr>
        <w:t>β</w:t>
      </w:r>
      <w:r>
        <w:rPr>
          <w:i/>
          <w:vertAlign w:val="subscript"/>
        </w:rPr>
        <w:t>i</w:t>
      </w:r>
      <w:r>
        <w:t xml:space="preserve">’s in the model but not the baseline hazard </w:t>
      </w:r>
      <w:r>
        <w:rPr>
          <w:i/>
        </w:rPr>
        <w:t>h</w:t>
      </w:r>
      <w:r>
        <w:rPr>
          <w:vertAlign w:val="subscript"/>
        </w:rPr>
        <w:t>0</w:t>
      </w:r>
      <w:r>
        <w:t>(</w:t>
      </w:r>
      <w:r>
        <w:rPr>
          <w:i/>
        </w:rPr>
        <w:t>t</w:t>
      </w:r>
      <w:r>
        <w:t xml:space="preserve">), </w:t>
      </w:r>
      <w:commentRangeEnd w:id="105"/>
      <w:r w:rsidR="00070F20">
        <w:rPr>
          <w:rStyle w:val="CommentReference"/>
        </w:rPr>
        <w:commentReference w:id="105"/>
      </w:r>
      <w:r>
        <w:t xml:space="preserve">and the only type of censoring present is right-censoring. Assume that </w:t>
      </w:r>
      <w:r>
        <w:rPr>
          <w:i/>
        </w:rPr>
        <w:t>{t</w:t>
      </w:r>
      <w:r>
        <w:rPr>
          <w:i/>
          <w:vertAlign w:val="subscript"/>
        </w:rPr>
        <w:t xml:space="preserve">i </w:t>
      </w:r>
      <w:r>
        <w:t xml:space="preserve">: </w:t>
      </w:r>
      <w:r>
        <w:rPr>
          <w:i/>
        </w:rPr>
        <w:t xml:space="preserve">i </w:t>
      </w:r>
      <w:r>
        <w:t>= 1</w:t>
      </w:r>
      <w:r>
        <w:rPr>
          <w:i/>
        </w:rPr>
        <w:t xml:space="preserve">,...,k} </w:t>
      </w:r>
      <w:r>
        <w:t xml:space="preserve">is a set of k distinct lifetimes that we actually </w:t>
      </w:r>
      <w:r>
        <w:rPr>
          <w:i/>
        </w:rPr>
        <w:t>observed</w:t>
      </w:r>
      <w:r>
        <w:t xml:space="preserve">, such that </w:t>
      </w:r>
      <w:r>
        <w:rPr>
          <w:i/>
        </w:rPr>
        <w:t>t</w:t>
      </w:r>
      <w:r>
        <w:rPr>
          <w:vertAlign w:val="subscript"/>
        </w:rPr>
        <w:t xml:space="preserve">(1) </w:t>
      </w:r>
      <w:r>
        <w:rPr>
          <w:i/>
        </w:rPr>
        <w:t>&lt; t</w:t>
      </w:r>
      <w:r>
        <w:rPr>
          <w:vertAlign w:val="subscript"/>
        </w:rPr>
        <w:t xml:space="preserve">(2) </w:t>
      </w:r>
      <w:r>
        <w:rPr>
          <w:i/>
        </w:rPr>
        <w:t>&lt; ... &lt; t</w:t>
      </w:r>
      <w:r>
        <w:rPr>
          <w:vertAlign w:val="subscript"/>
        </w:rPr>
        <w:t>(</w:t>
      </w:r>
      <w:r>
        <w:rPr>
          <w:i/>
          <w:vertAlign w:val="subscript"/>
        </w:rPr>
        <w:t>k</w:t>
      </w:r>
      <w:r>
        <w:rPr>
          <w:vertAlign w:val="subscript"/>
        </w:rPr>
        <w:t>)</w:t>
      </w:r>
      <w:r>
        <w:t xml:space="preserve">, and the result n-k lifetimes are the censored lifetimes that are not observed. Let </w:t>
      </w:r>
      <w:r>
        <w:rPr>
          <w:i/>
        </w:rPr>
        <w:t>R</w:t>
      </w:r>
      <w:r>
        <w:rPr>
          <w:i/>
          <w:vertAlign w:val="subscript"/>
        </w:rPr>
        <w:t xml:space="preserve">i </w:t>
      </w:r>
      <w:r>
        <w:t xml:space="preserve">= </w:t>
      </w:r>
      <w:r>
        <w:rPr>
          <w:i/>
        </w:rPr>
        <w:t>R</w:t>
      </w:r>
      <w:r>
        <w:t>(</w:t>
      </w:r>
      <w:r>
        <w:rPr>
          <w:i/>
        </w:rPr>
        <w:t>t</w:t>
      </w:r>
      <w:r>
        <w:rPr>
          <w:vertAlign w:val="subscript"/>
        </w:rPr>
        <w:t>(</w:t>
      </w:r>
      <w:r>
        <w:rPr>
          <w:i/>
          <w:vertAlign w:val="subscript"/>
        </w:rPr>
        <w:t>i</w:t>
      </w:r>
      <w:r>
        <w:rPr>
          <w:vertAlign w:val="subscript"/>
        </w:rPr>
        <w:t>)</w:t>
      </w:r>
      <w:r>
        <w:t xml:space="preserve">) be the set of individuals who are alive and uncensored prior to time </w:t>
      </w:r>
      <w:r>
        <w:rPr>
          <w:i/>
        </w:rPr>
        <w:t>t</w:t>
      </w:r>
      <w:r>
        <w:rPr>
          <w:vertAlign w:val="subscript"/>
        </w:rPr>
        <w:t>(</w:t>
      </w:r>
      <w:r>
        <w:rPr>
          <w:i/>
          <w:vertAlign w:val="subscript"/>
        </w:rPr>
        <w:t>i</w:t>
      </w:r>
      <w:r>
        <w:rPr>
          <w:vertAlign w:val="subscript"/>
        </w:rPr>
        <w:t xml:space="preserve">) </w:t>
      </w:r>
      <w:r>
        <w:t xml:space="preserve">(including the i-th individual who dies at </w:t>
      </w:r>
      <w:r>
        <w:rPr>
          <w:i/>
        </w:rPr>
        <w:t>t</w:t>
      </w:r>
      <w:r>
        <w:rPr>
          <w:vertAlign w:val="subscript"/>
        </w:rPr>
        <w:t>(</w:t>
      </w:r>
      <w:r>
        <w:rPr>
          <w:i/>
          <w:vertAlign w:val="subscript"/>
        </w:rPr>
        <w:t>i</w:t>
      </w:r>
      <w:r>
        <w:rPr>
          <w:vertAlign w:val="subscript"/>
        </w:rPr>
        <w:t>)</w:t>
      </w:r>
      <w:r>
        <w:t>).</w:t>
      </w:r>
    </w:p>
    <w:p w14:paraId="1131CA92" w14:textId="77777777" w:rsidR="00566128" w:rsidRDefault="00853446">
      <w:pPr>
        <w:spacing w:after="348"/>
        <w:ind w:left="16" w:right="1425"/>
      </w:pPr>
      <w:r>
        <w:t xml:space="preserve">Define the hazard function for the i-th individual to be </w:t>
      </w:r>
      <w:r>
        <w:rPr>
          <w:i/>
        </w:rPr>
        <w:t>h</w:t>
      </w:r>
      <w:r>
        <w:rPr>
          <w:vertAlign w:val="subscript"/>
        </w:rPr>
        <w:t>0</w:t>
      </w:r>
      <w:r>
        <w:t>(</w:t>
      </w:r>
      <w:r>
        <w:rPr>
          <w:i/>
        </w:rPr>
        <w:t>t</w:t>
      </w:r>
      <w:r>
        <w:t>)exp(</w:t>
      </w:r>
      <w:r>
        <w:rPr>
          <w:i/>
        </w:rPr>
        <w:t>η</w:t>
      </w:r>
      <w:r>
        <w:rPr>
          <w:i/>
          <w:vertAlign w:val="subscript"/>
        </w:rPr>
        <w:t>i</w:t>
      </w:r>
      <w:r>
        <w:t>), and let ∆</w:t>
      </w:r>
      <w:r>
        <w:rPr>
          <w:i/>
          <w:vertAlign w:val="subscript"/>
        </w:rPr>
        <w:t xml:space="preserve">i,j </w:t>
      </w:r>
      <w:r>
        <w:t xml:space="preserve">= </w:t>
      </w:r>
      <w:r>
        <w:rPr>
          <w:i/>
        </w:rPr>
        <w:t>η</w:t>
      </w:r>
      <w:r>
        <w:rPr>
          <w:i/>
          <w:vertAlign w:val="subscript"/>
        </w:rPr>
        <w:t xml:space="preserve">i </w:t>
      </w:r>
      <w:r>
        <w:rPr>
          <w:i/>
        </w:rPr>
        <w:t>− η</w:t>
      </w:r>
      <w:r>
        <w:rPr>
          <w:i/>
          <w:vertAlign w:val="subscript"/>
        </w:rPr>
        <w:t>j</w:t>
      </w:r>
      <w:r>
        <w:t>, then the partial likelihood for Cox Proportional Hazard Model can be written as:</w:t>
      </w:r>
    </w:p>
    <w:p w14:paraId="3E34EF2C" w14:textId="77777777" w:rsidR="00566128" w:rsidRDefault="00853446">
      <w:pPr>
        <w:tabs>
          <w:tab w:val="center" w:pos="3891"/>
          <w:tab w:val="center" w:pos="4783"/>
          <w:tab w:val="center" w:pos="5530"/>
        </w:tabs>
        <w:spacing w:after="4" w:line="264" w:lineRule="auto"/>
        <w:ind w:left="0" w:right="0" w:firstLine="0"/>
        <w:jc w:val="left"/>
      </w:pPr>
      <w:r>
        <w:rPr>
          <w:sz w:val="22"/>
        </w:rPr>
        <w:tab/>
      </w:r>
      <w:r>
        <w:t>Y</w:t>
      </w:r>
      <w:r>
        <w:rPr>
          <w:i/>
          <w:vertAlign w:val="superscript"/>
        </w:rPr>
        <w:t xml:space="preserve">k </w:t>
      </w:r>
      <w:r>
        <w:rPr>
          <w:sz w:val="31"/>
          <w:vertAlign w:val="superscript"/>
        </w:rPr>
        <w:tab/>
      </w:r>
      <w:r>
        <w:t>exp[</w:t>
      </w:r>
      <w:r>
        <w:rPr>
          <w:i/>
        </w:rPr>
        <w:t>η</w:t>
      </w:r>
      <w:r>
        <w:rPr>
          <w:vertAlign w:val="subscript"/>
        </w:rPr>
        <w:t>(</w:t>
      </w:r>
      <w:r>
        <w:rPr>
          <w:i/>
          <w:sz w:val="14"/>
        </w:rPr>
        <w:t>i</w:t>
      </w:r>
      <w:r>
        <w:rPr>
          <w:sz w:val="14"/>
        </w:rPr>
        <w:t>)</w:t>
      </w:r>
      <w:r>
        <w:t>]</w:t>
      </w:r>
      <w:r>
        <w:tab/>
      </w:r>
    </w:p>
    <w:p w14:paraId="0FC8444D" w14:textId="77777777" w:rsidR="00566128" w:rsidRDefault="00853446">
      <w:pPr>
        <w:tabs>
          <w:tab w:val="center" w:pos="3303"/>
          <w:tab w:val="center" w:pos="4783"/>
        </w:tabs>
        <w:spacing w:after="10"/>
        <w:ind w:left="0" w:right="0" w:firstLine="0"/>
        <w:jc w:val="left"/>
      </w:pPr>
      <w:r>
        <w:rPr>
          <w:sz w:val="22"/>
        </w:rPr>
        <w:tab/>
      </w:r>
      <w:commentRangeStart w:id="106"/>
      <w:r>
        <w:rPr>
          <w:i/>
        </w:rPr>
        <w:t>L</w:t>
      </w:r>
      <w:r>
        <w:t>(</w:t>
      </w:r>
      <w:r>
        <w:rPr>
          <w:i/>
        </w:rPr>
        <w:t>β</w:t>
      </w:r>
      <w:r>
        <w:t xml:space="preserve">) </w:t>
      </w:r>
      <w:commentRangeEnd w:id="106"/>
      <w:r w:rsidR="00F079B8">
        <w:rPr>
          <w:rStyle w:val="CommentReference"/>
        </w:rPr>
        <w:commentReference w:id="106"/>
      </w:r>
      <w:r>
        <w:t>=</w:t>
      </w:r>
      <w:r>
        <w:tab/>
      </w:r>
      <w:r>
        <w:rPr>
          <w:noProof/>
          <w:sz w:val="22"/>
        </w:rPr>
        <mc:AlternateContent>
          <mc:Choice Requires="wpg">
            <w:drawing>
              <wp:inline distT="0" distB="0" distL="0" distR="0" wp14:anchorId="45677630" wp14:editId="2D2DF5DE">
                <wp:extent cx="822935" cy="5055"/>
                <wp:effectExtent l="0" t="0" r="0" b="0"/>
                <wp:docPr id="34747" name="Group 34747"/>
                <wp:cNvGraphicFramePr/>
                <a:graphic xmlns:a="http://schemas.openxmlformats.org/drawingml/2006/main">
                  <a:graphicData uri="http://schemas.microsoft.com/office/word/2010/wordprocessingGroup">
                    <wpg:wgp>
                      <wpg:cNvGrpSpPr/>
                      <wpg:grpSpPr>
                        <a:xfrm>
                          <a:off x="0" y="0"/>
                          <a:ext cx="822935" cy="5055"/>
                          <a:chOff x="0" y="0"/>
                          <a:chExt cx="822935" cy="5055"/>
                        </a:xfrm>
                      </wpg:grpSpPr>
                      <wps:wsp>
                        <wps:cNvPr id="2147" name="Shape 2147"/>
                        <wps:cNvSpPr/>
                        <wps:spPr>
                          <a:xfrm>
                            <a:off x="0" y="0"/>
                            <a:ext cx="822935" cy="0"/>
                          </a:xfrm>
                          <a:custGeom>
                            <a:avLst/>
                            <a:gdLst/>
                            <a:ahLst/>
                            <a:cxnLst/>
                            <a:rect l="0" t="0" r="0" b="0"/>
                            <a:pathLst>
                              <a:path w="822935">
                                <a:moveTo>
                                  <a:pt x="0" y="0"/>
                                </a:moveTo>
                                <a:lnTo>
                                  <a:pt x="8229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747" style="width:64.798pt;height:0.398pt;mso-position-horizontal-relative:char;mso-position-vertical-relative:line" coordsize="8229,50">
                <v:shape id="Shape 2147" style="position:absolute;width:8229;height:0;left:0;top:0;" coordsize="822935,0" path="m0,0l822935,0">
                  <v:stroke weight="0.398pt" endcap="flat" joinstyle="miter" miterlimit="10" on="true" color="#000000"/>
                  <v:fill on="false" color="#000000" opacity="0"/>
                </v:shape>
              </v:group>
            </w:pict>
          </mc:Fallback>
        </mc:AlternateContent>
      </w:r>
    </w:p>
    <w:p w14:paraId="10F1053C" w14:textId="77777777" w:rsidR="00566128" w:rsidRDefault="00853446">
      <w:pPr>
        <w:spacing w:after="243"/>
        <w:ind w:left="3670" w:right="5139" w:firstLine="465"/>
      </w:pPr>
      <w:r>
        <w:rPr>
          <w:sz w:val="31"/>
          <w:vertAlign w:val="superscript"/>
        </w:rPr>
        <w:t>P</w:t>
      </w:r>
      <w:r>
        <w:rPr>
          <w:i/>
          <w:sz w:val="14"/>
        </w:rPr>
        <w:t>l∈R</w:t>
      </w:r>
      <w:r>
        <w:rPr>
          <w:i/>
          <w:sz w:val="10"/>
        </w:rPr>
        <w:t xml:space="preserve">i </w:t>
      </w:r>
      <w:r>
        <w:t>exp[</w:t>
      </w:r>
      <w:r>
        <w:rPr>
          <w:i/>
        </w:rPr>
        <w:t>η</w:t>
      </w:r>
      <w:r>
        <w:rPr>
          <w:vertAlign w:val="subscript"/>
        </w:rPr>
        <w:t>(</w:t>
      </w:r>
      <w:r>
        <w:rPr>
          <w:i/>
          <w:sz w:val="14"/>
        </w:rPr>
        <w:t>l</w:t>
      </w:r>
      <w:r>
        <w:rPr>
          <w:sz w:val="14"/>
        </w:rPr>
        <w:t>)</w:t>
      </w:r>
      <w:r>
        <w:t xml:space="preserve">] </w:t>
      </w:r>
      <w:r>
        <w:rPr>
          <w:i/>
          <w:sz w:val="14"/>
        </w:rPr>
        <w:t>i</w:t>
      </w:r>
      <w:r>
        <w:rPr>
          <w:sz w:val="14"/>
        </w:rPr>
        <w:t>=1</w:t>
      </w:r>
    </w:p>
    <w:p w14:paraId="09627850" w14:textId="77777777" w:rsidR="00566128" w:rsidRDefault="00853446">
      <w:pPr>
        <w:tabs>
          <w:tab w:val="center" w:pos="3892"/>
          <w:tab w:val="center" w:pos="5050"/>
          <w:tab w:val="center" w:pos="6063"/>
        </w:tabs>
        <w:spacing w:after="46" w:line="259" w:lineRule="auto"/>
        <w:ind w:left="0" w:right="0" w:firstLine="0"/>
        <w:jc w:val="left"/>
      </w:pPr>
      <w:r>
        <w:rPr>
          <w:sz w:val="22"/>
        </w:rPr>
        <w:tab/>
      </w:r>
      <w:r>
        <w:t>Y</w:t>
      </w:r>
      <w:r>
        <w:rPr>
          <w:i/>
          <w:vertAlign w:val="superscript"/>
        </w:rPr>
        <w:t xml:space="preserve">k </w:t>
      </w:r>
      <w:r>
        <w:tab/>
        <w:t>1</w:t>
      </w:r>
      <w:r>
        <w:tab/>
      </w:r>
    </w:p>
    <w:p w14:paraId="21AE3A4E" w14:textId="77777777" w:rsidR="00566128" w:rsidRDefault="00853446">
      <w:pPr>
        <w:tabs>
          <w:tab w:val="center" w:pos="3537"/>
          <w:tab w:val="center" w:pos="5050"/>
        </w:tabs>
        <w:spacing w:after="10"/>
        <w:ind w:left="0" w:right="0" w:firstLine="0"/>
        <w:jc w:val="left"/>
      </w:pPr>
      <w:r>
        <w:rPr>
          <w:sz w:val="22"/>
        </w:rPr>
        <w:tab/>
      </w:r>
      <w:r>
        <w:t>=</w:t>
      </w:r>
      <w:r>
        <w:tab/>
      </w:r>
      <w:r>
        <w:rPr>
          <w:noProof/>
          <w:sz w:val="22"/>
        </w:rPr>
        <mc:AlternateContent>
          <mc:Choice Requires="wpg">
            <w:drawing>
              <wp:inline distT="0" distB="0" distL="0" distR="0" wp14:anchorId="573E04BD" wp14:editId="01489E41">
                <wp:extent cx="1161606" cy="5055"/>
                <wp:effectExtent l="0" t="0" r="0" b="0"/>
                <wp:docPr id="34748" name="Group 34748"/>
                <wp:cNvGraphicFramePr/>
                <a:graphic xmlns:a="http://schemas.openxmlformats.org/drawingml/2006/main">
                  <a:graphicData uri="http://schemas.microsoft.com/office/word/2010/wordprocessingGroup">
                    <wpg:wgp>
                      <wpg:cNvGrpSpPr/>
                      <wpg:grpSpPr>
                        <a:xfrm>
                          <a:off x="0" y="0"/>
                          <a:ext cx="1161606" cy="5055"/>
                          <a:chOff x="0" y="0"/>
                          <a:chExt cx="1161606" cy="5055"/>
                        </a:xfrm>
                      </wpg:grpSpPr>
                      <wps:wsp>
                        <wps:cNvPr id="2168" name="Shape 2168"/>
                        <wps:cNvSpPr/>
                        <wps:spPr>
                          <a:xfrm>
                            <a:off x="0" y="0"/>
                            <a:ext cx="1161606" cy="0"/>
                          </a:xfrm>
                          <a:custGeom>
                            <a:avLst/>
                            <a:gdLst/>
                            <a:ahLst/>
                            <a:cxnLst/>
                            <a:rect l="0" t="0" r="0" b="0"/>
                            <a:pathLst>
                              <a:path w="1161606">
                                <a:moveTo>
                                  <a:pt x="0" y="0"/>
                                </a:moveTo>
                                <a:lnTo>
                                  <a:pt x="11616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748" style="width:91.465pt;height:0.398pt;mso-position-horizontal-relative:char;mso-position-vertical-relative:line" coordsize="11616,50">
                <v:shape id="Shape 2168" style="position:absolute;width:11616;height:0;left:0;top:0;" coordsize="1161606,0" path="m0,0l1161606,0">
                  <v:stroke weight="0.398pt" endcap="flat" joinstyle="miter" miterlimit="10" on="true" color="#000000"/>
                  <v:fill on="false" color="#000000" opacity="0"/>
                </v:shape>
              </v:group>
            </w:pict>
          </mc:Fallback>
        </mc:AlternateContent>
      </w:r>
    </w:p>
    <w:p w14:paraId="33FF8061" w14:textId="77777777" w:rsidR="00566128" w:rsidRDefault="00853446">
      <w:pPr>
        <w:spacing w:after="4" w:line="264" w:lineRule="auto"/>
        <w:ind w:left="10" w:right="729" w:hanging="10"/>
        <w:jc w:val="center"/>
      </w:pPr>
      <w:r>
        <w:t>P</w:t>
      </w:r>
      <w:r>
        <w:rPr>
          <w:i/>
          <w:sz w:val="14"/>
        </w:rPr>
        <w:t>l∈R</w:t>
      </w:r>
      <w:r>
        <w:rPr>
          <w:i/>
          <w:sz w:val="10"/>
        </w:rPr>
        <w:t xml:space="preserve">i </w:t>
      </w:r>
      <w:r>
        <w:t>exp[</w:t>
      </w:r>
      <w:r>
        <w:rPr>
          <w:i/>
        </w:rPr>
        <w:t>η</w:t>
      </w:r>
      <w:r>
        <w:rPr>
          <w:sz w:val="14"/>
        </w:rPr>
        <w:t>(</w:t>
      </w:r>
      <w:r>
        <w:rPr>
          <w:i/>
          <w:sz w:val="14"/>
        </w:rPr>
        <w:t>l</w:t>
      </w:r>
      <w:r>
        <w:rPr>
          <w:sz w:val="14"/>
        </w:rPr>
        <w:t xml:space="preserve">) </w:t>
      </w:r>
      <w:r>
        <w:rPr>
          <w:i/>
        </w:rPr>
        <w:t>− η</w:t>
      </w:r>
      <w:r>
        <w:rPr>
          <w:sz w:val="14"/>
        </w:rPr>
        <w:t>(</w:t>
      </w:r>
      <w:r>
        <w:rPr>
          <w:i/>
          <w:sz w:val="14"/>
        </w:rPr>
        <w:t>i</w:t>
      </w:r>
      <w:r>
        <w:rPr>
          <w:sz w:val="14"/>
        </w:rPr>
        <w:t>)</w:t>
      </w:r>
      <w:r>
        <w:t>]</w:t>
      </w:r>
    </w:p>
    <w:p w14:paraId="6BECCBFF" w14:textId="77777777" w:rsidR="00566128" w:rsidRDefault="00853446">
      <w:pPr>
        <w:spacing w:after="0" w:line="265" w:lineRule="auto"/>
        <w:ind w:left="3680" w:right="0" w:hanging="10"/>
        <w:jc w:val="left"/>
      </w:pPr>
      <w:r>
        <w:rPr>
          <w:i/>
          <w:sz w:val="14"/>
        </w:rPr>
        <w:t>i</w:t>
      </w:r>
      <w:r>
        <w:rPr>
          <w:sz w:val="14"/>
        </w:rPr>
        <w:t>=1</w:t>
      </w:r>
    </w:p>
    <w:p w14:paraId="765AEFC4" w14:textId="77777777" w:rsidR="00566128" w:rsidRDefault="00853446">
      <w:pPr>
        <w:spacing w:after="56" w:line="252" w:lineRule="auto"/>
        <w:ind w:left="10" w:right="1425" w:hanging="10"/>
        <w:jc w:val="right"/>
      </w:pPr>
      <w:r>
        <w:t>(21)</w:t>
      </w:r>
    </w:p>
    <w:p w14:paraId="19AD3568" w14:textId="77777777" w:rsidR="00566128" w:rsidRDefault="00853446">
      <w:pPr>
        <w:tabs>
          <w:tab w:val="center" w:pos="3892"/>
          <w:tab w:val="center" w:pos="4860"/>
          <w:tab w:val="center" w:pos="5683"/>
        </w:tabs>
        <w:spacing w:after="46" w:line="259" w:lineRule="auto"/>
        <w:ind w:left="0" w:right="0" w:firstLine="0"/>
        <w:jc w:val="left"/>
      </w:pPr>
      <w:r>
        <w:rPr>
          <w:sz w:val="22"/>
        </w:rPr>
        <w:tab/>
      </w:r>
      <w:r>
        <w:t>Y</w:t>
      </w:r>
      <w:r>
        <w:rPr>
          <w:i/>
          <w:vertAlign w:val="superscript"/>
        </w:rPr>
        <w:t xml:space="preserve">k </w:t>
      </w:r>
      <w:r>
        <w:tab/>
        <w:t>1</w:t>
      </w:r>
      <w:r>
        <w:tab/>
      </w:r>
    </w:p>
    <w:p w14:paraId="24E68C5B" w14:textId="77777777" w:rsidR="00566128" w:rsidRDefault="00853446">
      <w:pPr>
        <w:tabs>
          <w:tab w:val="center" w:pos="3537"/>
          <w:tab w:val="center" w:pos="4860"/>
        </w:tabs>
        <w:spacing w:after="10"/>
        <w:ind w:left="0" w:right="0" w:firstLine="0"/>
        <w:jc w:val="left"/>
      </w:pPr>
      <w:r>
        <w:rPr>
          <w:sz w:val="22"/>
        </w:rPr>
        <w:tab/>
      </w:r>
      <w:r>
        <w:t>=</w:t>
      </w:r>
      <w:r>
        <w:tab/>
      </w:r>
      <w:r>
        <w:rPr>
          <w:noProof/>
          <w:sz w:val="22"/>
        </w:rPr>
        <mc:AlternateContent>
          <mc:Choice Requires="wpg">
            <w:drawing>
              <wp:inline distT="0" distB="0" distL="0" distR="0" wp14:anchorId="59EBE40D" wp14:editId="4998A8A8">
                <wp:extent cx="920674" cy="5055"/>
                <wp:effectExtent l="0" t="0" r="0" b="0"/>
                <wp:docPr id="34749" name="Group 34749"/>
                <wp:cNvGraphicFramePr/>
                <a:graphic xmlns:a="http://schemas.openxmlformats.org/drawingml/2006/main">
                  <a:graphicData uri="http://schemas.microsoft.com/office/word/2010/wordprocessingGroup">
                    <wpg:wgp>
                      <wpg:cNvGrpSpPr/>
                      <wpg:grpSpPr>
                        <a:xfrm>
                          <a:off x="0" y="0"/>
                          <a:ext cx="920674" cy="5055"/>
                          <a:chOff x="0" y="0"/>
                          <a:chExt cx="920674" cy="5055"/>
                        </a:xfrm>
                      </wpg:grpSpPr>
                      <wps:wsp>
                        <wps:cNvPr id="2194" name="Shape 2194"/>
                        <wps:cNvSpPr/>
                        <wps:spPr>
                          <a:xfrm>
                            <a:off x="0" y="0"/>
                            <a:ext cx="920674" cy="0"/>
                          </a:xfrm>
                          <a:custGeom>
                            <a:avLst/>
                            <a:gdLst/>
                            <a:ahLst/>
                            <a:cxnLst/>
                            <a:rect l="0" t="0" r="0" b="0"/>
                            <a:pathLst>
                              <a:path w="920674">
                                <a:moveTo>
                                  <a:pt x="0" y="0"/>
                                </a:moveTo>
                                <a:lnTo>
                                  <a:pt x="92067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749" style="width:72.494pt;height:0.398pt;mso-position-horizontal-relative:char;mso-position-vertical-relative:line" coordsize="9206,50">
                <v:shape id="Shape 2194" style="position:absolute;width:9206;height:0;left:0;top:0;" coordsize="920674,0" path="m0,0l920674,0">
                  <v:stroke weight="0.398pt" endcap="flat" joinstyle="miter" miterlimit="10" on="true" color="#000000"/>
                  <v:fill on="false" color="#000000" opacity="0"/>
                </v:shape>
              </v:group>
            </w:pict>
          </mc:Fallback>
        </mc:AlternateContent>
      </w:r>
    </w:p>
    <w:p w14:paraId="3BA35407" w14:textId="77777777" w:rsidR="00566128" w:rsidRDefault="00853446">
      <w:pPr>
        <w:spacing w:after="80"/>
        <w:ind w:left="3670" w:right="4985" w:firstLine="465"/>
      </w:pPr>
      <w:r>
        <w:rPr>
          <w:sz w:val="31"/>
          <w:vertAlign w:val="superscript"/>
        </w:rPr>
        <w:t>P</w:t>
      </w:r>
      <w:r>
        <w:rPr>
          <w:i/>
          <w:sz w:val="14"/>
        </w:rPr>
        <w:t>l∈R</w:t>
      </w:r>
      <w:r>
        <w:rPr>
          <w:i/>
          <w:sz w:val="10"/>
        </w:rPr>
        <w:t xml:space="preserve">i </w:t>
      </w:r>
      <w:r>
        <w:t>exp[</w:t>
      </w:r>
      <w:r>
        <w:rPr>
          <w:i/>
        </w:rPr>
        <w:t>−</w:t>
      </w:r>
      <w:r>
        <w:t>∆</w:t>
      </w:r>
      <w:r>
        <w:rPr>
          <w:i/>
          <w:vertAlign w:val="subscript"/>
        </w:rPr>
        <w:t>il</w:t>
      </w:r>
      <w:r>
        <w:t xml:space="preserve">] </w:t>
      </w:r>
      <w:r>
        <w:rPr>
          <w:i/>
          <w:sz w:val="14"/>
        </w:rPr>
        <w:t>i</w:t>
      </w:r>
      <w:r>
        <w:rPr>
          <w:sz w:val="14"/>
        </w:rPr>
        <w:t>=1</w:t>
      </w:r>
    </w:p>
    <w:p w14:paraId="03DB69A3" w14:textId="77777777" w:rsidR="00566128" w:rsidRDefault="00853446">
      <w:pPr>
        <w:tabs>
          <w:tab w:val="center" w:pos="3798"/>
          <w:tab w:val="center" w:pos="6351"/>
        </w:tabs>
        <w:spacing w:after="0" w:line="265" w:lineRule="auto"/>
        <w:ind w:left="0" w:right="0" w:firstLine="0"/>
        <w:jc w:val="left"/>
      </w:pPr>
      <w:r>
        <w:rPr>
          <w:sz w:val="22"/>
        </w:rPr>
        <w:tab/>
      </w:r>
      <w:r>
        <w:rPr>
          <w:i/>
          <w:sz w:val="14"/>
        </w:rPr>
        <w:t>k</w:t>
      </w:r>
      <w:r>
        <w:rPr>
          <w:i/>
          <w:sz w:val="14"/>
        </w:rPr>
        <w:tab/>
      </w:r>
    </w:p>
    <w:p w14:paraId="13704492" w14:textId="77777777" w:rsidR="00566128" w:rsidRDefault="00853446">
      <w:pPr>
        <w:spacing w:after="10"/>
        <w:ind w:left="3463" w:right="4576"/>
      </w:pPr>
      <w:r>
        <w:lastRenderedPageBreak/>
        <w:t>=</w:t>
      </w:r>
    </w:p>
    <w:p w14:paraId="55034AE9" w14:textId="77777777" w:rsidR="00566128" w:rsidRDefault="00853446">
      <w:pPr>
        <w:spacing w:after="333" w:line="265" w:lineRule="auto"/>
        <w:ind w:left="3680" w:right="0" w:hanging="10"/>
        <w:jc w:val="left"/>
      </w:pPr>
      <w:r>
        <w:rPr>
          <w:noProof/>
        </w:rPr>
        <w:drawing>
          <wp:anchor distT="0" distB="0" distL="114300" distR="114300" simplePos="0" relativeHeight="251660288" behindDoc="0" locked="0" layoutInCell="1" allowOverlap="0" wp14:anchorId="008B037C" wp14:editId="70116657">
            <wp:simplePos x="0" y="0"/>
            <wp:positionH relativeFrom="column">
              <wp:posOffset>2331721</wp:posOffset>
            </wp:positionH>
            <wp:positionV relativeFrom="paragraph">
              <wp:posOffset>-271279</wp:posOffset>
            </wp:positionV>
            <wp:extent cx="1636776" cy="338328"/>
            <wp:effectExtent l="0" t="0" r="0" b="0"/>
            <wp:wrapSquare wrapText="bothSides"/>
            <wp:docPr id="52603" name="Picture 52603"/>
            <wp:cNvGraphicFramePr/>
            <a:graphic xmlns:a="http://schemas.openxmlformats.org/drawingml/2006/main">
              <a:graphicData uri="http://schemas.openxmlformats.org/drawingml/2006/picture">
                <pic:pic xmlns:pic="http://schemas.openxmlformats.org/drawingml/2006/picture">
                  <pic:nvPicPr>
                    <pic:cNvPr id="52603" name="Picture 52603"/>
                    <pic:cNvPicPr/>
                  </pic:nvPicPr>
                  <pic:blipFill>
                    <a:blip r:embed="rId13"/>
                    <a:stretch>
                      <a:fillRect/>
                    </a:stretch>
                  </pic:blipFill>
                  <pic:spPr>
                    <a:xfrm>
                      <a:off x="0" y="0"/>
                      <a:ext cx="1636776" cy="338328"/>
                    </a:xfrm>
                    <a:prstGeom prst="rect">
                      <a:avLst/>
                    </a:prstGeom>
                  </pic:spPr>
                </pic:pic>
              </a:graphicData>
            </a:graphic>
          </wp:anchor>
        </w:drawing>
      </w:r>
      <w:r>
        <w:rPr>
          <w:i/>
          <w:sz w:val="14"/>
        </w:rPr>
        <w:t>i</w:t>
      </w:r>
    </w:p>
    <w:p w14:paraId="7A5DBD7C" w14:textId="79D23285" w:rsidR="00566128" w:rsidRDefault="00853446">
      <w:pPr>
        <w:spacing w:after="399"/>
        <w:ind w:left="16" w:right="1425"/>
      </w:pPr>
      <w:r>
        <w:t xml:space="preserve">Notice that this partial likelihood does not include any information on the baseline hazard function </w:t>
      </w:r>
      <w:r>
        <w:rPr>
          <w:i/>
        </w:rPr>
        <w:t>h</w:t>
      </w:r>
      <w:r>
        <w:rPr>
          <w:vertAlign w:val="subscript"/>
        </w:rPr>
        <w:t>0</w:t>
      </w:r>
      <w:r>
        <w:t>(</w:t>
      </w:r>
      <w:r>
        <w:rPr>
          <w:i/>
        </w:rPr>
        <w:t>t</w:t>
      </w:r>
      <w:r>
        <w:t xml:space="preserve">), meaning that all of the information are used to estimate the regression parameters in the model, which </w:t>
      </w:r>
      <w:del w:id="107" w:author="Alexander Stringer" w:date="2019-09-30T10:55:00Z">
        <w:r w:rsidDel="007B7FDD">
          <w:delText xml:space="preserve">hopefully </w:delText>
        </w:r>
      </w:del>
      <w:r>
        <w:t xml:space="preserve">should result in a </w:t>
      </w:r>
      <w:commentRangeStart w:id="108"/>
      <w:r>
        <w:t>more precise estimation for them</w:t>
      </w:r>
      <w:commentRangeEnd w:id="108"/>
      <w:r w:rsidR="007B7FDD">
        <w:rPr>
          <w:rStyle w:val="CommentReference"/>
        </w:rPr>
        <w:commentReference w:id="108"/>
      </w:r>
      <w:r>
        <w:t xml:space="preserve">. Here it is </w:t>
      </w:r>
      <w:del w:id="109" w:author="Alexander Stringer" w:date="2019-09-30T10:58:00Z">
        <w:r w:rsidDel="00E536BC">
          <w:delText xml:space="preserve">obvious </w:delText>
        </w:r>
      </w:del>
      <w:r>
        <w:t>that the partial likelihood only depend on those “differenced linear predictors” ∆</w:t>
      </w:r>
      <w:r>
        <w:rPr>
          <w:i/>
          <w:vertAlign w:val="subscript"/>
        </w:rPr>
        <w:t>i,j</w:t>
      </w:r>
      <w:r>
        <w:t xml:space="preserve">, so our latent field in this case will be </w:t>
      </w:r>
      <w:r>
        <w:rPr>
          <w:i/>
        </w:rPr>
        <w:t>{</w:t>
      </w:r>
      <w:r>
        <w:t>∆</w:t>
      </w:r>
      <w:r>
        <w:rPr>
          <w:i/>
        </w:rPr>
        <w:t>,β,</w:t>
      </w:r>
      <w:r>
        <w:t>Γ</w:t>
      </w:r>
      <w:r>
        <w:rPr>
          <w:i/>
        </w:rPr>
        <w:t>}</w:t>
      </w:r>
      <w:r>
        <w:t xml:space="preserve">. More importantly, because we are not estimating those baseline hazards, the algorithm’s </w:t>
      </w:r>
      <w:commentRangeStart w:id="110"/>
      <w:r>
        <w:t>convergence rate will be much faster</w:t>
      </w:r>
      <w:commentRangeEnd w:id="110"/>
      <w:r w:rsidR="00E536BC">
        <w:rPr>
          <w:rStyle w:val="CommentReference"/>
        </w:rPr>
        <w:commentReference w:id="110"/>
      </w:r>
      <w:r>
        <w:t>. INLA does not allow this type of approximation because using partial likelihood to ignore the baseline hazard invalidates the “Poisson data-augmentation” trick that INLA does to make the C-matrix diagonal. While non-diagonal C matrix is not feasible in INLA’s algorithm, it will be feasible in the new proposed algorithm.</w:t>
      </w:r>
    </w:p>
    <w:p w14:paraId="793B2D03" w14:textId="77777777" w:rsidR="00566128" w:rsidRDefault="00853446">
      <w:pPr>
        <w:tabs>
          <w:tab w:val="center" w:pos="3304"/>
        </w:tabs>
        <w:spacing w:after="234" w:line="259" w:lineRule="auto"/>
        <w:ind w:left="0" w:right="0" w:firstLine="0"/>
        <w:jc w:val="left"/>
      </w:pPr>
      <w:r>
        <w:rPr>
          <w:b/>
        </w:rPr>
        <w:t>3.1.1</w:t>
      </w:r>
      <w:r>
        <w:rPr>
          <w:b/>
        </w:rPr>
        <w:tab/>
        <w:t>Derivation of Hessian matrix and Precision matrix:</w:t>
      </w:r>
    </w:p>
    <w:p w14:paraId="6E3ACCBD" w14:textId="77777777" w:rsidR="00566128" w:rsidRDefault="00853446">
      <w:pPr>
        <w:spacing w:after="384"/>
        <w:ind w:left="16" w:right="1425"/>
      </w:pPr>
      <w:r>
        <w:t>For i-th observation, the partial log-likelihood will be:</w:t>
      </w:r>
    </w:p>
    <w:p w14:paraId="60CD6A37" w14:textId="77777777" w:rsidR="00566128" w:rsidRDefault="00853446">
      <w:pPr>
        <w:tabs>
          <w:tab w:val="center" w:pos="4708"/>
          <w:tab w:val="center" w:pos="9211"/>
        </w:tabs>
        <w:spacing w:after="6" w:line="252" w:lineRule="auto"/>
        <w:ind w:left="0" w:right="0" w:firstLine="0"/>
        <w:jc w:val="left"/>
      </w:pPr>
      <w:r>
        <w:rPr>
          <w:sz w:val="22"/>
        </w:rPr>
        <w:tab/>
      </w:r>
      <w:r>
        <w:rPr>
          <w:i/>
        </w:rPr>
        <w:t xml:space="preserve">l </w:t>
      </w:r>
      <w:r>
        <w:t xml:space="preserve">= </w:t>
      </w:r>
      <w:r>
        <w:rPr>
          <w:i/>
        </w:rPr>
        <w:t>−</w:t>
      </w:r>
      <w:r>
        <w:t xml:space="preserve">ln(1 + </w:t>
      </w:r>
      <w:r>
        <w:rPr>
          <w:sz w:val="31"/>
          <w:vertAlign w:val="superscript"/>
        </w:rPr>
        <w:t xml:space="preserve">X </w:t>
      </w:r>
      <w:r>
        <w:t>exp[</w:t>
      </w:r>
      <w:r>
        <w:rPr>
          <w:i/>
        </w:rPr>
        <w:t>−</w:t>
      </w:r>
      <w:r>
        <w:t>∆</w:t>
      </w:r>
      <w:r>
        <w:rPr>
          <w:i/>
          <w:vertAlign w:val="subscript"/>
        </w:rPr>
        <w:t>i,j</w:t>
      </w:r>
      <w:r>
        <w:t>])</w:t>
      </w:r>
      <w:r>
        <w:tab/>
        <w:t>(22)</w:t>
      </w:r>
    </w:p>
    <w:p w14:paraId="4370AE0D" w14:textId="77777777" w:rsidR="00566128" w:rsidRDefault="00853446">
      <w:pPr>
        <w:spacing w:after="290" w:line="265" w:lineRule="auto"/>
        <w:ind w:left="693" w:right="2060" w:hanging="10"/>
        <w:jc w:val="center"/>
      </w:pPr>
      <w:r>
        <w:rPr>
          <w:i/>
          <w:sz w:val="14"/>
        </w:rPr>
        <w:t>j∈R</w:t>
      </w:r>
      <w:r>
        <w:rPr>
          <w:i/>
          <w:sz w:val="14"/>
          <w:vertAlign w:val="subscript"/>
        </w:rPr>
        <w:t>i</w:t>
      </w:r>
      <w:r>
        <w:rPr>
          <w:i/>
          <w:sz w:val="14"/>
        </w:rPr>
        <w:t>,j6</w:t>
      </w:r>
      <w:r>
        <w:rPr>
          <w:sz w:val="14"/>
        </w:rPr>
        <w:t>=</w:t>
      </w:r>
      <w:r>
        <w:rPr>
          <w:i/>
          <w:sz w:val="14"/>
        </w:rPr>
        <w:t>i</w:t>
      </w:r>
    </w:p>
    <w:p w14:paraId="54D1FC0B" w14:textId="77777777" w:rsidR="00566128" w:rsidRDefault="00853446">
      <w:pPr>
        <w:ind w:left="16" w:right="1425"/>
      </w:pPr>
      <w:r>
        <w:t>Therefore, taking derivative with respect to ∆</w:t>
      </w:r>
      <w:r>
        <w:rPr>
          <w:i/>
          <w:vertAlign w:val="subscript"/>
        </w:rPr>
        <w:t>iw</w:t>
      </w:r>
      <w:r>
        <w:t>, we can get:</w:t>
      </w:r>
    </w:p>
    <w:p w14:paraId="16BF0B3D" w14:textId="77777777" w:rsidR="00566128" w:rsidRDefault="00853446">
      <w:pPr>
        <w:spacing w:after="38" w:line="264" w:lineRule="auto"/>
        <w:ind w:left="3078" w:right="428" w:hanging="10"/>
        <w:jc w:val="center"/>
      </w:pPr>
      <w:r>
        <w:rPr>
          <w:noProof/>
        </w:rPr>
        <w:drawing>
          <wp:anchor distT="0" distB="0" distL="114300" distR="114300" simplePos="0" relativeHeight="251661312" behindDoc="0" locked="0" layoutInCell="1" allowOverlap="0" wp14:anchorId="668FFD95" wp14:editId="3D002AC0">
            <wp:simplePos x="0" y="0"/>
            <wp:positionH relativeFrom="column">
              <wp:posOffset>1948371</wp:posOffset>
            </wp:positionH>
            <wp:positionV relativeFrom="paragraph">
              <wp:posOffset>-52445</wp:posOffset>
            </wp:positionV>
            <wp:extent cx="813816" cy="304800"/>
            <wp:effectExtent l="0" t="0" r="0" b="0"/>
            <wp:wrapSquare wrapText="bothSides"/>
            <wp:docPr id="52604" name="Picture 52604"/>
            <wp:cNvGraphicFramePr/>
            <a:graphic xmlns:a="http://schemas.openxmlformats.org/drawingml/2006/main">
              <a:graphicData uri="http://schemas.openxmlformats.org/drawingml/2006/picture">
                <pic:pic xmlns:pic="http://schemas.openxmlformats.org/drawingml/2006/picture">
                  <pic:nvPicPr>
                    <pic:cNvPr id="52604" name="Picture 52604"/>
                    <pic:cNvPicPr/>
                  </pic:nvPicPr>
                  <pic:blipFill>
                    <a:blip r:embed="rId14"/>
                    <a:stretch>
                      <a:fillRect/>
                    </a:stretch>
                  </pic:blipFill>
                  <pic:spPr>
                    <a:xfrm>
                      <a:off x="0" y="0"/>
                      <a:ext cx="813816" cy="304800"/>
                    </a:xfrm>
                    <a:prstGeom prst="rect">
                      <a:avLst/>
                    </a:prstGeom>
                  </pic:spPr>
                </pic:pic>
              </a:graphicData>
            </a:graphic>
          </wp:anchor>
        </w:drawing>
      </w:r>
      <w:r>
        <w:rPr>
          <w:noProof/>
          <w:sz w:val="22"/>
        </w:rPr>
        <mc:AlternateContent>
          <mc:Choice Requires="wpg">
            <w:drawing>
              <wp:anchor distT="0" distB="0" distL="114300" distR="114300" simplePos="0" relativeHeight="251662336" behindDoc="0" locked="0" layoutInCell="1" allowOverlap="1" wp14:anchorId="4A74D7A0" wp14:editId="7F80E0B9">
                <wp:simplePos x="0" y="0"/>
                <wp:positionH relativeFrom="column">
                  <wp:posOffset>2608161</wp:posOffset>
                </wp:positionH>
                <wp:positionV relativeFrom="paragraph">
                  <wp:posOffset>132542</wp:posOffset>
                </wp:positionV>
                <wp:extent cx="1388085" cy="5055"/>
                <wp:effectExtent l="0" t="0" r="0" b="0"/>
                <wp:wrapSquare wrapText="bothSides"/>
                <wp:docPr id="39492" name="Group 39492"/>
                <wp:cNvGraphicFramePr/>
                <a:graphic xmlns:a="http://schemas.openxmlformats.org/drawingml/2006/main">
                  <a:graphicData uri="http://schemas.microsoft.com/office/word/2010/wordprocessingGroup">
                    <wpg:wgp>
                      <wpg:cNvGrpSpPr/>
                      <wpg:grpSpPr>
                        <a:xfrm>
                          <a:off x="0" y="0"/>
                          <a:ext cx="1388085" cy="5055"/>
                          <a:chOff x="0" y="0"/>
                          <a:chExt cx="1388085" cy="5055"/>
                        </a:xfrm>
                      </wpg:grpSpPr>
                      <wps:wsp>
                        <wps:cNvPr id="2312" name="Shape 2312"/>
                        <wps:cNvSpPr/>
                        <wps:spPr>
                          <a:xfrm>
                            <a:off x="0" y="0"/>
                            <a:ext cx="1388085" cy="0"/>
                          </a:xfrm>
                          <a:custGeom>
                            <a:avLst/>
                            <a:gdLst/>
                            <a:ahLst/>
                            <a:cxnLst/>
                            <a:rect l="0" t="0" r="0" b="0"/>
                            <a:pathLst>
                              <a:path w="1388085">
                                <a:moveTo>
                                  <a:pt x="0" y="0"/>
                                </a:moveTo>
                                <a:lnTo>
                                  <a:pt x="138808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92" style="width:109.298pt;height:0.398pt;position:absolute;mso-position-horizontal-relative:text;mso-position-horizontal:absolute;margin-left:205.367pt;mso-position-vertical-relative:text;margin-top:10.4364pt;" coordsize="13880,50">
                <v:shape id="Shape 2312" style="position:absolute;width:13880;height:0;left:0;top:0;" coordsize="1388085,0" path="m0,0l1388085,0">
                  <v:stroke weight="0.398pt" endcap="flat" joinstyle="miter" miterlimit="10" on="true" color="#000000"/>
                  <v:fill on="false" color="#000000" opacity="0"/>
                </v:shape>
                <w10:wrap type="square"/>
              </v:group>
            </w:pict>
          </mc:Fallback>
        </mc:AlternateContent>
      </w:r>
      <w:r>
        <w:t>exp(</w:t>
      </w:r>
      <w:r>
        <w:rPr>
          <w:i/>
        </w:rPr>
        <w:t>−</w:t>
      </w:r>
      <w:r>
        <w:t>∆</w:t>
      </w:r>
      <w:r>
        <w:rPr>
          <w:i/>
          <w:vertAlign w:val="subscript"/>
        </w:rPr>
        <w:t>i,w</w:t>
      </w:r>
      <w:r>
        <w:t>)</w:t>
      </w:r>
    </w:p>
    <w:p w14:paraId="3A1EE373" w14:textId="77777777" w:rsidR="00566128" w:rsidRDefault="00853446">
      <w:pPr>
        <w:tabs>
          <w:tab w:val="center" w:pos="5372"/>
          <w:tab w:val="center" w:pos="9211"/>
        </w:tabs>
        <w:spacing w:before="60" w:after="6" w:line="252" w:lineRule="auto"/>
        <w:ind w:left="0" w:right="0" w:firstLine="0"/>
        <w:jc w:val="left"/>
      </w:pPr>
      <w:r>
        <w:rPr>
          <w:sz w:val="22"/>
        </w:rPr>
        <w:tab/>
      </w:r>
      <w:r>
        <w:rPr>
          <w:sz w:val="31"/>
          <w:vertAlign w:val="superscript"/>
        </w:rPr>
        <w:t>P</w:t>
      </w:r>
      <w:r>
        <w:rPr>
          <w:i/>
          <w:sz w:val="14"/>
        </w:rPr>
        <w:t>j∈R ,j6</w:t>
      </w:r>
      <w:r>
        <w:rPr>
          <w:sz w:val="14"/>
        </w:rPr>
        <w:t>=</w:t>
      </w:r>
      <w:r>
        <w:rPr>
          <w:i/>
          <w:sz w:val="14"/>
        </w:rPr>
        <w:t xml:space="preserve">i </w:t>
      </w:r>
      <w:r>
        <w:t>exp[</w:t>
      </w:r>
      <w:r>
        <w:rPr>
          <w:i/>
        </w:rPr>
        <w:t>−</w:t>
      </w:r>
      <w:r>
        <w:t>∆</w:t>
      </w:r>
      <w:r>
        <w:rPr>
          <w:i/>
          <w:vertAlign w:val="subscript"/>
        </w:rPr>
        <w:t>i,j</w:t>
      </w:r>
      <w:r>
        <w:t>]</w:t>
      </w:r>
      <w:r>
        <w:tab/>
        <w:t>(23)</w:t>
      </w:r>
    </w:p>
    <w:p w14:paraId="4E0886C5" w14:textId="77777777" w:rsidR="00566128" w:rsidRDefault="00853446">
      <w:pPr>
        <w:spacing w:after="256" w:line="265" w:lineRule="auto"/>
        <w:ind w:left="3078" w:right="851" w:hanging="10"/>
        <w:jc w:val="center"/>
      </w:pPr>
      <w:r>
        <w:rPr>
          <w:i/>
          <w:sz w:val="10"/>
        </w:rPr>
        <w:t>i</w:t>
      </w:r>
    </w:p>
    <w:p w14:paraId="38272529" w14:textId="77777777" w:rsidR="00566128" w:rsidRDefault="00853446">
      <w:pPr>
        <w:spacing w:after="243"/>
        <w:ind w:left="16" w:right="1425"/>
      </w:pPr>
      <w:r>
        <w:t>Similarly, we can see that:</w:t>
      </w:r>
    </w:p>
    <w:p w14:paraId="50C95775" w14:textId="77777777" w:rsidR="00566128" w:rsidRDefault="00853446">
      <w:pPr>
        <w:spacing w:after="0" w:line="265" w:lineRule="auto"/>
        <w:ind w:left="693" w:right="0" w:hanging="10"/>
        <w:jc w:val="center"/>
      </w:pPr>
      <w:r>
        <w:rPr>
          <w:noProof/>
        </w:rPr>
        <w:drawing>
          <wp:anchor distT="0" distB="0" distL="114300" distR="114300" simplePos="0" relativeHeight="251663360" behindDoc="0" locked="0" layoutInCell="1" allowOverlap="0" wp14:anchorId="0E3A23FA" wp14:editId="6782F094">
            <wp:simplePos x="0" y="0"/>
            <wp:positionH relativeFrom="column">
              <wp:posOffset>1135571</wp:posOffset>
            </wp:positionH>
            <wp:positionV relativeFrom="paragraph">
              <wp:posOffset>-3879</wp:posOffset>
            </wp:positionV>
            <wp:extent cx="1603248" cy="158496"/>
            <wp:effectExtent l="0" t="0" r="0" b="0"/>
            <wp:wrapSquare wrapText="bothSides"/>
            <wp:docPr id="52605" name="Picture 52605"/>
            <wp:cNvGraphicFramePr/>
            <a:graphic xmlns:a="http://schemas.openxmlformats.org/drawingml/2006/main">
              <a:graphicData uri="http://schemas.openxmlformats.org/drawingml/2006/picture">
                <pic:pic xmlns:pic="http://schemas.openxmlformats.org/drawingml/2006/picture">
                  <pic:nvPicPr>
                    <pic:cNvPr id="52605" name="Picture 52605"/>
                    <pic:cNvPicPr/>
                  </pic:nvPicPr>
                  <pic:blipFill>
                    <a:blip r:embed="rId15"/>
                    <a:stretch>
                      <a:fillRect/>
                    </a:stretch>
                  </pic:blipFill>
                  <pic:spPr>
                    <a:xfrm>
                      <a:off x="0" y="0"/>
                      <a:ext cx="1603248" cy="158496"/>
                    </a:xfrm>
                    <a:prstGeom prst="rect">
                      <a:avLst/>
                    </a:prstGeom>
                  </pic:spPr>
                </pic:pic>
              </a:graphicData>
            </a:graphic>
          </wp:anchor>
        </w:drawing>
      </w:r>
      <w:r>
        <w:rPr>
          <w:i/>
          <w:sz w:val="14"/>
        </w:rPr>
        <w:t>j R</w:t>
      </w:r>
      <w:r>
        <w:rPr>
          <w:i/>
          <w:sz w:val="10"/>
        </w:rPr>
        <w:t>i</w:t>
      </w:r>
      <w:r>
        <w:rPr>
          <w:i/>
          <w:sz w:val="14"/>
        </w:rPr>
        <w:t>,j</w:t>
      </w:r>
      <w:r>
        <w:rPr>
          <w:noProof/>
        </w:rPr>
        <w:drawing>
          <wp:inline distT="0" distB="0" distL="0" distR="0" wp14:anchorId="255457E7" wp14:editId="2FBCEF3E">
            <wp:extent cx="1658112" cy="170688"/>
            <wp:effectExtent l="0" t="0" r="0" b="0"/>
            <wp:docPr id="52606" name="Picture 52606"/>
            <wp:cNvGraphicFramePr/>
            <a:graphic xmlns:a="http://schemas.openxmlformats.org/drawingml/2006/main">
              <a:graphicData uri="http://schemas.openxmlformats.org/drawingml/2006/picture">
                <pic:pic xmlns:pic="http://schemas.openxmlformats.org/drawingml/2006/picture">
                  <pic:nvPicPr>
                    <pic:cNvPr id="52606" name="Picture 52606"/>
                    <pic:cNvPicPr/>
                  </pic:nvPicPr>
                  <pic:blipFill>
                    <a:blip r:embed="rId16"/>
                    <a:stretch>
                      <a:fillRect/>
                    </a:stretch>
                  </pic:blipFill>
                  <pic:spPr>
                    <a:xfrm>
                      <a:off x="0" y="0"/>
                      <a:ext cx="1658112" cy="170688"/>
                    </a:xfrm>
                    <a:prstGeom prst="rect">
                      <a:avLst/>
                    </a:prstGeom>
                  </pic:spPr>
                </pic:pic>
              </a:graphicData>
            </a:graphic>
          </wp:inline>
        </w:drawing>
      </w:r>
    </w:p>
    <w:p w14:paraId="572CFADF" w14:textId="77777777" w:rsidR="00566128" w:rsidRDefault="00853446">
      <w:pPr>
        <w:spacing w:after="32"/>
        <w:ind w:left="2317" w:right="3515"/>
      </w:pPr>
      <w:r>
        <w:rPr>
          <w:noProof/>
          <w:sz w:val="22"/>
        </w:rPr>
        <mc:AlternateContent>
          <mc:Choice Requires="wpg">
            <w:drawing>
              <wp:anchor distT="0" distB="0" distL="114300" distR="114300" simplePos="0" relativeHeight="251664384" behindDoc="0" locked="0" layoutInCell="1" allowOverlap="1" wp14:anchorId="7E32EB72" wp14:editId="027F7106">
                <wp:simplePos x="0" y="0"/>
                <wp:positionH relativeFrom="column">
                  <wp:posOffset>1091933</wp:posOffset>
                </wp:positionH>
                <wp:positionV relativeFrom="paragraph">
                  <wp:posOffset>55540</wp:posOffset>
                </wp:positionV>
                <wp:extent cx="3552012" cy="5055"/>
                <wp:effectExtent l="0" t="0" r="0" b="0"/>
                <wp:wrapNone/>
                <wp:docPr id="39493" name="Group 39493"/>
                <wp:cNvGraphicFramePr/>
                <a:graphic xmlns:a="http://schemas.openxmlformats.org/drawingml/2006/main">
                  <a:graphicData uri="http://schemas.microsoft.com/office/word/2010/wordprocessingGroup">
                    <wpg:wgp>
                      <wpg:cNvGrpSpPr/>
                      <wpg:grpSpPr>
                        <a:xfrm>
                          <a:off x="0" y="0"/>
                          <a:ext cx="3552012" cy="5055"/>
                          <a:chOff x="0" y="0"/>
                          <a:chExt cx="3552012" cy="5055"/>
                        </a:xfrm>
                      </wpg:grpSpPr>
                      <wps:wsp>
                        <wps:cNvPr id="2334" name="Shape 2334"/>
                        <wps:cNvSpPr/>
                        <wps:spPr>
                          <a:xfrm>
                            <a:off x="0" y="0"/>
                            <a:ext cx="327393" cy="0"/>
                          </a:xfrm>
                          <a:custGeom>
                            <a:avLst/>
                            <a:gdLst/>
                            <a:ahLst/>
                            <a:cxnLst/>
                            <a:rect l="0" t="0" r="0" b="0"/>
                            <a:pathLst>
                              <a:path w="327393">
                                <a:moveTo>
                                  <a:pt x="0" y="0"/>
                                </a:moveTo>
                                <a:lnTo>
                                  <a:pt x="3273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71" name="Shape 2371"/>
                        <wps:cNvSpPr/>
                        <wps:spPr>
                          <a:xfrm>
                            <a:off x="526466" y="0"/>
                            <a:ext cx="3025546" cy="0"/>
                          </a:xfrm>
                          <a:custGeom>
                            <a:avLst/>
                            <a:gdLst/>
                            <a:ahLst/>
                            <a:cxnLst/>
                            <a:rect l="0" t="0" r="0" b="0"/>
                            <a:pathLst>
                              <a:path w="3025546">
                                <a:moveTo>
                                  <a:pt x="0" y="0"/>
                                </a:moveTo>
                                <a:lnTo>
                                  <a:pt x="30255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93" style="width:279.686pt;height:0.398pt;position:absolute;z-index:96;mso-position-horizontal-relative:text;mso-position-horizontal:absolute;margin-left:85.979pt;mso-position-vertical-relative:text;margin-top:4.3732pt;" coordsize="35520,50">
                <v:shape id="Shape 2334" style="position:absolute;width:3273;height:0;left:0;top:0;" coordsize="327393,0" path="m0,0l327393,0">
                  <v:stroke weight="0.398pt" endcap="flat" joinstyle="miter" miterlimit="10" on="true" color="#000000"/>
                  <v:fill on="false" color="#000000" opacity="0"/>
                </v:shape>
                <v:shape id="Shape 2371" style="position:absolute;width:30255;height:0;left:5264;top:0;" coordsize="3025546,0" path="m0,0l3025546,0">
                  <v:stroke weight="0.398pt" endcap="flat" joinstyle="miter" miterlimit="10" on="true" color="#000000"/>
                  <v:fill on="false" color="#000000" opacity="0"/>
                </v:shape>
              </v:group>
            </w:pict>
          </mc:Fallback>
        </mc:AlternateContent>
      </w:r>
      <w:r>
        <w:t>=</w:t>
      </w:r>
    </w:p>
    <w:p w14:paraId="73A10EE8" w14:textId="77777777" w:rsidR="00566128" w:rsidRDefault="00853446">
      <w:pPr>
        <w:spacing w:after="84" w:line="265" w:lineRule="auto"/>
        <w:ind w:left="2003" w:right="4446" w:hanging="283"/>
        <w:jc w:val="left"/>
      </w:pPr>
      <w:r>
        <w:rPr>
          <w:i/>
        </w:rPr>
        <w:t>∂</w:t>
      </w:r>
      <w:r>
        <w:t>∆</w:t>
      </w:r>
      <w:r>
        <w:rPr>
          <w:sz w:val="14"/>
        </w:rPr>
        <w:t>2</w:t>
      </w:r>
      <w:r>
        <w:rPr>
          <w:sz w:val="14"/>
        </w:rPr>
        <w:tab/>
      </w:r>
      <w:r>
        <w:t>1 + P</w:t>
      </w:r>
      <w:r>
        <w:rPr>
          <w:i/>
          <w:sz w:val="14"/>
        </w:rPr>
        <w:t>j∈R</w:t>
      </w:r>
      <w:r>
        <w:rPr>
          <w:i/>
          <w:sz w:val="10"/>
        </w:rPr>
        <w:t>i</w:t>
      </w:r>
      <w:r>
        <w:rPr>
          <w:i/>
          <w:sz w:val="14"/>
        </w:rPr>
        <w:t>,j6</w:t>
      </w:r>
      <w:r>
        <w:rPr>
          <w:sz w:val="14"/>
        </w:rPr>
        <w:t>=</w:t>
      </w:r>
      <w:r>
        <w:rPr>
          <w:i/>
          <w:sz w:val="14"/>
        </w:rPr>
        <w:t xml:space="preserve">i </w:t>
      </w:r>
      <w:r>
        <w:t>exp(</w:t>
      </w:r>
      <w:r>
        <w:rPr>
          <w:i/>
        </w:rPr>
        <w:t>−</w:t>
      </w:r>
      <w:r>
        <w:t>∆</w:t>
      </w:r>
      <w:r>
        <w:rPr>
          <w:i/>
          <w:sz w:val="14"/>
        </w:rPr>
        <w:t>i,j</w:t>
      </w:r>
      <w:r>
        <w:t>)</w:t>
      </w:r>
      <w:r>
        <w:rPr>
          <w:sz w:val="14"/>
        </w:rPr>
        <w:t xml:space="preserve">2 </w:t>
      </w:r>
      <w:r>
        <w:rPr>
          <w:i/>
          <w:sz w:val="14"/>
        </w:rPr>
        <w:t>i,w</w:t>
      </w:r>
    </w:p>
    <w:p w14:paraId="04C5C894" w14:textId="77777777" w:rsidR="00566128" w:rsidRDefault="00853446">
      <w:pPr>
        <w:spacing w:after="116" w:line="252" w:lineRule="auto"/>
        <w:ind w:left="10" w:right="1425" w:hanging="10"/>
        <w:jc w:val="right"/>
      </w:pPr>
      <w:r>
        <w:t>(24)</w:t>
      </w:r>
    </w:p>
    <w:p w14:paraId="32AC97A1" w14:textId="77777777" w:rsidR="00566128" w:rsidRDefault="00853446">
      <w:pPr>
        <w:tabs>
          <w:tab w:val="center" w:pos="3663"/>
          <w:tab w:val="center" w:pos="7646"/>
        </w:tabs>
        <w:spacing w:after="10"/>
        <w:ind w:left="0" w:right="0" w:firstLine="0"/>
        <w:jc w:val="left"/>
      </w:pPr>
      <w:r>
        <w:rPr>
          <w:noProof/>
        </w:rPr>
        <w:drawing>
          <wp:anchor distT="0" distB="0" distL="114300" distR="114300" simplePos="0" relativeHeight="251665408" behindDoc="0" locked="0" layoutInCell="1" allowOverlap="0" wp14:anchorId="6E1FA95A" wp14:editId="4FB0C80D">
            <wp:simplePos x="0" y="0"/>
            <wp:positionH relativeFrom="column">
              <wp:posOffset>1999171</wp:posOffset>
            </wp:positionH>
            <wp:positionV relativeFrom="paragraph">
              <wp:posOffset>-16772</wp:posOffset>
            </wp:positionV>
            <wp:extent cx="2770632" cy="332232"/>
            <wp:effectExtent l="0" t="0" r="0" b="0"/>
            <wp:wrapSquare wrapText="bothSides"/>
            <wp:docPr id="52607" name="Picture 52607"/>
            <wp:cNvGraphicFramePr/>
            <a:graphic xmlns:a="http://schemas.openxmlformats.org/drawingml/2006/main">
              <a:graphicData uri="http://schemas.openxmlformats.org/drawingml/2006/picture">
                <pic:pic xmlns:pic="http://schemas.openxmlformats.org/drawingml/2006/picture">
                  <pic:nvPicPr>
                    <pic:cNvPr id="52607" name="Picture 52607"/>
                    <pic:cNvPicPr/>
                  </pic:nvPicPr>
                  <pic:blipFill>
                    <a:blip r:embed="rId17"/>
                    <a:stretch>
                      <a:fillRect/>
                    </a:stretch>
                  </pic:blipFill>
                  <pic:spPr>
                    <a:xfrm>
                      <a:off x="0" y="0"/>
                      <a:ext cx="2770632" cy="332232"/>
                    </a:xfrm>
                    <a:prstGeom prst="rect">
                      <a:avLst/>
                    </a:prstGeom>
                  </pic:spPr>
                </pic:pic>
              </a:graphicData>
            </a:graphic>
          </wp:anchor>
        </w:drawing>
      </w:r>
      <w:r>
        <w:rPr>
          <w:sz w:val="22"/>
        </w:rPr>
        <w:tab/>
      </w:r>
      <w:r>
        <w:t>exp(</w:t>
      </w:r>
      <w:r>
        <w:rPr>
          <w:i/>
        </w:rPr>
        <w:t>−</w:t>
      </w:r>
      <w:r>
        <w:t>∆</w:t>
      </w:r>
      <w:r>
        <w:rPr>
          <w:i/>
          <w:sz w:val="14"/>
        </w:rPr>
        <w:t>i,w</w:t>
      </w:r>
      <w:r>
        <w:t>)</w:t>
      </w:r>
      <w:r>
        <w:tab/>
      </w:r>
    </w:p>
    <w:p w14:paraId="2241C85E" w14:textId="77777777" w:rsidR="00566128" w:rsidRDefault="00853446">
      <w:pPr>
        <w:spacing w:after="10"/>
        <w:ind w:left="2317" w:right="1425"/>
      </w:pPr>
      <w:r>
        <w:t xml:space="preserve">= </w:t>
      </w:r>
      <w:r>
        <w:rPr>
          <w:noProof/>
          <w:sz w:val="22"/>
        </w:rPr>
        <mc:AlternateContent>
          <mc:Choice Requires="wpg">
            <w:drawing>
              <wp:inline distT="0" distB="0" distL="0" distR="0" wp14:anchorId="4BF769EC" wp14:editId="6DA75C59">
                <wp:extent cx="1415580" cy="5055"/>
                <wp:effectExtent l="0" t="0" r="0" b="0"/>
                <wp:docPr id="39494" name="Group 39494"/>
                <wp:cNvGraphicFramePr/>
                <a:graphic xmlns:a="http://schemas.openxmlformats.org/drawingml/2006/main">
                  <a:graphicData uri="http://schemas.microsoft.com/office/word/2010/wordprocessingGroup">
                    <wpg:wgp>
                      <wpg:cNvGrpSpPr/>
                      <wpg:grpSpPr>
                        <a:xfrm>
                          <a:off x="0" y="0"/>
                          <a:ext cx="1415580" cy="5055"/>
                          <a:chOff x="0" y="0"/>
                          <a:chExt cx="1415580" cy="5055"/>
                        </a:xfrm>
                      </wpg:grpSpPr>
                      <wps:wsp>
                        <wps:cNvPr id="2397" name="Shape 2397"/>
                        <wps:cNvSpPr/>
                        <wps:spPr>
                          <a:xfrm>
                            <a:off x="0" y="0"/>
                            <a:ext cx="1415580" cy="0"/>
                          </a:xfrm>
                          <a:custGeom>
                            <a:avLst/>
                            <a:gdLst/>
                            <a:ahLst/>
                            <a:cxnLst/>
                            <a:rect l="0" t="0" r="0" b="0"/>
                            <a:pathLst>
                              <a:path w="1415580">
                                <a:moveTo>
                                  <a:pt x="0" y="0"/>
                                </a:moveTo>
                                <a:lnTo>
                                  <a:pt x="141558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494" style="width:111.463pt;height:0.398pt;mso-position-horizontal-relative:char;mso-position-vertical-relative:line" coordsize="14155,50">
                <v:shape id="Shape 2397" style="position:absolute;width:14155;height:0;left:0;top:0;" coordsize="1415580,0" path="m0,0l1415580,0">
                  <v:stroke weight="0.398pt" endcap="flat" joinstyle="miter" miterlimit="10" on="true" color="#000000"/>
                  <v:fill on="false" color="#000000" opacity="0"/>
                </v:shape>
              </v:group>
            </w:pict>
          </mc:Fallback>
        </mc:AlternateContent>
      </w:r>
    </w:p>
    <w:p w14:paraId="50B07F8F" w14:textId="77777777" w:rsidR="00566128" w:rsidRDefault="00853446">
      <w:pPr>
        <w:spacing w:after="292"/>
        <w:ind w:left="2552" w:right="1425"/>
      </w:pPr>
      <w:r>
        <w:t>1 + P</w:t>
      </w:r>
      <w:r>
        <w:rPr>
          <w:i/>
          <w:sz w:val="14"/>
        </w:rPr>
        <w:t>j</w:t>
      </w:r>
    </w:p>
    <w:p w14:paraId="1E1A80BF" w14:textId="77777777" w:rsidR="00566128" w:rsidRDefault="00853446">
      <w:pPr>
        <w:spacing w:after="310"/>
        <w:ind w:left="16" w:right="1425"/>
      </w:pPr>
      <w:r>
        <w:t xml:space="preserve">Suppose that </w:t>
      </w:r>
      <w:r>
        <w:rPr>
          <w:i/>
        </w:rPr>
        <w:t>M 6</w:t>
      </w:r>
      <w:r>
        <w:t xml:space="preserve">= </w:t>
      </w:r>
      <w:r>
        <w:rPr>
          <w:i/>
        </w:rPr>
        <w:t>w , M 6</w:t>
      </w:r>
      <w:r>
        <w:t xml:space="preserve">= </w:t>
      </w:r>
      <w:r>
        <w:rPr>
          <w:i/>
        </w:rPr>
        <w:t xml:space="preserve">i </w:t>
      </w:r>
      <w:r>
        <w:t xml:space="preserve">and </w:t>
      </w:r>
      <w:r>
        <w:rPr>
          <w:i/>
        </w:rPr>
        <w:t>M ∈ R</w:t>
      </w:r>
      <w:r>
        <w:rPr>
          <w:i/>
          <w:vertAlign w:val="subscript"/>
        </w:rPr>
        <w:t>i</w:t>
      </w:r>
      <w:r>
        <w:t>, then we also have:</w:t>
      </w:r>
    </w:p>
    <w:p w14:paraId="79C9D329" w14:textId="77777777" w:rsidR="00566128" w:rsidRDefault="00853446">
      <w:pPr>
        <w:tabs>
          <w:tab w:val="center" w:pos="4015"/>
          <w:tab w:val="center" w:pos="4589"/>
          <w:tab w:val="center" w:pos="6088"/>
        </w:tabs>
        <w:spacing w:after="4" w:line="264" w:lineRule="auto"/>
        <w:ind w:left="0" w:right="0" w:firstLine="0"/>
        <w:jc w:val="left"/>
      </w:pPr>
      <w:r>
        <w:rPr>
          <w:sz w:val="22"/>
        </w:rPr>
        <w:tab/>
      </w:r>
      <w:r>
        <w:rPr>
          <w:noProof/>
        </w:rPr>
        <w:drawing>
          <wp:inline distT="0" distB="0" distL="0" distR="0" wp14:anchorId="488EA576" wp14:editId="236E85B2">
            <wp:extent cx="1728216" cy="179832"/>
            <wp:effectExtent l="0" t="0" r="0" b="0"/>
            <wp:docPr id="52608" name="Picture 52608"/>
            <wp:cNvGraphicFramePr/>
            <a:graphic xmlns:a="http://schemas.openxmlformats.org/drawingml/2006/main">
              <a:graphicData uri="http://schemas.openxmlformats.org/drawingml/2006/picture">
                <pic:pic xmlns:pic="http://schemas.openxmlformats.org/drawingml/2006/picture">
                  <pic:nvPicPr>
                    <pic:cNvPr id="52608" name="Picture 52608"/>
                    <pic:cNvPicPr/>
                  </pic:nvPicPr>
                  <pic:blipFill>
                    <a:blip r:embed="rId18"/>
                    <a:stretch>
                      <a:fillRect/>
                    </a:stretch>
                  </pic:blipFill>
                  <pic:spPr>
                    <a:xfrm>
                      <a:off x="0" y="0"/>
                      <a:ext cx="1728216" cy="179832"/>
                    </a:xfrm>
                    <a:prstGeom prst="rect">
                      <a:avLst/>
                    </a:prstGeom>
                  </pic:spPr>
                </pic:pic>
              </a:graphicData>
            </a:graphic>
          </wp:inline>
        </w:drawing>
      </w:r>
      <w:r>
        <w:rPr>
          <w:i/>
        </w:rPr>
        <w:t>∂ l</w:t>
      </w:r>
      <w:r>
        <w:rPr>
          <w:i/>
        </w:rPr>
        <w:tab/>
        <w:t>−</w:t>
      </w:r>
      <w:r>
        <w:t>exp(</w:t>
      </w:r>
      <w:r>
        <w:rPr>
          <w:i/>
        </w:rPr>
        <w:t>−</w:t>
      </w:r>
      <w:r>
        <w:t>∆</w:t>
      </w:r>
      <w:r>
        <w:rPr>
          <w:i/>
          <w:vertAlign w:val="subscript"/>
        </w:rPr>
        <w:t>i,w</w:t>
      </w:r>
      <w:r>
        <w:t xml:space="preserve">) </w:t>
      </w:r>
      <w:r>
        <w:rPr>
          <w:i/>
        </w:rPr>
        <w:t>∗</w:t>
      </w:r>
      <w:r>
        <w:rPr>
          <w:i/>
        </w:rPr>
        <w:tab/>
        <w:t xml:space="preserve">− </w:t>
      </w:r>
      <w:r>
        <w:t>exp(</w:t>
      </w:r>
      <w:r>
        <w:rPr>
          <w:i/>
        </w:rPr>
        <w:t>−</w:t>
      </w:r>
      <w:r>
        <w:t>∆</w:t>
      </w:r>
      <w:r>
        <w:rPr>
          <w:i/>
          <w:vertAlign w:val="subscript"/>
        </w:rPr>
        <w:t>i,M</w:t>
      </w:r>
      <w:r>
        <w:t>)</w:t>
      </w:r>
    </w:p>
    <w:p w14:paraId="4EB6B970" w14:textId="77777777" w:rsidR="00566128" w:rsidRDefault="00853446">
      <w:pPr>
        <w:tabs>
          <w:tab w:val="center" w:pos="3776"/>
          <w:tab w:val="center" w:pos="5346"/>
        </w:tabs>
        <w:spacing w:after="3" w:line="265" w:lineRule="auto"/>
        <w:ind w:left="0" w:right="0" w:firstLine="0"/>
        <w:jc w:val="left"/>
      </w:pPr>
      <w:r>
        <w:rPr>
          <w:sz w:val="22"/>
        </w:rPr>
        <w:tab/>
      </w:r>
      <w:r>
        <w:t>=</w:t>
      </w:r>
      <w:r>
        <w:tab/>
      </w:r>
      <w:r>
        <w:rPr>
          <w:noProof/>
          <w:sz w:val="22"/>
        </w:rPr>
        <mc:AlternateContent>
          <mc:Choice Requires="wpg">
            <w:drawing>
              <wp:inline distT="0" distB="0" distL="0" distR="0" wp14:anchorId="620BD1BB" wp14:editId="7A79EB7D">
                <wp:extent cx="1795018" cy="5055"/>
                <wp:effectExtent l="0" t="0" r="0" b="0"/>
                <wp:docPr id="39495" name="Group 39495"/>
                <wp:cNvGraphicFramePr/>
                <a:graphic xmlns:a="http://schemas.openxmlformats.org/drawingml/2006/main">
                  <a:graphicData uri="http://schemas.microsoft.com/office/word/2010/wordprocessingGroup">
                    <wpg:wgp>
                      <wpg:cNvGrpSpPr/>
                      <wpg:grpSpPr>
                        <a:xfrm>
                          <a:off x="0" y="0"/>
                          <a:ext cx="1795018" cy="5055"/>
                          <a:chOff x="0" y="0"/>
                          <a:chExt cx="1795018" cy="5055"/>
                        </a:xfrm>
                      </wpg:grpSpPr>
                      <wps:wsp>
                        <wps:cNvPr id="2483" name="Shape 2483"/>
                        <wps:cNvSpPr/>
                        <wps:spPr>
                          <a:xfrm>
                            <a:off x="0" y="0"/>
                            <a:ext cx="1795018" cy="0"/>
                          </a:xfrm>
                          <a:custGeom>
                            <a:avLst/>
                            <a:gdLst/>
                            <a:ahLst/>
                            <a:cxnLst/>
                            <a:rect l="0" t="0" r="0" b="0"/>
                            <a:pathLst>
                              <a:path w="1795018">
                                <a:moveTo>
                                  <a:pt x="0" y="0"/>
                                </a:moveTo>
                                <a:lnTo>
                                  <a:pt x="179501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495" style="width:141.34pt;height:0.398pt;mso-position-horizontal-relative:char;mso-position-vertical-relative:line" coordsize="17950,50">
                <v:shape id="Shape 2483" style="position:absolute;width:17950;height:0;left:0;top:0;" coordsize="1795018,0" path="m0,0l1795018,0">
                  <v:stroke weight="0.398pt" endcap="flat" joinstyle="miter" miterlimit="10" on="true" color="#000000"/>
                  <v:fill on="false" color="#000000" opacity="0"/>
                </v:shape>
              </v:group>
            </w:pict>
          </mc:Fallback>
        </mc:AlternateContent>
      </w:r>
      <w:r>
        <w:rPr>
          <w:sz w:val="14"/>
        </w:rPr>
        <w:t>2</w:t>
      </w:r>
    </w:p>
    <w:p w14:paraId="52F4ED1B" w14:textId="77777777" w:rsidR="00566128" w:rsidRDefault="00853446">
      <w:pPr>
        <w:tabs>
          <w:tab w:val="center" w:pos="3126"/>
          <w:tab w:val="center" w:pos="5301"/>
        </w:tabs>
        <w:spacing w:after="144" w:line="265" w:lineRule="auto"/>
        <w:ind w:left="0" w:right="0" w:firstLine="0"/>
        <w:jc w:val="left"/>
      </w:pPr>
      <w:r>
        <w:rPr>
          <w:sz w:val="22"/>
        </w:rPr>
        <w:tab/>
      </w:r>
      <w:r>
        <w:rPr>
          <w:i/>
        </w:rPr>
        <w:t>∂</w:t>
      </w:r>
      <w:r>
        <w:t>∆</w:t>
      </w:r>
      <w:r>
        <w:rPr>
          <w:i/>
          <w:sz w:val="14"/>
        </w:rPr>
        <w:t>i,w</w:t>
      </w:r>
      <w:r>
        <w:t>∆</w:t>
      </w:r>
      <w:r>
        <w:rPr>
          <w:i/>
          <w:sz w:val="14"/>
        </w:rPr>
        <w:t>i,M</w:t>
      </w:r>
      <w:r>
        <w:rPr>
          <w:i/>
          <w:sz w:val="14"/>
        </w:rPr>
        <w:tab/>
      </w:r>
      <w:r>
        <w:t>1 + P</w:t>
      </w:r>
      <w:r>
        <w:rPr>
          <w:i/>
          <w:sz w:val="14"/>
        </w:rPr>
        <w:t>j∈R</w:t>
      </w:r>
      <w:r>
        <w:rPr>
          <w:i/>
          <w:sz w:val="10"/>
        </w:rPr>
        <w:t>i</w:t>
      </w:r>
      <w:r>
        <w:rPr>
          <w:i/>
          <w:sz w:val="14"/>
        </w:rPr>
        <w:t>,j6</w:t>
      </w:r>
      <w:r>
        <w:rPr>
          <w:sz w:val="14"/>
        </w:rPr>
        <w:t>=</w:t>
      </w:r>
      <w:r>
        <w:rPr>
          <w:i/>
          <w:sz w:val="14"/>
        </w:rPr>
        <w:t xml:space="preserve">i </w:t>
      </w:r>
      <w:r>
        <w:t>exp(</w:t>
      </w:r>
      <w:r>
        <w:rPr>
          <w:i/>
        </w:rPr>
        <w:t>−</w:t>
      </w:r>
      <w:r>
        <w:t>∆</w:t>
      </w:r>
      <w:r>
        <w:rPr>
          <w:i/>
          <w:sz w:val="14"/>
        </w:rPr>
        <w:t>i,j</w:t>
      </w:r>
      <w:r>
        <w:t>)</w:t>
      </w:r>
    </w:p>
    <w:p w14:paraId="19390279" w14:textId="77777777" w:rsidR="00566128" w:rsidRDefault="00853446">
      <w:pPr>
        <w:spacing w:after="6" w:line="252" w:lineRule="auto"/>
        <w:ind w:left="10" w:right="1425" w:hanging="10"/>
        <w:jc w:val="right"/>
      </w:pPr>
      <w:r>
        <w:t>(25)</w:t>
      </w:r>
    </w:p>
    <w:p w14:paraId="3B209162" w14:textId="77777777" w:rsidR="00566128" w:rsidRDefault="00853446">
      <w:pPr>
        <w:spacing w:after="46" w:line="259" w:lineRule="auto"/>
        <w:ind w:left="10" w:right="478" w:hanging="10"/>
        <w:jc w:val="center"/>
      </w:pPr>
      <w:r>
        <w:rPr>
          <w:noProof/>
        </w:rPr>
        <w:drawing>
          <wp:inline distT="0" distB="0" distL="0" distR="0" wp14:anchorId="324C2494" wp14:editId="2E241982">
            <wp:extent cx="1179576" cy="161544"/>
            <wp:effectExtent l="0" t="0" r="0" b="0"/>
            <wp:docPr id="52609" name="Picture 52609"/>
            <wp:cNvGraphicFramePr/>
            <a:graphic xmlns:a="http://schemas.openxmlformats.org/drawingml/2006/main">
              <a:graphicData uri="http://schemas.openxmlformats.org/drawingml/2006/picture">
                <pic:pic xmlns:pic="http://schemas.openxmlformats.org/drawingml/2006/picture">
                  <pic:nvPicPr>
                    <pic:cNvPr id="52609" name="Picture 52609"/>
                    <pic:cNvPicPr/>
                  </pic:nvPicPr>
                  <pic:blipFill>
                    <a:blip r:embed="rId19"/>
                    <a:stretch>
                      <a:fillRect/>
                    </a:stretch>
                  </pic:blipFill>
                  <pic:spPr>
                    <a:xfrm>
                      <a:off x="0" y="0"/>
                      <a:ext cx="1179576" cy="161544"/>
                    </a:xfrm>
                    <a:prstGeom prst="rect">
                      <a:avLst/>
                    </a:prstGeom>
                  </pic:spPr>
                </pic:pic>
              </a:graphicData>
            </a:graphic>
          </wp:inline>
        </w:drawing>
      </w:r>
    </w:p>
    <w:p w14:paraId="6B7623A2" w14:textId="77777777" w:rsidR="00566128" w:rsidRDefault="00853446">
      <w:pPr>
        <w:tabs>
          <w:tab w:val="center" w:pos="3776"/>
          <w:tab w:val="center" w:pos="5175"/>
        </w:tabs>
        <w:spacing w:after="3" w:line="265" w:lineRule="auto"/>
        <w:ind w:left="0" w:right="0" w:firstLine="0"/>
        <w:jc w:val="left"/>
      </w:pPr>
      <w:r>
        <w:rPr>
          <w:sz w:val="22"/>
        </w:rPr>
        <w:tab/>
      </w:r>
      <w:r>
        <w:t>=</w:t>
      </w:r>
      <w:r>
        <w:tab/>
      </w:r>
      <w:r>
        <w:rPr>
          <w:noProof/>
          <w:sz w:val="22"/>
        </w:rPr>
        <mc:AlternateContent>
          <mc:Choice Requires="wpg">
            <w:drawing>
              <wp:inline distT="0" distB="0" distL="0" distR="0" wp14:anchorId="39F35E9A" wp14:editId="488113A2">
                <wp:extent cx="1577772" cy="5055"/>
                <wp:effectExtent l="0" t="0" r="0" b="0"/>
                <wp:docPr id="39496" name="Group 39496"/>
                <wp:cNvGraphicFramePr/>
                <a:graphic xmlns:a="http://schemas.openxmlformats.org/drawingml/2006/main">
                  <a:graphicData uri="http://schemas.microsoft.com/office/word/2010/wordprocessingGroup">
                    <wpg:wgp>
                      <wpg:cNvGrpSpPr/>
                      <wpg:grpSpPr>
                        <a:xfrm>
                          <a:off x="0" y="0"/>
                          <a:ext cx="1577772" cy="5055"/>
                          <a:chOff x="0" y="0"/>
                          <a:chExt cx="1577772" cy="5055"/>
                        </a:xfrm>
                      </wpg:grpSpPr>
                      <wps:wsp>
                        <wps:cNvPr id="2512" name="Shape 2512"/>
                        <wps:cNvSpPr/>
                        <wps:spPr>
                          <a:xfrm>
                            <a:off x="0" y="0"/>
                            <a:ext cx="1577772" cy="0"/>
                          </a:xfrm>
                          <a:custGeom>
                            <a:avLst/>
                            <a:gdLst/>
                            <a:ahLst/>
                            <a:cxnLst/>
                            <a:rect l="0" t="0" r="0" b="0"/>
                            <a:pathLst>
                              <a:path w="1577772">
                                <a:moveTo>
                                  <a:pt x="0" y="0"/>
                                </a:moveTo>
                                <a:lnTo>
                                  <a:pt x="157777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496" style="width:124.234pt;height:0.398pt;mso-position-horizontal-relative:char;mso-position-vertical-relative:line" coordsize="15777,50">
                <v:shape id="Shape 2512" style="position:absolute;width:15777;height:0;left:0;top:0;" coordsize="1577772,0" path="m0,0l1577772,0">
                  <v:stroke weight="0.398pt" endcap="flat" joinstyle="miter" miterlimit="10" on="true" color="#000000"/>
                  <v:fill on="false" color="#000000" opacity="0"/>
                </v:shape>
              </v:group>
            </w:pict>
          </mc:Fallback>
        </mc:AlternateContent>
      </w:r>
      <w:r>
        <w:rPr>
          <w:sz w:val="14"/>
        </w:rPr>
        <w:t>2</w:t>
      </w:r>
    </w:p>
    <w:p w14:paraId="2E41DF2F" w14:textId="77777777" w:rsidR="00566128" w:rsidRDefault="00853446">
      <w:pPr>
        <w:spacing w:after="212" w:line="264" w:lineRule="auto"/>
        <w:ind w:left="10" w:right="568" w:hanging="10"/>
        <w:jc w:val="center"/>
      </w:pPr>
      <w:r>
        <w:lastRenderedPageBreak/>
        <w:t>1 + P</w:t>
      </w:r>
      <w:r>
        <w:rPr>
          <w:i/>
          <w:sz w:val="14"/>
        </w:rPr>
        <w:t>j∈R</w:t>
      </w:r>
      <w:r>
        <w:rPr>
          <w:i/>
          <w:sz w:val="10"/>
        </w:rPr>
        <w:t>i</w:t>
      </w:r>
      <w:r>
        <w:rPr>
          <w:i/>
          <w:sz w:val="14"/>
        </w:rPr>
        <w:t>,j6</w:t>
      </w:r>
      <w:r>
        <w:rPr>
          <w:sz w:val="14"/>
        </w:rPr>
        <w:t>=</w:t>
      </w:r>
      <w:r>
        <w:rPr>
          <w:i/>
          <w:sz w:val="14"/>
        </w:rPr>
        <w:t xml:space="preserve">i </w:t>
      </w:r>
      <w:r>
        <w:t>exp(</w:t>
      </w:r>
      <w:r>
        <w:rPr>
          <w:i/>
        </w:rPr>
        <w:t>−</w:t>
      </w:r>
      <w:r>
        <w:t>∆</w:t>
      </w:r>
      <w:r>
        <w:rPr>
          <w:i/>
          <w:sz w:val="14"/>
        </w:rPr>
        <w:t>i,j</w:t>
      </w:r>
      <w:r>
        <w:t>)</w:t>
      </w:r>
    </w:p>
    <w:p w14:paraId="301BE61E" w14:textId="77777777" w:rsidR="00566128" w:rsidRDefault="00853446">
      <w:pPr>
        <w:spacing w:after="197"/>
        <w:ind w:left="16" w:right="1425"/>
      </w:pPr>
      <w:r>
        <w:t>In this case, the latent field will be:</w:t>
      </w:r>
    </w:p>
    <w:p w14:paraId="3957D0C9" w14:textId="77777777" w:rsidR="00566128" w:rsidRDefault="00853446">
      <w:pPr>
        <w:spacing w:after="0" w:line="259" w:lineRule="auto"/>
        <w:ind w:left="10" w:right="1443" w:hanging="10"/>
        <w:jc w:val="center"/>
      </w:pPr>
      <w:r>
        <w:rPr>
          <w:i/>
        </w:rPr>
        <w:t>W</w:t>
      </w:r>
      <w:r>
        <w:t>˜ = (∆</w:t>
      </w:r>
      <w:r>
        <w:rPr>
          <w:sz w:val="14"/>
        </w:rPr>
        <w:t>1</w:t>
      </w:r>
      <w:r>
        <w:rPr>
          <w:i/>
          <w:sz w:val="14"/>
        </w:rPr>
        <w:t>,</w:t>
      </w:r>
      <w:r>
        <w:rPr>
          <w:sz w:val="14"/>
        </w:rPr>
        <w:t>2</w:t>
      </w:r>
      <w:r>
        <w:rPr>
          <w:i/>
        </w:rPr>
        <w:t>,</w:t>
      </w:r>
      <w:r>
        <w:t>∆</w:t>
      </w:r>
      <w:r>
        <w:rPr>
          <w:sz w:val="14"/>
        </w:rPr>
        <w:t>1</w:t>
      </w:r>
      <w:r>
        <w:rPr>
          <w:i/>
          <w:sz w:val="14"/>
        </w:rPr>
        <w:t>,</w:t>
      </w:r>
      <w:r>
        <w:rPr>
          <w:sz w:val="14"/>
        </w:rPr>
        <w:t>3</w:t>
      </w:r>
      <w:r>
        <w:rPr>
          <w:i/>
        </w:rPr>
        <w:t>,...,</w:t>
      </w:r>
      <w:r>
        <w:t>∆</w:t>
      </w:r>
      <w:r>
        <w:rPr>
          <w:sz w:val="14"/>
        </w:rPr>
        <w:t>1</w:t>
      </w:r>
      <w:r>
        <w:rPr>
          <w:i/>
          <w:sz w:val="14"/>
        </w:rPr>
        <w:t>,n</w:t>
      </w:r>
      <w:r>
        <w:rPr>
          <w:i/>
        </w:rPr>
        <w:t>,</w:t>
      </w:r>
      <w:r>
        <w:t>∆</w:t>
      </w:r>
      <w:r>
        <w:rPr>
          <w:sz w:val="14"/>
        </w:rPr>
        <w:t>2</w:t>
      </w:r>
      <w:r>
        <w:rPr>
          <w:i/>
          <w:sz w:val="14"/>
        </w:rPr>
        <w:t>,</w:t>
      </w:r>
      <w:r>
        <w:rPr>
          <w:sz w:val="14"/>
        </w:rPr>
        <w:t>3</w:t>
      </w:r>
      <w:r>
        <w:rPr>
          <w:i/>
        </w:rPr>
        <w:t>,</w:t>
      </w:r>
      <w:r>
        <w:t>∆</w:t>
      </w:r>
      <w:r>
        <w:rPr>
          <w:sz w:val="14"/>
        </w:rPr>
        <w:t>2</w:t>
      </w:r>
      <w:r>
        <w:rPr>
          <w:i/>
          <w:sz w:val="14"/>
        </w:rPr>
        <w:t>,</w:t>
      </w:r>
      <w:r>
        <w:rPr>
          <w:sz w:val="14"/>
        </w:rPr>
        <w:t>4</w:t>
      </w:r>
      <w:r>
        <w:rPr>
          <w:i/>
        </w:rPr>
        <w:t>,...,</w:t>
      </w:r>
      <w:r>
        <w:t>∆</w:t>
      </w:r>
      <w:r>
        <w:rPr>
          <w:i/>
          <w:sz w:val="14"/>
        </w:rPr>
        <w:t>n−</w:t>
      </w:r>
      <w:r>
        <w:rPr>
          <w:sz w:val="14"/>
        </w:rPr>
        <w:t>1</w:t>
      </w:r>
      <w:r>
        <w:rPr>
          <w:i/>
          <w:sz w:val="14"/>
        </w:rPr>
        <w:t>,n</w:t>
      </w:r>
      <w:r>
        <w:rPr>
          <w:i/>
        </w:rPr>
        <w:t>,...</w:t>
      </w:r>
      <w:r>
        <w:t>)</w:t>
      </w:r>
      <w:r>
        <w:rPr>
          <w:i/>
          <w:sz w:val="14"/>
        </w:rPr>
        <w:t>T</w:t>
      </w:r>
    </w:p>
    <w:p w14:paraId="78F17839" w14:textId="77777777" w:rsidR="00566128" w:rsidRDefault="00853446">
      <w:pPr>
        <w:spacing w:after="258" w:line="252" w:lineRule="auto"/>
        <w:ind w:left="2728" w:right="1425" w:hanging="10"/>
        <w:jc w:val="right"/>
      </w:pPr>
      <w:r>
        <w:t>(26) = (∆˜</w:t>
      </w:r>
      <w:r>
        <w:rPr>
          <w:sz w:val="14"/>
        </w:rPr>
        <w:t>1</w:t>
      </w:r>
      <w:r>
        <w:rPr>
          <w:i/>
        </w:rPr>
        <w:t>,</w:t>
      </w:r>
      <w:r>
        <w:t>∆˜</w:t>
      </w:r>
      <w:r>
        <w:rPr>
          <w:sz w:val="14"/>
        </w:rPr>
        <w:t>2</w:t>
      </w:r>
      <w:r>
        <w:rPr>
          <w:i/>
        </w:rPr>
        <w:t>,</w:t>
      </w:r>
      <w:r>
        <w:t>∆˜</w:t>
      </w:r>
      <w:r>
        <w:rPr>
          <w:sz w:val="14"/>
        </w:rPr>
        <w:t>3</w:t>
      </w:r>
      <w:r>
        <w:rPr>
          <w:i/>
        </w:rPr>
        <w:t>,...</w:t>
      </w:r>
      <w:r>
        <w:t xml:space="preserve">∆˜ </w:t>
      </w:r>
      <w:r>
        <w:rPr>
          <w:i/>
          <w:sz w:val="14"/>
        </w:rPr>
        <w:t>n−</w:t>
      </w:r>
      <w:r>
        <w:rPr>
          <w:sz w:val="14"/>
        </w:rPr>
        <w:t>1</w:t>
      </w:r>
      <w:r>
        <w:rPr>
          <w:i/>
        </w:rPr>
        <w:t>,...</w:t>
      </w:r>
      <w:r>
        <w:t>)</w:t>
      </w:r>
      <w:r>
        <w:rPr>
          <w:i/>
          <w:sz w:val="14"/>
        </w:rPr>
        <w:t>T</w:t>
      </w:r>
    </w:p>
    <w:p w14:paraId="629E0E4D" w14:textId="77777777" w:rsidR="00566128" w:rsidRDefault="00853446">
      <w:pPr>
        <w:spacing w:after="23"/>
        <w:ind w:left="16" w:right="1425"/>
      </w:pPr>
      <w:r>
        <w:t>where each ∆</w:t>
      </w:r>
      <w:r>
        <w:rPr>
          <w:sz w:val="31"/>
          <w:vertAlign w:val="superscript"/>
        </w:rPr>
        <w:t xml:space="preserve">˜ </w:t>
      </w:r>
      <w:r>
        <w:rPr>
          <w:i/>
          <w:vertAlign w:val="subscript"/>
        </w:rPr>
        <w:t xml:space="preserve">i </w:t>
      </w:r>
      <w:r>
        <w:t>is defined as (∆</w:t>
      </w:r>
      <w:r>
        <w:rPr>
          <w:i/>
          <w:vertAlign w:val="subscript"/>
        </w:rPr>
        <w:t>i,i</w:t>
      </w:r>
      <w:r>
        <w:rPr>
          <w:vertAlign w:val="subscript"/>
        </w:rPr>
        <w:t>+1</w:t>
      </w:r>
      <w:r>
        <w:rPr>
          <w:i/>
        </w:rPr>
        <w:t>,</w:t>
      </w:r>
      <w:r>
        <w:t>∆</w:t>
      </w:r>
      <w:r>
        <w:rPr>
          <w:i/>
          <w:vertAlign w:val="subscript"/>
        </w:rPr>
        <w:t>i,i</w:t>
      </w:r>
      <w:r>
        <w:rPr>
          <w:vertAlign w:val="subscript"/>
        </w:rPr>
        <w:t>+2</w:t>
      </w:r>
      <w:r>
        <w:rPr>
          <w:i/>
        </w:rPr>
        <w:t>,...,</w:t>
      </w:r>
      <w:r>
        <w:t>∆</w:t>
      </w:r>
      <w:r>
        <w:rPr>
          <w:i/>
          <w:vertAlign w:val="subscript"/>
        </w:rPr>
        <w:t>i,n</w:t>
      </w:r>
      <w:r>
        <w:t>)</w:t>
      </w:r>
      <w:r>
        <w:rPr>
          <w:i/>
          <w:vertAlign w:val="superscript"/>
        </w:rPr>
        <w:t>T</w:t>
      </w:r>
      <w:r>
        <w:t>.</w:t>
      </w:r>
    </w:p>
    <w:p w14:paraId="649799E1" w14:textId="77777777" w:rsidR="00566128" w:rsidRDefault="00853446">
      <w:pPr>
        <w:spacing w:after="14"/>
        <w:ind w:left="16" w:right="1425"/>
      </w:pPr>
      <w:r>
        <w:t xml:space="preserve">Using this notation, we can write the the negated hessian matrix </w:t>
      </w:r>
      <w:r>
        <w:rPr>
          <w:i/>
        </w:rPr>
        <w:t>C</w:t>
      </w:r>
      <w:r>
        <w:rPr>
          <w:i/>
          <w:vertAlign w:val="subscript"/>
        </w:rPr>
        <w:t xml:space="preserve">i </w:t>
      </w:r>
      <w:r>
        <w:t>of the i-th observation’s log-likelihood, with respect to ∆</w:t>
      </w:r>
      <w:r>
        <w:rPr>
          <w:sz w:val="31"/>
          <w:vertAlign w:val="superscript"/>
        </w:rPr>
        <w:t xml:space="preserve">˜ </w:t>
      </w:r>
      <w:r>
        <w:rPr>
          <w:i/>
          <w:vertAlign w:val="subscript"/>
        </w:rPr>
        <w:t xml:space="preserve">i </w:t>
      </w:r>
      <w:r>
        <w:t>being:</w:t>
      </w:r>
    </w:p>
    <w:p w14:paraId="26F73AE2" w14:textId="77777777" w:rsidR="00566128" w:rsidRDefault="00853446">
      <w:pPr>
        <w:tabs>
          <w:tab w:val="center" w:pos="2059"/>
          <w:tab w:val="center" w:pos="2526"/>
          <w:tab w:val="center" w:pos="3105"/>
          <w:tab w:val="center" w:pos="3716"/>
          <w:tab w:val="center" w:pos="4527"/>
          <w:tab w:val="center" w:pos="5138"/>
          <w:tab w:val="center" w:pos="5988"/>
          <w:tab w:val="center" w:pos="6812"/>
          <w:tab w:val="center" w:pos="7355"/>
          <w:tab w:val="center" w:pos="7909"/>
        </w:tabs>
        <w:spacing w:after="9" w:line="265" w:lineRule="auto"/>
        <w:ind w:left="0" w:right="0" w:firstLine="0"/>
        <w:jc w:val="left"/>
      </w:pPr>
      <w:r>
        <w:rPr>
          <w:sz w:val="22"/>
        </w:rPr>
        <w:tab/>
      </w:r>
      <w:r>
        <w:t></w:t>
      </w:r>
      <w:r>
        <w:rPr>
          <w:i/>
        </w:rPr>
        <w:t>−</w:t>
      </w:r>
      <w:r>
        <w:rPr>
          <w:i/>
        </w:rPr>
        <w:tab/>
      </w:r>
      <w:r>
        <w:rPr>
          <w:i/>
          <w:sz w:val="14"/>
        </w:rPr>
        <w:t>∂</w:t>
      </w:r>
      <w:r>
        <w:rPr>
          <w:sz w:val="14"/>
          <w:vertAlign w:val="superscript"/>
        </w:rPr>
        <w:t>2</w:t>
      </w:r>
      <w:r>
        <w:rPr>
          <w:i/>
          <w:sz w:val="14"/>
        </w:rPr>
        <w:t>l</w:t>
      </w:r>
      <w:r>
        <w:rPr>
          <w:i/>
          <w:sz w:val="14"/>
        </w:rPr>
        <w:tab/>
      </w:r>
      <w:r>
        <w:rPr>
          <w:i/>
        </w:rPr>
        <w:t>−</w:t>
      </w:r>
      <w:r>
        <w:rPr>
          <w:i/>
        </w:rPr>
        <w:tab/>
      </w:r>
      <w:r>
        <w:rPr>
          <w:i/>
          <w:sz w:val="14"/>
        </w:rPr>
        <w:t>∂</w:t>
      </w:r>
      <w:r>
        <w:rPr>
          <w:sz w:val="10"/>
        </w:rPr>
        <w:t>2</w:t>
      </w:r>
      <w:r>
        <w:rPr>
          <w:i/>
          <w:sz w:val="14"/>
        </w:rPr>
        <w:t>l</w:t>
      </w:r>
      <w:r>
        <w:rPr>
          <w:i/>
          <w:sz w:val="14"/>
        </w:rPr>
        <w:tab/>
      </w:r>
      <w:r>
        <w:rPr>
          <w:i/>
        </w:rPr>
        <w:t>−</w:t>
      </w:r>
      <w:r>
        <w:rPr>
          <w:i/>
        </w:rPr>
        <w:tab/>
      </w:r>
      <w:r>
        <w:rPr>
          <w:i/>
          <w:sz w:val="14"/>
        </w:rPr>
        <w:t>∂</w:t>
      </w:r>
      <w:r>
        <w:rPr>
          <w:sz w:val="10"/>
        </w:rPr>
        <w:t>2</w:t>
      </w:r>
      <w:r>
        <w:rPr>
          <w:i/>
          <w:sz w:val="14"/>
        </w:rPr>
        <w:t>l</w:t>
      </w:r>
      <w:r>
        <w:rPr>
          <w:i/>
          <w:sz w:val="14"/>
        </w:rPr>
        <w:tab/>
      </w:r>
      <w:r>
        <w:rPr>
          <w:i/>
        </w:rPr>
        <w:t>···</w:t>
      </w:r>
      <w:r>
        <w:rPr>
          <w:i/>
        </w:rPr>
        <w:tab/>
        <w:t>−</w:t>
      </w:r>
      <w:r>
        <w:rPr>
          <w:i/>
        </w:rPr>
        <w:tab/>
      </w:r>
      <w:r>
        <w:rPr>
          <w:i/>
          <w:sz w:val="14"/>
        </w:rPr>
        <w:t>∂</w:t>
      </w:r>
      <w:r>
        <w:rPr>
          <w:sz w:val="10"/>
        </w:rPr>
        <w:t>2</w:t>
      </w:r>
      <w:r>
        <w:rPr>
          <w:i/>
          <w:sz w:val="14"/>
        </w:rPr>
        <w:t>l</w:t>
      </w:r>
      <w:r>
        <w:rPr>
          <w:i/>
          <w:sz w:val="14"/>
        </w:rPr>
        <w:tab/>
      </w:r>
      <w:r>
        <w:t></w:t>
      </w:r>
    </w:p>
    <w:p w14:paraId="759ACA63" w14:textId="77777777" w:rsidR="00566128" w:rsidRDefault="00853446">
      <w:pPr>
        <w:spacing w:after="0" w:line="479" w:lineRule="auto"/>
        <w:ind w:left="1880" w:right="2817" w:firstLine="353"/>
        <w:jc w:val="left"/>
      </w:pPr>
      <w:r>
        <w:rPr>
          <w:noProof/>
          <w:sz w:val="22"/>
        </w:rPr>
        <mc:AlternateContent>
          <mc:Choice Requires="wpg">
            <w:drawing>
              <wp:anchor distT="0" distB="0" distL="114300" distR="114300" simplePos="0" relativeHeight="251666432" behindDoc="1" locked="0" layoutInCell="1" allowOverlap="1" wp14:anchorId="1ADB17F4" wp14:editId="6232A6E8">
                <wp:simplePos x="0" y="0"/>
                <wp:positionH relativeFrom="column">
                  <wp:posOffset>1427505</wp:posOffset>
                </wp:positionH>
                <wp:positionV relativeFrom="paragraph">
                  <wp:posOffset>-34619</wp:posOffset>
                </wp:positionV>
                <wp:extent cx="2159204" cy="218339"/>
                <wp:effectExtent l="0" t="0" r="0" b="0"/>
                <wp:wrapNone/>
                <wp:docPr id="39497" name="Group 39497"/>
                <wp:cNvGraphicFramePr/>
                <a:graphic xmlns:a="http://schemas.openxmlformats.org/drawingml/2006/main">
                  <a:graphicData uri="http://schemas.microsoft.com/office/word/2010/wordprocessingGroup">
                    <wpg:wgp>
                      <wpg:cNvGrpSpPr/>
                      <wpg:grpSpPr>
                        <a:xfrm>
                          <a:off x="0" y="0"/>
                          <a:ext cx="2159204" cy="218339"/>
                          <a:chOff x="0" y="0"/>
                          <a:chExt cx="2159204" cy="218339"/>
                        </a:xfrm>
                      </wpg:grpSpPr>
                      <wps:wsp>
                        <wps:cNvPr id="2637" name="Shape 2637"/>
                        <wps:cNvSpPr/>
                        <wps:spPr>
                          <a:xfrm>
                            <a:off x="0" y="0"/>
                            <a:ext cx="353517" cy="0"/>
                          </a:xfrm>
                          <a:custGeom>
                            <a:avLst/>
                            <a:gdLst/>
                            <a:ahLst/>
                            <a:cxnLst/>
                            <a:rect l="0" t="0" r="0" b="0"/>
                            <a:pathLst>
                              <a:path w="353517">
                                <a:moveTo>
                                  <a:pt x="0" y="0"/>
                                </a:moveTo>
                                <a:lnTo>
                                  <a:pt x="3535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7" name="Shape 2647"/>
                        <wps:cNvSpPr/>
                        <wps:spPr>
                          <a:xfrm>
                            <a:off x="608813" y="0"/>
                            <a:ext cx="647548" cy="0"/>
                          </a:xfrm>
                          <a:custGeom>
                            <a:avLst/>
                            <a:gdLst/>
                            <a:ahLst/>
                            <a:cxnLst/>
                            <a:rect l="0" t="0" r="0" b="0"/>
                            <a:pathLst>
                              <a:path w="647548">
                                <a:moveTo>
                                  <a:pt x="0" y="0"/>
                                </a:moveTo>
                                <a:lnTo>
                                  <a:pt x="64754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9" name="Shape 2659"/>
                        <wps:cNvSpPr/>
                        <wps:spPr>
                          <a:xfrm>
                            <a:off x="1511656" y="0"/>
                            <a:ext cx="647548" cy="0"/>
                          </a:xfrm>
                          <a:custGeom>
                            <a:avLst/>
                            <a:gdLst/>
                            <a:ahLst/>
                            <a:cxnLst/>
                            <a:rect l="0" t="0" r="0" b="0"/>
                            <a:pathLst>
                              <a:path w="647548">
                                <a:moveTo>
                                  <a:pt x="0" y="0"/>
                                </a:moveTo>
                                <a:lnTo>
                                  <a:pt x="64754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82" name="Shape 2682"/>
                        <wps:cNvSpPr/>
                        <wps:spPr>
                          <a:xfrm>
                            <a:off x="755828" y="218339"/>
                            <a:ext cx="353517" cy="0"/>
                          </a:xfrm>
                          <a:custGeom>
                            <a:avLst/>
                            <a:gdLst/>
                            <a:ahLst/>
                            <a:cxnLst/>
                            <a:rect l="0" t="0" r="0" b="0"/>
                            <a:pathLst>
                              <a:path w="353517">
                                <a:moveTo>
                                  <a:pt x="0" y="0"/>
                                </a:moveTo>
                                <a:lnTo>
                                  <a:pt x="3535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2" name="Shape 2692"/>
                        <wps:cNvSpPr/>
                        <wps:spPr>
                          <a:xfrm>
                            <a:off x="1511656" y="218339"/>
                            <a:ext cx="647548" cy="0"/>
                          </a:xfrm>
                          <a:custGeom>
                            <a:avLst/>
                            <a:gdLst/>
                            <a:ahLst/>
                            <a:cxnLst/>
                            <a:rect l="0" t="0" r="0" b="0"/>
                            <a:pathLst>
                              <a:path w="647548">
                                <a:moveTo>
                                  <a:pt x="0" y="0"/>
                                </a:moveTo>
                                <a:lnTo>
                                  <a:pt x="64754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97" style="width:170.016pt;height:17.192pt;position:absolute;z-index:-2147483246;mso-position-horizontal-relative:text;mso-position-horizontal:absolute;margin-left:112.402pt;mso-position-vertical-relative:text;margin-top:-2.72601pt;" coordsize="21592,2183">
                <v:shape id="Shape 2637" style="position:absolute;width:3535;height:0;left:0;top:0;" coordsize="353517,0" path="m0,0l353517,0">
                  <v:stroke weight="0.398pt" endcap="flat" joinstyle="miter" miterlimit="10" on="true" color="#000000"/>
                  <v:fill on="false" color="#000000" opacity="0"/>
                </v:shape>
                <v:shape id="Shape 2647" style="position:absolute;width:6475;height:0;left:6088;top:0;" coordsize="647548,0" path="m0,0l647548,0">
                  <v:stroke weight="0.398pt" endcap="flat" joinstyle="miter" miterlimit="10" on="true" color="#000000"/>
                  <v:fill on="false" color="#000000" opacity="0"/>
                </v:shape>
                <v:shape id="Shape 2659" style="position:absolute;width:6475;height:0;left:15116;top:0;" coordsize="647548,0" path="m0,0l647548,0">
                  <v:stroke weight="0.398pt" endcap="flat" joinstyle="miter" miterlimit="10" on="true" color="#000000"/>
                  <v:fill on="false" color="#000000" opacity="0"/>
                </v:shape>
                <v:shape id="Shape 2682" style="position:absolute;width:3535;height:0;left:7558;top:2183;" coordsize="353517,0" path="m0,0l353517,0">
                  <v:stroke weight="0.398pt" endcap="flat" joinstyle="miter" miterlimit="10" on="true" color="#000000"/>
                  <v:fill on="false" color="#000000" opacity="0"/>
                </v:shape>
                <v:shape id="Shape 2692" style="position:absolute;width:6475;height:0;left:15116;top:2183;" coordsize="647548,0" path="m0,0l647548,0">
                  <v:stroke weight="0.398pt" endcap="flat" joinstyle="miter" miterlimit="10" on="true" color="#000000"/>
                  <v:fill on="false" color="#000000" opacity="0"/>
                </v:shape>
              </v:group>
            </w:pict>
          </mc:Fallback>
        </mc:AlternateContent>
      </w:r>
      <w:r>
        <w:rPr>
          <w:noProof/>
          <w:sz w:val="22"/>
        </w:rPr>
        <mc:AlternateContent>
          <mc:Choice Requires="wpg">
            <w:drawing>
              <wp:anchor distT="0" distB="0" distL="114300" distR="114300" simplePos="0" relativeHeight="251667456" behindDoc="1" locked="0" layoutInCell="1" allowOverlap="1" wp14:anchorId="4C3A061F" wp14:editId="6909A60E">
                <wp:simplePos x="0" y="0"/>
                <wp:positionH relativeFrom="column">
                  <wp:posOffset>4390276</wp:posOffset>
                </wp:positionH>
                <wp:positionV relativeFrom="paragraph">
                  <wp:posOffset>-34619</wp:posOffset>
                </wp:positionV>
                <wp:extent cx="561429" cy="218339"/>
                <wp:effectExtent l="0" t="0" r="0" b="0"/>
                <wp:wrapNone/>
                <wp:docPr id="39498" name="Group 39498"/>
                <wp:cNvGraphicFramePr/>
                <a:graphic xmlns:a="http://schemas.openxmlformats.org/drawingml/2006/main">
                  <a:graphicData uri="http://schemas.microsoft.com/office/word/2010/wordprocessingGroup">
                    <wpg:wgp>
                      <wpg:cNvGrpSpPr/>
                      <wpg:grpSpPr>
                        <a:xfrm>
                          <a:off x="0" y="0"/>
                          <a:ext cx="561429" cy="218339"/>
                          <a:chOff x="0" y="0"/>
                          <a:chExt cx="561429" cy="218339"/>
                        </a:xfrm>
                      </wpg:grpSpPr>
                      <wps:wsp>
                        <wps:cNvPr id="2671" name="Shape 2671"/>
                        <wps:cNvSpPr/>
                        <wps:spPr>
                          <a:xfrm>
                            <a:off x="0" y="0"/>
                            <a:ext cx="561429" cy="0"/>
                          </a:xfrm>
                          <a:custGeom>
                            <a:avLst/>
                            <a:gdLst/>
                            <a:ahLst/>
                            <a:cxnLst/>
                            <a:rect l="0" t="0" r="0" b="0"/>
                            <a:pathLst>
                              <a:path w="561429">
                                <a:moveTo>
                                  <a:pt x="0" y="0"/>
                                </a:moveTo>
                                <a:lnTo>
                                  <a:pt x="56142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4" name="Shape 2704"/>
                        <wps:cNvSpPr/>
                        <wps:spPr>
                          <a:xfrm>
                            <a:off x="0" y="218339"/>
                            <a:ext cx="561429" cy="0"/>
                          </a:xfrm>
                          <a:custGeom>
                            <a:avLst/>
                            <a:gdLst/>
                            <a:ahLst/>
                            <a:cxnLst/>
                            <a:rect l="0" t="0" r="0" b="0"/>
                            <a:pathLst>
                              <a:path w="561429">
                                <a:moveTo>
                                  <a:pt x="0" y="0"/>
                                </a:moveTo>
                                <a:lnTo>
                                  <a:pt x="56142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98" style="width:44.207pt;height:17.192pt;position:absolute;z-index:-2147483218;mso-position-horizontal-relative:text;mso-position-horizontal:absolute;margin-left:345.691pt;mso-position-vertical-relative:text;margin-top:-2.72601pt;" coordsize="5614,2183">
                <v:shape id="Shape 2671" style="position:absolute;width:5614;height:0;left:0;top:0;" coordsize="561429,0" path="m0,0l561429,0">
                  <v:stroke weight="0.398pt" endcap="flat" joinstyle="miter" miterlimit="10" on="true" color="#000000"/>
                  <v:fill on="false" color="#000000" opacity="0"/>
                </v:shape>
                <v:shape id="Shape 2704" style="position:absolute;width:5614;height:0;left:0;top:2183;" coordsize="561429,0" path="m0,0l561429,0">
                  <v:stroke weight="0.398pt" endcap="flat" joinstyle="miter" miterlimit="10" on="true" color="#000000"/>
                  <v:fill on="false" color="#000000" opacity="0"/>
                </v:shape>
              </v:group>
            </w:pict>
          </mc:Fallback>
        </mc:AlternateContent>
      </w:r>
      <w:r>
        <w:rPr>
          <w:i/>
          <w:sz w:val="14"/>
        </w:rPr>
        <w:t>∂</w:t>
      </w:r>
      <w:r>
        <w:rPr>
          <w:sz w:val="14"/>
        </w:rPr>
        <w:t>∆</w:t>
      </w:r>
      <w:r>
        <w:rPr>
          <w:sz w:val="10"/>
        </w:rPr>
        <w:t>2</w:t>
      </w:r>
      <w:r>
        <w:rPr>
          <w:i/>
          <w:sz w:val="10"/>
        </w:rPr>
        <w:t>i,i</w:t>
      </w:r>
      <w:r>
        <w:rPr>
          <w:sz w:val="10"/>
        </w:rPr>
        <w:t xml:space="preserve">+1 </w:t>
      </w:r>
      <w:r>
        <w:rPr>
          <w:i/>
          <w:sz w:val="14"/>
        </w:rPr>
        <w:t>∂</w:t>
      </w:r>
      <w:r>
        <w:rPr>
          <w:sz w:val="14"/>
        </w:rPr>
        <w:t>∆</w:t>
      </w:r>
      <w:r>
        <w:rPr>
          <w:i/>
          <w:sz w:val="10"/>
        </w:rPr>
        <w:t>i,i</w:t>
      </w:r>
      <w:r>
        <w:rPr>
          <w:sz w:val="10"/>
        </w:rPr>
        <w:t>+1</w:t>
      </w:r>
      <w:r>
        <w:rPr>
          <w:sz w:val="14"/>
        </w:rPr>
        <w:t>∆</w:t>
      </w:r>
      <w:r>
        <w:rPr>
          <w:i/>
          <w:sz w:val="10"/>
        </w:rPr>
        <w:t>i,i</w:t>
      </w:r>
      <w:r>
        <w:rPr>
          <w:sz w:val="10"/>
        </w:rPr>
        <w:t xml:space="preserve">+2 </w:t>
      </w:r>
      <w:r>
        <w:rPr>
          <w:i/>
          <w:sz w:val="14"/>
        </w:rPr>
        <w:t>∂</w:t>
      </w:r>
      <w:r>
        <w:rPr>
          <w:sz w:val="14"/>
        </w:rPr>
        <w:t>∆</w:t>
      </w:r>
      <w:r>
        <w:rPr>
          <w:i/>
          <w:sz w:val="10"/>
        </w:rPr>
        <w:t>i,i</w:t>
      </w:r>
      <w:r>
        <w:rPr>
          <w:sz w:val="10"/>
        </w:rPr>
        <w:t>+1</w:t>
      </w:r>
      <w:r>
        <w:rPr>
          <w:sz w:val="14"/>
        </w:rPr>
        <w:t>∆</w:t>
      </w:r>
      <w:r>
        <w:rPr>
          <w:i/>
          <w:sz w:val="10"/>
        </w:rPr>
        <w:t>i,i</w:t>
      </w:r>
      <w:r>
        <w:rPr>
          <w:sz w:val="10"/>
        </w:rPr>
        <w:t xml:space="preserve">+3 </w:t>
      </w:r>
      <w:r>
        <w:rPr>
          <w:i/>
          <w:sz w:val="14"/>
        </w:rPr>
        <w:t>∂</w:t>
      </w:r>
      <w:r>
        <w:rPr>
          <w:sz w:val="14"/>
        </w:rPr>
        <w:t>∆</w:t>
      </w:r>
      <w:r>
        <w:rPr>
          <w:i/>
          <w:sz w:val="10"/>
        </w:rPr>
        <w:t>i,i</w:t>
      </w:r>
      <w:r>
        <w:rPr>
          <w:sz w:val="10"/>
        </w:rPr>
        <w:t>+1</w:t>
      </w:r>
      <w:r>
        <w:rPr>
          <w:sz w:val="14"/>
        </w:rPr>
        <w:t>∆</w:t>
      </w:r>
      <w:r>
        <w:rPr>
          <w:i/>
          <w:sz w:val="10"/>
        </w:rPr>
        <w:t xml:space="preserve">i,n </w:t>
      </w:r>
      <w:r>
        <w:t xml:space="preserve"> </w:t>
      </w:r>
      <w:r>
        <w:rPr>
          <w:i/>
          <w:sz w:val="14"/>
        </w:rPr>
        <w:t>∂</w:t>
      </w:r>
      <w:r>
        <w:rPr>
          <w:sz w:val="14"/>
        </w:rPr>
        <w:t>∆</w:t>
      </w:r>
      <w:r>
        <w:rPr>
          <w:i/>
          <w:sz w:val="14"/>
        </w:rPr>
        <w:t>∂</w:t>
      </w:r>
      <w:r>
        <w:rPr>
          <w:sz w:val="10"/>
        </w:rPr>
        <w:t>2</w:t>
      </w:r>
      <w:r>
        <w:rPr>
          <w:i/>
          <w:sz w:val="10"/>
        </w:rPr>
        <w:t>i,i</w:t>
      </w:r>
      <w:r>
        <w:rPr>
          <w:sz w:val="10"/>
        </w:rPr>
        <w:t>2</w:t>
      </w:r>
      <w:r>
        <w:rPr>
          <w:i/>
          <w:sz w:val="14"/>
        </w:rPr>
        <w:t>l</w:t>
      </w:r>
      <w:r>
        <w:rPr>
          <w:sz w:val="10"/>
        </w:rPr>
        <w:t xml:space="preserve">+2 </w:t>
      </w:r>
      <w:r>
        <w:rPr>
          <w:i/>
        </w:rPr>
        <w:t>−</w:t>
      </w:r>
      <w:r>
        <w:rPr>
          <w:i/>
          <w:sz w:val="14"/>
        </w:rPr>
        <w:t>∂</w:t>
      </w:r>
      <w:r>
        <w:rPr>
          <w:sz w:val="14"/>
        </w:rPr>
        <w:t>∆</w:t>
      </w:r>
      <w:r>
        <w:rPr>
          <w:i/>
          <w:sz w:val="10"/>
        </w:rPr>
        <w:t>i,i</w:t>
      </w:r>
      <w:r>
        <w:rPr>
          <w:sz w:val="10"/>
        </w:rPr>
        <w:t>+2</w:t>
      </w:r>
      <w:r>
        <w:rPr>
          <w:i/>
          <w:sz w:val="14"/>
        </w:rPr>
        <w:t>∂</w:t>
      </w:r>
      <w:r>
        <w:rPr>
          <w:sz w:val="10"/>
        </w:rPr>
        <w:t>2</w:t>
      </w:r>
      <w:r>
        <w:rPr>
          <w:sz w:val="14"/>
        </w:rPr>
        <w:t>∆</w:t>
      </w:r>
      <w:r>
        <w:rPr>
          <w:i/>
          <w:sz w:val="14"/>
        </w:rPr>
        <w:t xml:space="preserve">l </w:t>
      </w:r>
      <w:r>
        <w:rPr>
          <w:i/>
          <w:sz w:val="10"/>
        </w:rPr>
        <w:t>i,i</w:t>
      </w:r>
      <w:r>
        <w:rPr>
          <w:sz w:val="10"/>
        </w:rPr>
        <w:t xml:space="preserve">+3 </w:t>
      </w:r>
      <w:r>
        <w:rPr>
          <w:i/>
        </w:rPr>
        <w:t>··· −</w:t>
      </w:r>
      <w:r>
        <w:rPr>
          <w:i/>
          <w:sz w:val="14"/>
        </w:rPr>
        <w:t>∂</w:t>
      </w:r>
      <w:r>
        <w:rPr>
          <w:sz w:val="14"/>
        </w:rPr>
        <w:t>∆</w:t>
      </w:r>
      <w:r>
        <w:rPr>
          <w:i/>
          <w:sz w:val="10"/>
        </w:rPr>
        <w:t>i,i</w:t>
      </w:r>
      <w:r>
        <w:rPr>
          <w:i/>
          <w:sz w:val="14"/>
        </w:rPr>
        <w:t>∂</w:t>
      </w:r>
      <w:r>
        <w:rPr>
          <w:sz w:val="10"/>
        </w:rPr>
        <w:t>+22</w:t>
      </w:r>
      <w:r>
        <w:rPr>
          <w:i/>
          <w:sz w:val="14"/>
        </w:rPr>
        <w:t>l</w:t>
      </w:r>
      <w:r>
        <w:rPr>
          <w:sz w:val="14"/>
        </w:rPr>
        <w:t>∆</w:t>
      </w:r>
      <w:r>
        <w:rPr>
          <w:i/>
          <w:sz w:val="10"/>
        </w:rPr>
        <w:t xml:space="preserve">i,n </w:t>
      </w:r>
      <w:r>
        <w:t></w:t>
      </w:r>
    </w:p>
    <w:p w14:paraId="4E533372" w14:textId="77777777" w:rsidR="00566128" w:rsidRDefault="00853446">
      <w:pPr>
        <w:spacing w:after="0" w:line="259" w:lineRule="auto"/>
        <w:ind w:left="3269" w:right="0" w:hanging="10"/>
        <w:jc w:val="left"/>
      </w:pPr>
      <w:r>
        <w:rPr>
          <w:i/>
        </w:rPr>
        <w:t>−</w:t>
      </w:r>
    </w:p>
    <w:p w14:paraId="68E98370" w14:textId="77777777" w:rsidR="00566128" w:rsidRDefault="00853446">
      <w:pPr>
        <w:spacing w:after="3" w:line="263" w:lineRule="auto"/>
        <w:ind w:left="1905" w:right="0" w:hanging="10"/>
        <w:jc w:val="left"/>
      </w:pPr>
      <w:r>
        <w:t></w:t>
      </w:r>
    </w:p>
    <w:p w14:paraId="61645686" w14:textId="77777777" w:rsidR="00566128" w:rsidRDefault="00853446">
      <w:pPr>
        <w:spacing w:after="3" w:line="263" w:lineRule="auto"/>
        <w:ind w:left="1420" w:right="8560" w:firstLine="474"/>
        <w:jc w:val="left"/>
      </w:pPr>
      <w:r>
        <w:t xml:space="preserve"> </w:t>
      </w:r>
      <w:r>
        <w:rPr>
          <w:i/>
        </w:rPr>
        <w:t>C</w:t>
      </w:r>
      <w:r>
        <w:rPr>
          <w:i/>
          <w:vertAlign w:val="subscript"/>
        </w:rPr>
        <w:t xml:space="preserve">i </w:t>
      </w:r>
      <w:r>
        <w:t>= </w:t>
      </w:r>
    </w:p>
    <w:p w14:paraId="61582FAA" w14:textId="77777777" w:rsidR="00566128" w:rsidRDefault="00853446">
      <w:pPr>
        <w:tabs>
          <w:tab w:val="center" w:pos="1982"/>
          <w:tab w:val="center" w:pos="5061"/>
          <w:tab w:val="center" w:pos="7909"/>
          <w:tab w:val="center" w:pos="9211"/>
        </w:tabs>
        <w:spacing w:after="450"/>
        <w:ind w:left="0" w:right="0" w:firstLine="0"/>
        <w:jc w:val="left"/>
      </w:pPr>
      <w:r>
        <w:rPr>
          <w:sz w:val="22"/>
        </w:rPr>
        <w:tab/>
      </w:r>
      <w:r>
        <w:t></w:t>
      </w:r>
      <w:r>
        <w:tab/>
        <w:t>...</w:t>
      </w:r>
      <w:r>
        <w:tab/>
        <w:t></w:t>
      </w:r>
      <w:r>
        <w:tab/>
        <w:t>(27)</w:t>
      </w:r>
    </w:p>
    <w:p w14:paraId="0F29768F" w14:textId="77777777" w:rsidR="00566128" w:rsidRDefault="00853446">
      <w:pPr>
        <w:tabs>
          <w:tab w:val="center" w:pos="1982"/>
          <w:tab w:val="center" w:pos="7278"/>
          <w:tab w:val="center" w:pos="7909"/>
        </w:tabs>
        <w:spacing w:after="3" w:line="263" w:lineRule="auto"/>
        <w:ind w:left="0" w:right="0" w:firstLine="0"/>
        <w:jc w:val="left"/>
      </w:pPr>
      <w:r>
        <w:rPr>
          <w:sz w:val="22"/>
        </w:rPr>
        <w:tab/>
      </w:r>
      <w:r>
        <w:t></w:t>
      </w:r>
      <w:r>
        <w:tab/>
        <w:t>...</w:t>
      </w:r>
      <w:r>
        <w:tab/>
        <w:t></w:t>
      </w:r>
    </w:p>
    <w:p w14:paraId="44B611B5" w14:textId="77777777" w:rsidR="00566128" w:rsidRDefault="00853446">
      <w:pPr>
        <w:spacing w:after="3" w:line="263" w:lineRule="auto"/>
        <w:ind w:left="1905" w:right="0" w:hanging="10"/>
        <w:jc w:val="left"/>
      </w:pPr>
      <w:r>
        <w:t></w:t>
      </w:r>
    </w:p>
    <w:p w14:paraId="17D22AB7" w14:textId="77777777" w:rsidR="00566128" w:rsidRDefault="00853446">
      <w:pPr>
        <w:spacing w:after="3" w:line="263" w:lineRule="auto"/>
        <w:ind w:left="1905" w:right="2832" w:hanging="10"/>
        <w:jc w:val="left"/>
      </w:pPr>
      <w:r>
        <w:t> </w:t>
      </w:r>
      <w:r>
        <w:tab/>
        <w:t></w:t>
      </w:r>
    </w:p>
    <w:p w14:paraId="74BD7FC6" w14:textId="77777777" w:rsidR="00566128" w:rsidRDefault="00853446">
      <w:pPr>
        <w:tabs>
          <w:tab w:val="center" w:pos="1982"/>
          <w:tab w:val="center" w:pos="7909"/>
        </w:tabs>
        <w:spacing w:after="84" w:line="263" w:lineRule="auto"/>
        <w:ind w:left="0" w:right="0" w:firstLine="0"/>
        <w:jc w:val="left"/>
      </w:pPr>
      <w:r>
        <w:rPr>
          <w:sz w:val="22"/>
        </w:rPr>
        <w:tab/>
      </w:r>
      <w:r>
        <w:t></w:t>
      </w:r>
      <w:r>
        <w:tab/>
        <w:t></w:t>
      </w:r>
    </w:p>
    <w:p w14:paraId="24DBD235" w14:textId="77777777" w:rsidR="00566128" w:rsidRDefault="00853446">
      <w:pPr>
        <w:tabs>
          <w:tab w:val="center" w:pos="1982"/>
          <w:tab w:val="center" w:pos="7355"/>
          <w:tab w:val="center" w:pos="7909"/>
        </w:tabs>
        <w:spacing w:after="83" w:line="259" w:lineRule="auto"/>
        <w:ind w:left="0" w:right="0" w:firstLine="0"/>
        <w:jc w:val="left"/>
      </w:pPr>
      <w:r>
        <w:rPr>
          <w:sz w:val="22"/>
        </w:rPr>
        <w:tab/>
      </w:r>
      <w:r>
        <w:t></w:t>
      </w:r>
      <w:r>
        <w:tab/>
      </w:r>
      <w:r>
        <w:rPr>
          <w:i/>
          <w:sz w:val="14"/>
          <w:u w:val="single" w:color="000000"/>
        </w:rPr>
        <w:t>∂</w:t>
      </w:r>
      <w:r>
        <w:rPr>
          <w:sz w:val="10"/>
        </w:rPr>
        <w:t>2</w:t>
      </w:r>
      <w:r>
        <w:rPr>
          <w:i/>
          <w:sz w:val="14"/>
          <w:u w:val="single" w:color="000000"/>
        </w:rPr>
        <w:t>l</w:t>
      </w:r>
      <w:r>
        <w:rPr>
          <w:i/>
          <w:sz w:val="14"/>
          <w:u w:val="single" w:color="000000"/>
        </w:rPr>
        <w:tab/>
      </w:r>
      <w:r>
        <w:t></w:t>
      </w:r>
    </w:p>
    <w:p w14:paraId="201BF7B9" w14:textId="77777777" w:rsidR="00566128" w:rsidRDefault="00853446">
      <w:pPr>
        <w:spacing w:after="28" w:line="259" w:lineRule="auto"/>
        <w:ind w:left="6976" w:right="2817" w:hanging="10"/>
        <w:jc w:val="left"/>
      </w:pPr>
      <w:r>
        <w:rPr>
          <w:i/>
        </w:rPr>
        <w:t>−</w:t>
      </w:r>
      <w:r>
        <w:rPr>
          <w:i/>
          <w:sz w:val="14"/>
        </w:rPr>
        <w:t>∂</w:t>
      </w:r>
      <w:r>
        <w:rPr>
          <w:sz w:val="14"/>
        </w:rPr>
        <w:t>∆</w:t>
      </w:r>
      <w:r>
        <w:rPr>
          <w:sz w:val="10"/>
        </w:rPr>
        <w:t>2</w:t>
      </w:r>
      <w:r>
        <w:rPr>
          <w:i/>
          <w:sz w:val="10"/>
        </w:rPr>
        <w:t>i,n</w:t>
      </w:r>
    </w:p>
    <w:tbl>
      <w:tblPr>
        <w:tblStyle w:val="TableGrid"/>
        <w:tblW w:w="9360" w:type="dxa"/>
        <w:tblInd w:w="28" w:type="dxa"/>
        <w:tblCellMar>
          <w:top w:w="2" w:type="dxa"/>
          <w:left w:w="0" w:type="dxa"/>
          <w:bottom w:w="0" w:type="dxa"/>
          <w:right w:w="0" w:type="dxa"/>
        </w:tblCellMar>
        <w:tblLook w:val="04A0" w:firstRow="1" w:lastRow="0" w:firstColumn="1" w:lastColumn="0" w:noHBand="0" w:noVBand="1"/>
      </w:tblPr>
      <w:tblGrid>
        <w:gridCol w:w="3924"/>
        <w:gridCol w:w="476"/>
        <w:gridCol w:w="421"/>
        <w:gridCol w:w="465"/>
        <w:gridCol w:w="440"/>
        <w:gridCol w:w="465"/>
        <w:gridCol w:w="2815"/>
        <w:gridCol w:w="354"/>
      </w:tblGrid>
      <w:tr w:rsidR="00566128" w14:paraId="5D2195A8" w14:textId="77777777">
        <w:trPr>
          <w:trHeight w:val="269"/>
        </w:trPr>
        <w:tc>
          <w:tcPr>
            <w:tcW w:w="9006" w:type="dxa"/>
            <w:gridSpan w:val="7"/>
            <w:tcBorders>
              <w:top w:val="nil"/>
              <w:left w:val="nil"/>
              <w:bottom w:val="nil"/>
              <w:right w:val="nil"/>
            </w:tcBorders>
          </w:tcPr>
          <w:p w14:paraId="6BFB3E15" w14:textId="77777777" w:rsidR="00566128" w:rsidRDefault="00853446">
            <w:pPr>
              <w:spacing w:after="0" w:line="259" w:lineRule="auto"/>
              <w:ind w:left="0" w:right="0" w:firstLine="0"/>
              <w:jc w:val="left"/>
            </w:pPr>
            <w:r>
              <w:t xml:space="preserve">Using these </w:t>
            </w:r>
            <w:r>
              <w:rPr>
                <w:i/>
              </w:rPr>
              <w:t>C</w:t>
            </w:r>
            <w:r>
              <w:rPr>
                <w:i/>
                <w:vertAlign w:val="subscript"/>
              </w:rPr>
              <w:t>i</w:t>
            </w:r>
            <w:r>
              <w:t xml:space="preserve">’s as blocks, we can construct the </w:t>
            </w:r>
            <w:r>
              <w:rPr>
                <w:i/>
              </w:rPr>
              <w:t xml:space="preserve">C </w:t>
            </w:r>
            <w:r>
              <w:t>matrix for the full data-set being:</w:t>
            </w:r>
          </w:p>
        </w:tc>
        <w:tc>
          <w:tcPr>
            <w:tcW w:w="354" w:type="dxa"/>
            <w:tcBorders>
              <w:top w:val="nil"/>
              <w:left w:val="nil"/>
              <w:bottom w:val="nil"/>
              <w:right w:val="nil"/>
            </w:tcBorders>
          </w:tcPr>
          <w:p w14:paraId="2089AF94" w14:textId="77777777" w:rsidR="00566128" w:rsidRDefault="00566128">
            <w:pPr>
              <w:spacing w:after="160" w:line="259" w:lineRule="auto"/>
              <w:ind w:left="0" w:right="0" w:firstLine="0"/>
              <w:jc w:val="left"/>
            </w:pPr>
          </w:p>
        </w:tc>
      </w:tr>
      <w:tr w:rsidR="00566128" w14:paraId="7E7ABAF4" w14:textId="77777777">
        <w:trPr>
          <w:trHeight w:val="1855"/>
        </w:trPr>
        <w:tc>
          <w:tcPr>
            <w:tcW w:w="3924" w:type="dxa"/>
            <w:tcBorders>
              <w:top w:val="nil"/>
              <w:left w:val="nil"/>
              <w:bottom w:val="nil"/>
              <w:right w:val="nil"/>
            </w:tcBorders>
          </w:tcPr>
          <w:p w14:paraId="6C774683" w14:textId="77777777" w:rsidR="00566128" w:rsidRDefault="00853446">
            <w:pPr>
              <w:spacing w:after="54" w:line="259" w:lineRule="auto"/>
              <w:ind w:left="3318" w:right="0" w:firstLine="0"/>
              <w:jc w:val="left"/>
            </w:pPr>
            <w:r>
              <w:t></w:t>
            </w:r>
            <w:r>
              <w:rPr>
                <w:i/>
              </w:rPr>
              <w:t>C</w:t>
            </w:r>
            <w:r>
              <w:rPr>
                <w:vertAlign w:val="subscript"/>
              </w:rPr>
              <w:t>1</w:t>
            </w:r>
          </w:p>
          <w:p w14:paraId="36D912CA" w14:textId="77777777" w:rsidR="00566128" w:rsidRDefault="00853446">
            <w:pPr>
              <w:spacing w:after="0" w:line="259" w:lineRule="auto"/>
              <w:ind w:left="0" w:right="265" w:firstLine="0"/>
              <w:jc w:val="right"/>
            </w:pPr>
            <w:r>
              <w:t>0</w:t>
            </w:r>
          </w:p>
          <w:p w14:paraId="40B2AB52" w14:textId="77777777" w:rsidR="00566128" w:rsidRDefault="00853446">
            <w:pPr>
              <w:spacing w:after="0" w:line="259" w:lineRule="auto"/>
              <w:ind w:left="3318" w:right="0" w:firstLine="0"/>
              <w:jc w:val="left"/>
            </w:pPr>
            <w:r>
              <w:t></w:t>
            </w:r>
          </w:p>
          <w:p w14:paraId="21633DC3" w14:textId="77777777" w:rsidR="00566128" w:rsidRDefault="00853446">
            <w:pPr>
              <w:spacing w:after="0" w:line="259" w:lineRule="auto"/>
              <w:ind w:left="3318" w:right="0" w:firstLine="0"/>
              <w:jc w:val="left"/>
            </w:pPr>
            <w:r>
              <w:t></w:t>
            </w:r>
          </w:p>
          <w:p w14:paraId="77451490" w14:textId="77777777" w:rsidR="00566128" w:rsidRDefault="00853446">
            <w:pPr>
              <w:spacing w:after="0" w:line="216" w:lineRule="auto"/>
              <w:ind w:left="2896" w:right="289" w:firstLine="422"/>
              <w:jc w:val="left"/>
            </w:pPr>
            <w:r>
              <w:t xml:space="preserve">  </w:t>
            </w:r>
            <w:r>
              <w:rPr>
                <w:i/>
              </w:rPr>
              <w:t xml:space="preserve">C </w:t>
            </w:r>
            <w:r>
              <w:t>=  </w:t>
            </w:r>
          </w:p>
          <w:p w14:paraId="3032D764" w14:textId="77777777" w:rsidR="00566128" w:rsidRDefault="00853446">
            <w:pPr>
              <w:spacing w:after="0" w:line="259" w:lineRule="auto"/>
              <w:ind w:left="3318" w:right="0" w:firstLine="0"/>
              <w:jc w:val="left"/>
            </w:pPr>
            <w:r>
              <w:t></w:t>
            </w:r>
          </w:p>
          <w:p w14:paraId="297DF391" w14:textId="77777777" w:rsidR="00566128" w:rsidRDefault="00853446">
            <w:pPr>
              <w:spacing w:after="0" w:line="259" w:lineRule="auto"/>
              <w:ind w:left="3318" w:right="0" w:firstLine="0"/>
              <w:jc w:val="left"/>
            </w:pPr>
            <w:r>
              <w:t></w:t>
            </w:r>
          </w:p>
          <w:p w14:paraId="5FF5CC27" w14:textId="77777777" w:rsidR="00566128" w:rsidRDefault="00853446">
            <w:pPr>
              <w:spacing w:after="0" w:line="259" w:lineRule="auto"/>
              <w:ind w:left="3318" w:right="0" w:firstLine="0"/>
              <w:jc w:val="left"/>
            </w:pPr>
            <w:r>
              <w:t></w:t>
            </w:r>
          </w:p>
          <w:p w14:paraId="73A5E322" w14:textId="77777777" w:rsidR="00566128" w:rsidRDefault="00853446">
            <w:pPr>
              <w:spacing w:after="0" w:line="259" w:lineRule="auto"/>
              <w:ind w:left="3318" w:right="0" w:firstLine="0"/>
              <w:jc w:val="left"/>
            </w:pPr>
            <w:r>
              <w:t></w:t>
            </w:r>
          </w:p>
        </w:tc>
        <w:tc>
          <w:tcPr>
            <w:tcW w:w="476" w:type="dxa"/>
            <w:tcBorders>
              <w:top w:val="nil"/>
              <w:left w:val="nil"/>
              <w:bottom w:val="nil"/>
              <w:right w:val="nil"/>
            </w:tcBorders>
          </w:tcPr>
          <w:p w14:paraId="3E078FEE" w14:textId="77777777" w:rsidR="00566128" w:rsidRDefault="00853446">
            <w:pPr>
              <w:spacing w:after="17" w:line="259" w:lineRule="auto"/>
              <w:ind w:left="83" w:right="0" w:firstLine="0"/>
              <w:jc w:val="left"/>
            </w:pPr>
            <w:r>
              <w:t>0</w:t>
            </w:r>
          </w:p>
          <w:p w14:paraId="43296B9C" w14:textId="77777777" w:rsidR="00566128" w:rsidRDefault="00853446">
            <w:pPr>
              <w:spacing w:line="259" w:lineRule="auto"/>
              <w:ind w:left="17" w:right="0" w:firstLine="0"/>
              <w:jc w:val="left"/>
            </w:pPr>
            <w:r>
              <w:rPr>
                <w:i/>
              </w:rPr>
              <w:t>C</w:t>
            </w:r>
            <w:r>
              <w:rPr>
                <w:vertAlign w:val="subscript"/>
              </w:rPr>
              <w:t>2</w:t>
            </w:r>
          </w:p>
          <w:p w14:paraId="27122AD2" w14:textId="77777777" w:rsidR="00566128" w:rsidRDefault="00853446">
            <w:pPr>
              <w:spacing w:after="0" w:line="259" w:lineRule="auto"/>
              <w:ind w:left="0" w:right="0" w:firstLine="0"/>
              <w:jc w:val="left"/>
            </w:pPr>
            <w:r>
              <w:rPr>
                <w:i/>
              </w:rPr>
              <w:t>···</w:t>
            </w:r>
          </w:p>
        </w:tc>
        <w:tc>
          <w:tcPr>
            <w:tcW w:w="421" w:type="dxa"/>
            <w:tcBorders>
              <w:top w:val="nil"/>
              <w:left w:val="nil"/>
              <w:bottom w:val="nil"/>
              <w:right w:val="nil"/>
            </w:tcBorders>
          </w:tcPr>
          <w:p w14:paraId="7F018A62" w14:textId="77777777" w:rsidR="00566128" w:rsidRDefault="00853446">
            <w:pPr>
              <w:spacing w:after="0" w:line="259" w:lineRule="auto"/>
              <w:ind w:left="55" w:right="0" w:firstLine="0"/>
              <w:jc w:val="left"/>
            </w:pPr>
            <w:r>
              <w:t>0</w:t>
            </w:r>
          </w:p>
          <w:p w14:paraId="7926D878" w14:textId="77777777" w:rsidR="00566128" w:rsidRDefault="00853446">
            <w:pPr>
              <w:spacing w:after="89" w:line="259" w:lineRule="auto"/>
              <w:ind w:left="55" w:right="0" w:firstLine="0"/>
              <w:jc w:val="left"/>
            </w:pPr>
            <w:r>
              <w:t>0</w:t>
            </w:r>
          </w:p>
          <w:p w14:paraId="624B71FF" w14:textId="77777777" w:rsidR="00566128" w:rsidRDefault="00853446">
            <w:pPr>
              <w:spacing w:after="0" w:line="259" w:lineRule="auto"/>
              <w:ind w:left="0" w:right="0" w:firstLine="0"/>
              <w:jc w:val="left"/>
            </w:pPr>
            <w:r>
              <w:t>...</w:t>
            </w:r>
          </w:p>
        </w:tc>
        <w:tc>
          <w:tcPr>
            <w:tcW w:w="465" w:type="dxa"/>
            <w:tcBorders>
              <w:top w:val="nil"/>
              <w:left w:val="nil"/>
              <w:bottom w:val="nil"/>
              <w:right w:val="nil"/>
            </w:tcBorders>
          </w:tcPr>
          <w:p w14:paraId="03612DF7" w14:textId="77777777" w:rsidR="00566128" w:rsidRDefault="00853446">
            <w:pPr>
              <w:spacing w:after="0" w:line="259" w:lineRule="auto"/>
              <w:ind w:left="0" w:right="0" w:firstLine="0"/>
              <w:jc w:val="left"/>
            </w:pPr>
            <w:r>
              <w:rPr>
                <w:i/>
              </w:rPr>
              <w:t>···</w:t>
            </w:r>
          </w:p>
          <w:p w14:paraId="422D068A" w14:textId="77777777" w:rsidR="00566128" w:rsidRDefault="00853446">
            <w:pPr>
              <w:spacing w:after="833" w:line="259" w:lineRule="auto"/>
              <w:ind w:left="0" w:right="0" w:firstLine="0"/>
              <w:jc w:val="left"/>
            </w:pPr>
            <w:r>
              <w:rPr>
                <w:i/>
              </w:rPr>
              <w:t>···</w:t>
            </w:r>
          </w:p>
          <w:p w14:paraId="5460C39C" w14:textId="77777777" w:rsidR="00566128" w:rsidRDefault="00853446">
            <w:pPr>
              <w:spacing w:after="0" w:line="259" w:lineRule="auto"/>
              <w:ind w:left="28" w:right="0" w:firstLine="0"/>
              <w:jc w:val="left"/>
            </w:pPr>
            <w:r>
              <w:t>...</w:t>
            </w:r>
          </w:p>
        </w:tc>
        <w:tc>
          <w:tcPr>
            <w:tcW w:w="440" w:type="dxa"/>
            <w:tcBorders>
              <w:top w:val="nil"/>
              <w:left w:val="nil"/>
              <w:bottom w:val="nil"/>
              <w:right w:val="nil"/>
            </w:tcBorders>
            <w:vAlign w:val="bottom"/>
          </w:tcPr>
          <w:p w14:paraId="1F3D0B98" w14:textId="77777777" w:rsidR="00566128" w:rsidRDefault="00853446">
            <w:pPr>
              <w:spacing w:after="0" w:line="259" w:lineRule="auto"/>
              <w:ind w:left="0" w:right="0" w:firstLine="0"/>
              <w:jc w:val="left"/>
            </w:pPr>
            <w:r>
              <w:rPr>
                <w:i/>
              </w:rPr>
              <w:t>C</w:t>
            </w:r>
            <w:r>
              <w:rPr>
                <w:i/>
                <w:vertAlign w:val="subscript"/>
              </w:rPr>
              <w:t>k</w:t>
            </w:r>
          </w:p>
        </w:tc>
        <w:tc>
          <w:tcPr>
            <w:tcW w:w="465" w:type="dxa"/>
            <w:tcBorders>
              <w:top w:val="nil"/>
              <w:left w:val="nil"/>
              <w:bottom w:val="nil"/>
              <w:right w:val="nil"/>
            </w:tcBorders>
            <w:vAlign w:val="bottom"/>
          </w:tcPr>
          <w:p w14:paraId="03F28A7B" w14:textId="77777777" w:rsidR="00566128" w:rsidRDefault="00853446">
            <w:pPr>
              <w:spacing w:after="0" w:line="259" w:lineRule="auto"/>
              <w:ind w:left="0" w:right="0" w:firstLine="0"/>
              <w:jc w:val="left"/>
            </w:pPr>
            <w:r>
              <w:rPr>
                <w:i/>
              </w:rPr>
              <w:t>···</w:t>
            </w:r>
          </w:p>
        </w:tc>
        <w:tc>
          <w:tcPr>
            <w:tcW w:w="2816" w:type="dxa"/>
            <w:tcBorders>
              <w:top w:val="nil"/>
              <w:left w:val="nil"/>
              <w:bottom w:val="nil"/>
              <w:right w:val="nil"/>
            </w:tcBorders>
          </w:tcPr>
          <w:p w14:paraId="0AB7565F" w14:textId="77777777" w:rsidR="00566128" w:rsidRDefault="00853446">
            <w:pPr>
              <w:spacing w:after="88" w:line="259" w:lineRule="auto"/>
              <w:ind w:left="100" w:right="0" w:firstLine="0"/>
              <w:jc w:val="left"/>
            </w:pPr>
            <w:r>
              <w:t></w:t>
            </w:r>
          </w:p>
          <w:p w14:paraId="36792B24" w14:textId="77777777" w:rsidR="00566128" w:rsidRDefault="00853446">
            <w:pPr>
              <w:spacing w:after="0" w:line="259" w:lineRule="auto"/>
              <w:ind w:left="100" w:right="0" w:firstLine="0"/>
              <w:jc w:val="left"/>
            </w:pPr>
            <w:r>
              <w:t></w:t>
            </w:r>
          </w:p>
          <w:p w14:paraId="6178D97F" w14:textId="77777777" w:rsidR="00566128" w:rsidRDefault="00853446">
            <w:pPr>
              <w:spacing w:after="0" w:line="259" w:lineRule="auto"/>
              <w:ind w:left="100" w:right="0" w:firstLine="0"/>
              <w:jc w:val="left"/>
            </w:pPr>
            <w:r>
              <w:t></w:t>
            </w:r>
          </w:p>
          <w:p w14:paraId="743CB9AC" w14:textId="77777777" w:rsidR="00566128" w:rsidRDefault="00853446">
            <w:pPr>
              <w:spacing w:after="0" w:line="259" w:lineRule="auto"/>
              <w:ind w:left="100" w:right="0" w:firstLine="0"/>
              <w:jc w:val="left"/>
            </w:pPr>
            <w:r>
              <w:t></w:t>
            </w:r>
          </w:p>
          <w:p w14:paraId="58ABE1D6" w14:textId="77777777" w:rsidR="00566128" w:rsidRDefault="00853446">
            <w:pPr>
              <w:spacing w:after="135" w:line="259" w:lineRule="auto"/>
              <w:ind w:left="100" w:right="0" w:firstLine="0"/>
              <w:jc w:val="left"/>
            </w:pPr>
            <w:r>
              <w:t></w:t>
            </w:r>
          </w:p>
          <w:p w14:paraId="5503AD60" w14:textId="77777777" w:rsidR="00566128" w:rsidRDefault="00853446">
            <w:pPr>
              <w:spacing w:after="195" w:line="259" w:lineRule="auto"/>
              <w:ind w:left="22" w:right="0" w:firstLine="0"/>
              <w:jc w:val="left"/>
            </w:pPr>
            <w:r>
              <w:t>.</w:t>
            </w:r>
            <w:r>
              <w:rPr>
                <w:sz w:val="31"/>
                <w:vertAlign w:val="superscript"/>
              </w:rPr>
              <w:t>.</w:t>
            </w:r>
            <w:r>
              <w:t>.</w:t>
            </w:r>
            <w:r>
              <w:rPr>
                <w:sz w:val="31"/>
                <w:vertAlign w:val="subscript"/>
              </w:rPr>
              <w:t></w:t>
            </w:r>
          </w:p>
          <w:p w14:paraId="091F2587" w14:textId="77777777" w:rsidR="00566128" w:rsidRDefault="00853446">
            <w:pPr>
              <w:spacing w:after="86" w:line="259" w:lineRule="auto"/>
              <w:ind w:left="22" w:right="0" w:firstLine="0"/>
              <w:jc w:val="left"/>
            </w:pPr>
            <w:r>
              <w:t>...</w:t>
            </w:r>
            <w:r>
              <w:rPr>
                <w:sz w:val="31"/>
                <w:vertAlign w:val="subscript"/>
              </w:rPr>
              <w:t></w:t>
            </w:r>
          </w:p>
          <w:p w14:paraId="0AEF63DE" w14:textId="77777777" w:rsidR="00566128" w:rsidRDefault="00853446">
            <w:pPr>
              <w:spacing w:after="0" w:line="259" w:lineRule="auto"/>
              <w:ind w:left="0" w:right="0" w:firstLine="0"/>
              <w:jc w:val="left"/>
            </w:pPr>
            <w:r>
              <w:t>0</w:t>
            </w:r>
          </w:p>
        </w:tc>
        <w:tc>
          <w:tcPr>
            <w:tcW w:w="354" w:type="dxa"/>
            <w:tcBorders>
              <w:top w:val="nil"/>
              <w:left w:val="nil"/>
              <w:bottom w:val="nil"/>
              <w:right w:val="nil"/>
            </w:tcBorders>
            <w:vAlign w:val="center"/>
          </w:tcPr>
          <w:p w14:paraId="1CD6FB7D" w14:textId="77777777" w:rsidR="00566128" w:rsidRDefault="00853446">
            <w:pPr>
              <w:spacing w:after="0" w:line="259" w:lineRule="auto"/>
              <w:ind w:left="0" w:right="0" w:firstLine="0"/>
            </w:pPr>
            <w:r>
              <w:t>(28)</w:t>
            </w:r>
          </w:p>
        </w:tc>
      </w:tr>
    </w:tbl>
    <w:p w14:paraId="45632CF5" w14:textId="77777777" w:rsidR="00566128" w:rsidRDefault="00853446">
      <w:pPr>
        <w:spacing w:after="447" w:line="245" w:lineRule="auto"/>
        <w:ind w:left="16" w:right="1341"/>
        <w:jc w:val="left"/>
      </w:pPr>
      <w:r>
        <w:t xml:space="preserve">The C matrix is block diagonal, but each block </w:t>
      </w:r>
      <w:r>
        <w:rPr>
          <w:i/>
        </w:rPr>
        <w:t>C</w:t>
      </w:r>
      <w:r>
        <w:rPr>
          <w:i/>
          <w:vertAlign w:val="subscript"/>
        </w:rPr>
        <w:t xml:space="preserve">i </w:t>
      </w:r>
      <w:r>
        <w:t>is not diagonal. The reason for the C matrix to be block diagonal is that the log-partial-likelihood of i-th observation only depends on the latent field through the vector ∆</w:t>
      </w:r>
      <w:r>
        <w:rPr>
          <w:sz w:val="31"/>
          <w:vertAlign w:val="superscript"/>
        </w:rPr>
        <w:t xml:space="preserve">˜ </w:t>
      </w:r>
      <w:r>
        <w:rPr>
          <w:i/>
          <w:vertAlign w:val="subscript"/>
        </w:rPr>
        <w:t>i</w:t>
      </w:r>
      <w:r>
        <w:t>, and for those ∆</w:t>
      </w:r>
      <w:r>
        <w:rPr>
          <w:sz w:val="31"/>
          <w:vertAlign w:val="superscript"/>
        </w:rPr>
        <w:t xml:space="preserve">˜ </w:t>
      </w:r>
      <w:r>
        <w:rPr>
          <w:i/>
          <w:vertAlign w:val="subscript"/>
        </w:rPr>
        <w:t xml:space="preserve">j </w:t>
      </w:r>
      <w:r>
        <w:t xml:space="preserve">where </w:t>
      </w:r>
      <w:r>
        <w:rPr>
          <w:i/>
        </w:rPr>
        <w:t>j &gt; k</w:t>
      </w:r>
      <w:r>
        <w:t xml:space="preserve">, they are not even included in the full log-partial-likelihood, so their corresponding </w:t>
      </w:r>
      <w:r>
        <w:rPr>
          <w:i/>
        </w:rPr>
        <w:t>C</w:t>
      </w:r>
      <w:r>
        <w:rPr>
          <w:i/>
          <w:vertAlign w:val="subscript"/>
        </w:rPr>
        <w:t xml:space="preserve">j </w:t>
      </w:r>
      <w:r>
        <w:t xml:space="preserve">matrixes will be all zeroes. Though the C matrix is very sparse, but it is not a diagonal matrix, so INLA cannot handle this type of problem. However, our proposed algorithm could easily handle it, because diagonality of C matrix is not required </w:t>
      </w:r>
      <w:commentRangeStart w:id="111"/>
      <w:r>
        <w:t>here.</w:t>
      </w:r>
      <w:commentRangeEnd w:id="111"/>
      <w:r w:rsidR="00B5027E">
        <w:rPr>
          <w:rStyle w:val="CommentReference"/>
        </w:rPr>
        <w:commentReference w:id="111"/>
      </w:r>
    </w:p>
    <w:p w14:paraId="08C098D6" w14:textId="77777777" w:rsidR="00566128" w:rsidRDefault="00853446">
      <w:pPr>
        <w:tabs>
          <w:tab w:val="center" w:pos="3968"/>
        </w:tabs>
        <w:spacing w:after="184" w:line="259" w:lineRule="auto"/>
        <w:ind w:left="0" w:right="0" w:firstLine="0"/>
        <w:jc w:val="left"/>
      </w:pPr>
      <w:r>
        <w:rPr>
          <w:b/>
          <w:sz w:val="24"/>
        </w:rPr>
        <w:t>3.2</w:t>
      </w:r>
      <w:r>
        <w:rPr>
          <w:b/>
          <w:sz w:val="24"/>
        </w:rPr>
        <w:tab/>
      </w:r>
      <w:commentRangeStart w:id="112"/>
      <w:r>
        <w:rPr>
          <w:b/>
          <w:sz w:val="24"/>
        </w:rPr>
        <w:t xml:space="preserve">Approximation </w:t>
      </w:r>
      <w:commentRangeEnd w:id="112"/>
      <w:r w:rsidR="002F1D2F">
        <w:rPr>
          <w:rStyle w:val="CommentReference"/>
        </w:rPr>
        <w:commentReference w:id="112"/>
      </w:r>
      <w:r>
        <w:rPr>
          <w:b/>
          <w:sz w:val="24"/>
        </w:rPr>
        <w:t>using full-likelihood with left-truncation:</w:t>
      </w:r>
    </w:p>
    <w:p w14:paraId="5FB3F772" w14:textId="77777777" w:rsidR="00566128" w:rsidRDefault="00853446">
      <w:pPr>
        <w:spacing w:after="144" w:line="245" w:lineRule="auto"/>
        <w:ind w:left="16" w:right="1341"/>
        <w:jc w:val="left"/>
      </w:pPr>
      <w:r>
        <w:lastRenderedPageBreak/>
        <w:t>If there are both right-censoring and left-truncations in our data-set, the “data augmentation trick” that INLA uses actually still works theoretically, but the software does not actually allow the user to run the approximation under this scenario. Fortunately, it can be solved using the package of the new proposed algorithm.</w:t>
      </w:r>
    </w:p>
    <w:p w14:paraId="1628C8FA" w14:textId="77777777" w:rsidR="00566128" w:rsidRDefault="00853446">
      <w:pPr>
        <w:spacing w:after="158"/>
        <w:ind w:left="16" w:right="1425"/>
      </w:pPr>
      <w:r>
        <w:t xml:space="preserve">Recall that left-truncation happens when we cannot observed the i-th individual lifetime </w:t>
      </w:r>
      <w:r>
        <w:rPr>
          <w:i/>
        </w:rPr>
        <w:t>t</w:t>
      </w:r>
      <w:r>
        <w:rPr>
          <w:i/>
          <w:vertAlign w:val="subscript"/>
        </w:rPr>
        <w:t>i</w:t>
      </w:r>
      <w:r>
        <w:t xml:space="preserve">, unless it is greater than the entry time </w:t>
      </w:r>
      <w:r>
        <w:rPr>
          <w:i/>
        </w:rPr>
        <w:t>u</w:t>
      </w:r>
      <w:r>
        <w:rPr>
          <w:i/>
          <w:vertAlign w:val="subscript"/>
        </w:rPr>
        <w:t>i</w:t>
      </w:r>
      <w:r>
        <w:t xml:space="preserve">. Under this setup, all the observed lifetimes </w:t>
      </w:r>
      <w:r>
        <w:rPr>
          <w:i/>
        </w:rPr>
        <w:t>t</w:t>
      </w:r>
      <w:r>
        <w:rPr>
          <w:i/>
          <w:vertAlign w:val="subscript"/>
        </w:rPr>
        <w:t>i</w:t>
      </w:r>
      <w:r>
        <w:t xml:space="preserve">’s are known to be greater than their corresponding entry times </w:t>
      </w:r>
      <w:r>
        <w:rPr>
          <w:i/>
        </w:rPr>
        <w:t>u</w:t>
      </w:r>
      <w:r>
        <w:rPr>
          <w:i/>
          <w:vertAlign w:val="subscript"/>
        </w:rPr>
        <w:t>i</w:t>
      </w:r>
      <w:r>
        <w:t xml:space="preserve">’s. In other words, we should use conditional probability given </w:t>
      </w:r>
      <w:r>
        <w:rPr>
          <w:i/>
        </w:rPr>
        <w:t>t</w:t>
      </w:r>
      <w:r>
        <w:rPr>
          <w:i/>
          <w:vertAlign w:val="subscript"/>
        </w:rPr>
        <w:t xml:space="preserve">i </w:t>
      </w:r>
      <w:r>
        <w:rPr>
          <w:i/>
        </w:rPr>
        <w:t>&gt; u</w:t>
      </w:r>
      <w:r>
        <w:rPr>
          <w:i/>
          <w:vertAlign w:val="subscript"/>
        </w:rPr>
        <w:t xml:space="preserve">i </w:t>
      </w:r>
      <w:r>
        <w:t>to form our likelihood. For simplicity, let’s still consider the same semi-parametric proportional hazard model with piece-wise constant basline hazard.</w:t>
      </w:r>
    </w:p>
    <w:p w14:paraId="35B2DC43" w14:textId="77777777" w:rsidR="00566128" w:rsidRDefault="00853446">
      <w:pPr>
        <w:spacing w:after="369" w:line="316" w:lineRule="auto"/>
        <w:ind w:left="16" w:right="1425"/>
      </w:pPr>
      <w:r>
        <w:t xml:space="preserve">Denote the i-th lifetime as </w:t>
      </w:r>
      <w:r>
        <w:rPr>
          <w:i/>
        </w:rPr>
        <w:t>t</w:t>
      </w:r>
      <w:r>
        <w:rPr>
          <w:i/>
          <w:vertAlign w:val="subscript"/>
        </w:rPr>
        <w:t>i</w:t>
      </w:r>
      <w:r>
        <w:t xml:space="preserve">, the i-th left truncation time is </w:t>
      </w:r>
      <w:r>
        <w:rPr>
          <w:i/>
        </w:rPr>
        <w:t>u</w:t>
      </w:r>
      <w:r>
        <w:rPr>
          <w:i/>
          <w:vertAlign w:val="subscript"/>
        </w:rPr>
        <w:t>i</w:t>
      </w:r>
      <w:r>
        <w:t xml:space="preserve">, and assume that </w:t>
      </w:r>
      <w:r>
        <w:rPr>
          <w:i/>
        </w:rPr>
        <w:t>t</w:t>
      </w:r>
      <w:r>
        <w:rPr>
          <w:i/>
          <w:vertAlign w:val="subscript"/>
        </w:rPr>
        <w:t xml:space="preserve">i </w:t>
      </w:r>
      <w:r>
        <w:rPr>
          <w:i/>
        </w:rPr>
        <w:t xml:space="preserve">∈ </w:t>
      </w:r>
      <w:r>
        <w:t>(</w:t>
      </w:r>
      <w:r>
        <w:rPr>
          <w:i/>
        </w:rPr>
        <w:t>s</w:t>
      </w:r>
      <w:r>
        <w:rPr>
          <w:i/>
          <w:vertAlign w:val="subscript"/>
        </w:rPr>
        <w:t>k</w:t>
      </w:r>
      <w:r>
        <w:rPr>
          <w:sz w:val="15"/>
          <w:vertAlign w:val="subscript"/>
        </w:rPr>
        <w:t>(</w:t>
      </w:r>
      <w:r>
        <w:rPr>
          <w:i/>
          <w:sz w:val="15"/>
          <w:vertAlign w:val="subscript"/>
        </w:rPr>
        <w:t>i</w:t>
      </w:r>
      <w:r>
        <w:rPr>
          <w:sz w:val="15"/>
          <w:vertAlign w:val="subscript"/>
        </w:rPr>
        <w:t>)</w:t>
      </w:r>
      <w:r>
        <w:rPr>
          <w:i/>
          <w:sz w:val="14"/>
        </w:rPr>
        <w:t>−</w:t>
      </w:r>
      <w:r>
        <w:rPr>
          <w:vertAlign w:val="subscript"/>
        </w:rPr>
        <w:t>1</w:t>
      </w:r>
      <w:r>
        <w:rPr>
          <w:i/>
        </w:rPr>
        <w:t>,s</w:t>
      </w:r>
      <w:r>
        <w:rPr>
          <w:i/>
          <w:vertAlign w:val="subscript"/>
        </w:rPr>
        <w:t>k</w:t>
      </w:r>
      <w:r>
        <w:rPr>
          <w:sz w:val="15"/>
          <w:vertAlign w:val="subscript"/>
        </w:rPr>
        <w:t>(</w:t>
      </w:r>
      <w:r>
        <w:rPr>
          <w:i/>
          <w:sz w:val="15"/>
          <w:vertAlign w:val="subscript"/>
        </w:rPr>
        <w:t>i</w:t>
      </w:r>
      <w:r>
        <w:rPr>
          <w:sz w:val="15"/>
          <w:vertAlign w:val="subscript"/>
        </w:rPr>
        <w:t>)</w:t>
      </w:r>
      <w:r>
        <w:t xml:space="preserve">], </w:t>
      </w:r>
      <w:r>
        <w:rPr>
          <w:i/>
        </w:rPr>
        <w:t>u</w:t>
      </w:r>
      <w:r>
        <w:rPr>
          <w:i/>
          <w:vertAlign w:val="subscript"/>
        </w:rPr>
        <w:t xml:space="preserve">i </w:t>
      </w:r>
      <w:r>
        <w:rPr>
          <w:i/>
        </w:rPr>
        <w:t xml:space="preserve">∈ </w:t>
      </w:r>
      <w:r>
        <w:t>(</w:t>
      </w:r>
      <w:r>
        <w:rPr>
          <w:i/>
        </w:rPr>
        <w:t>s</w:t>
      </w:r>
      <w:r>
        <w:rPr>
          <w:i/>
          <w:vertAlign w:val="subscript"/>
        </w:rPr>
        <w:t>m</w:t>
      </w:r>
      <w:r>
        <w:rPr>
          <w:sz w:val="15"/>
          <w:vertAlign w:val="subscript"/>
        </w:rPr>
        <w:t>(</w:t>
      </w:r>
      <w:r>
        <w:rPr>
          <w:i/>
          <w:sz w:val="15"/>
          <w:vertAlign w:val="subscript"/>
        </w:rPr>
        <w:t>i</w:t>
      </w:r>
      <w:r>
        <w:rPr>
          <w:sz w:val="15"/>
          <w:vertAlign w:val="subscript"/>
        </w:rPr>
        <w:t>)</w:t>
      </w:r>
      <w:r>
        <w:rPr>
          <w:i/>
          <w:sz w:val="14"/>
        </w:rPr>
        <w:t>−</w:t>
      </w:r>
      <w:r>
        <w:rPr>
          <w:vertAlign w:val="subscript"/>
        </w:rPr>
        <w:t>1</w:t>
      </w:r>
      <w:r>
        <w:rPr>
          <w:i/>
        </w:rPr>
        <w:t>,s</w:t>
      </w:r>
      <w:r>
        <w:rPr>
          <w:i/>
          <w:vertAlign w:val="subscript"/>
        </w:rPr>
        <w:t>m</w:t>
      </w:r>
      <w:r>
        <w:rPr>
          <w:sz w:val="15"/>
          <w:vertAlign w:val="subscript"/>
        </w:rPr>
        <w:t>(</w:t>
      </w:r>
      <w:r>
        <w:rPr>
          <w:i/>
          <w:sz w:val="15"/>
          <w:vertAlign w:val="subscript"/>
        </w:rPr>
        <w:t>i</w:t>
      </w:r>
      <w:r>
        <w:rPr>
          <w:sz w:val="15"/>
          <w:vertAlign w:val="subscript"/>
        </w:rPr>
        <w:t>)</w:t>
      </w:r>
      <w:r>
        <w:t>]. Therefore, we have the likelihood being:</w:t>
      </w:r>
    </w:p>
    <w:p w14:paraId="29B8CE15" w14:textId="77777777" w:rsidR="00566128" w:rsidRDefault="00853446">
      <w:pPr>
        <w:spacing w:after="0" w:line="265" w:lineRule="auto"/>
        <w:ind w:left="693" w:right="1712" w:hanging="10"/>
        <w:jc w:val="center"/>
      </w:pPr>
      <w:r>
        <w:t>Y</w:t>
      </w:r>
      <w:r>
        <w:rPr>
          <w:i/>
          <w:sz w:val="14"/>
        </w:rPr>
        <w:t xml:space="preserve">n </w:t>
      </w:r>
      <w:r>
        <w:t xml:space="preserve"> </w:t>
      </w:r>
      <w:r>
        <w:rPr>
          <w:i/>
        </w:rPr>
        <w:t>f</w:t>
      </w:r>
      <w:r>
        <w:t>(</w:t>
      </w:r>
      <w:r>
        <w:rPr>
          <w:i/>
        </w:rPr>
        <w:t>t</w:t>
      </w:r>
      <w:r>
        <w:rPr>
          <w:i/>
          <w:sz w:val="14"/>
        </w:rPr>
        <w:t>i</w:t>
      </w:r>
      <w:r>
        <w:t xml:space="preserve">) </w:t>
      </w:r>
      <w:r>
        <w:rPr>
          <w:i/>
          <w:sz w:val="14"/>
        </w:rPr>
        <w:t>δ</w:t>
      </w:r>
      <w:r>
        <w:rPr>
          <w:i/>
          <w:sz w:val="10"/>
        </w:rPr>
        <w:t>i</w:t>
      </w:r>
      <w:r>
        <w:t xml:space="preserve"> </w:t>
      </w:r>
      <w:r>
        <w:rPr>
          <w:i/>
        </w:rPr>
        <w:t>S</w:t>
      </w:r>
      <w:r>
        <w:t>(</w:t>
      </w:r>
      <w:r>
        <w:rPr>
          <w:i/>
        </w:rPr>
        <w:t>t</w:t>
      </w:r>
      <w:r>
        <w:rPr>
          <w:i/>
          <w:sz w:val="14"/>
        </w:rPr>
        <w:t>i</w:t>
      </w:r>
      <w:r>
        <w:t xml:space="preserve">) </w:t>
      </w:r>
      <w:r>
        <w:rPr>
          <w:sz w:val="14"/>
        </w:rPr>
        <w:t>1</w:t>
      </w:r>
      <w:r>
        <w:rPr>
          <w:i/>
          <w:sz w:val="14"/>
        </w:rPr>
        <w:t>−δ</w:t>
      </w:r>
      <w:r>
        <w:rPr>
          <w:i/>
          <w:sz w:val="10"/>
        </w:rPr>
        <w:t>i</w:t>
      </w:r>
    </w:p>
    <w:p w14:paraId="31C6CA01" w14:textId="77777777" w:rsidR="00566128" w:rsidRDefault="00853446">
      <w:pPr>
        <w:tabs>
          <w:tab w:val="center" w:pos="3560"/>
          <w:tab w:val="center" w:pos="4880"/>
        </w:tabs>
        <w:spacing w:after="3" w:line="259" w:lineRule="auto"/>
        <w:ind w:left="0" w:right="0" w:firstLine="0"/>
        <w:jc w:val="left"/>
      </w:pPr>
      <w:r>
        <w:rPr>
          <w:sz w:val="22"/>
        </w:rPr>
        <w:tab/>
      </w:r>
      <w:r>
        <w:rPr>
          <w:i/>
        </w:rPr>
        <w:t xml:space="preserve">L </w:t>
      </w:r>
      <w:r>
        <w:t>=</w:t>
      </w:r>
      <w:r>
        <w:tab/>
      </w:r>
      <w:r>
        <w:rPr>
          <w:noProof/>
          <w:sz w:val="22"/>
        </w:rPr>
        <mc:AlternateContent>
          <mc:Choice Requires="wpg">
            <w:drawing>
              <wp:inline distT="0" distB="0" distL="0" distR="0" wp14:anchorId="32345C46" wp14:editId="1DC4C691">
                <wp:extent cx="852005" cy="5055"/>
                <wp:effectExtent l="0" t="0" r="0" b="0"/>
                <wp:docPr id="36270" name="Group 36270"/>
                <wp:cNvGraphicFramePr/>
                <a:graphic xmlns:a="http://schemas.openxmlformats.org/drawingml/2006/main">
                  <a:graphicData uri="http://schemas.microsoft.com/office/word/2010/wordprocessingGroup">
                    <wpg:wgp>
                      <wpg:cNvGrpSpPr/>
                      <wpg:grpSpPr>
                        <a:xfrm>
                          <a:off x="0" y="0"/>
                          <a:ext cx="852005" cy="5055"/>
                          <a:chOff x="0" y="0"/>
                          <a:chExt cx="852005" cy="5055"/>
                        </a:xfrm>
                      </wpg:grpSpPr>
                      <wps:wsp>
                        <wps:cNvPr id="2907" name="Shape 2907"/>
                        <wps:cNvSpPr/>
                        <wps:spPr>
                          <a:xfrm>
                            <a:off x="0" y="0"/>
                            <a:ext cx="297840" cy="0"/>
                          </a:xfrm>
                          <a:custGeom>
                            <a:avLst/>
                            <a:gdLst/>
                            <a:ahLst/>
                            <a:cxnLst/>
                            <a:rect l="0" t="0" r="0" b="0"/>
                            <a:pathLst>
                              <a:path w="297840">
                                <a:moveTo>
                                  <a:pt x="0" y="0"/>
                                </a:moveTo>
                                <a:lnTo>
                                  <a:pt x="2978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22" name="Shape 2922"/>
                        <wps:cNvSpPr/>
                        <wps:spPr>
                          <a:xfrm>
                            <a:off x="554165" y="0"/>
                            <a:ext cx="297840" cy="0"/>
                          </a:xfrm>
                          <a:custGeom>
                            <a:avLst/>
                            <a:gdLst/>
                            <a:ahLst/>
                            <a:cxnLst/>
                            <a:rect l="0" t="0" r="0" b="0"/>
                            <a:pathLst>
                              <a:path w="297840">
                                <a:moveTo>
                                  <a:pt x="0" y="0"/>
                                </a:moveTo>
                                <a:lnTo>
                                  <a:pt x="2978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70" style="width:67.087pt;height:0.398pt;mso-position-horizontal-relative:char;mso-position-vertical-relative:line" coordsize="8520,50">
                <v:shape id="Shape 2907" style="position:absolute;width:2978;height:0;left:0;top:0;" coordsize="297840,0" path="m0,0l297840,0">
                  <v:stroke weight="0.398pt" endcap="flat" joinstyle="miter" miterlimit="10" on="true" color="#000000"/>
                  <v:fill on="false" color="#000000" opacity="0"/>
                </v:shape>
                <v:shape id="Shape 2922" style="position:absolute;width:2978;height:0;left:5541;top:0;" coordsize="297840,0" path="m0,0l297840,0">
                  <v:stroke weight="0.398pt" endcap="flat" joinstyle="miter" miterlimit="10" on="true" color="#000000"/>
                  <v:fill on="false" color="#000000" opacity="0"/>
                </v:shape>
              </v:group>
            </w:pict>
          </mc:Fallback>
        </mc:AlternateContent>
      </w:r>
    </w:p>
    <w:p w14:paraId="3240620E" w14:textId="77777777" w:rsidR="00566128" w:rsidRDefault="00853446">
      <w:pPr>
        <w:tabs>
          <w:tab w:val="center" w:pos="4444"/>
          <w:tab w:val="center" w:pos="5316"/>
        </w:tabs>
        <w:spacing w:after="0" w:line="259" w:lineRule="auto"/>
        <w:ind w:left="0" w:right="0" w:firstLine="0"/>
        <w:jc w:val="left"/>
      </w:pPr>
      <w:r>
        <w:rPr>
          <w:sz w:val="22"/>
        </w:rPr>
        <w:tab/>
      </w:r>
      <w:r>
        <w:rPr>
          <w:i/>
        </w:rPr>
        <w:t>S</w:t>
      </w:r>
      <w:r>
        <w:t>(</w:t>
      </w:r>
      <w:r>
        <w:rPr>
          <w:i/>
        </w:rPr>
        <w:t>u</w:t>
      </w:r>
      <w:r>
        <w:rPr>
          <w:i/>
          <w:vertAlign w:val="subscript"/>
        </w:rPr>
        <w:t>i</w:t>
      </w:r>
      <w:r>
        <w:t>)</w:t>
      </w:r>
      <w:r>
        <w:tab/>
      </w:r>
      <w:r>
        <w:rPr>
          <w:i/>
        </w:rPr>
        <w:t>S</w:t>
      </w:r>
      <w:r>
        <w:t>(</w:t>
      </w:r>
      <w:r>
        <w:rPr>
          <w:i/>
        </w:rPr>
        <w:t>u</w:t>
      </w:r>
      <w:r>
        <w:rPr>
          <w:i/>
          <w:vertAlign w:val="subscript"/>
        </w:rPr>
        <w:t>i</w:t>
      </w:r>
      <w:r>
        <w:t>)</w:t>
      </w:r>
    </w:p>
    <w:p w14:paraId="6AFE76D2" w14:textId="77777777" w:rsidR="00566128" w:rsidRDefault="00853446">
      <w:pPr>
        <w:spacing w:after="77" w:line="265" w:lineRule="auto"/>
        <w:ind w:left="3799" w:right="0" w:hanging="10"/>
        <w:jc w:val="left"/>
      </w:pPr>
      <w:r>
        <w:rPr>
          <w:i/>
          <w:sz w:val="14"/>
        </w:rPr>
        <w:t>i</w:t>
      </w:r>
      <w:r>
        <w:rPr>
          <w:sz w:val="14"/>
        </w:rPr>
        <w:t>=1</w:t>
      </w:r>
    </w:p>
    <w:p w14:paraId="3F2137EC" w14:textId="77777777" w:rsidR="00566128" w:rsidRDefault="00853446">
      <w:pPr>
        <w:tabs>
          <w:tab w:val="center" w:pos="3918"/>
          <w:tab w:val="center" w:pos="5253"/>
        </w:tabs>
        <w:spacing w:after="0" w:line="265" w:lineRule="auto"/>
        <w:ind w:left="0" w:right="0" w:firstLine="0"/>
        <w:jc w:val="left"/>
      </w:pPr>
      <w:r>
        <w:rPr>
          <w:sz w:val="22"/>
        </w:rPr>
        <w:tab/>
      </w:r>
      <w:r>
        <w:rPr>
          <w:i/>
          <w:sz w:val="14"/>
        </w:rPr>
        <w:t>n</w:t>
      </w:r>
      <w:r>
        <w:rPr>
          <w:i/>
          <w:sz w:val="14"/>
        </w:rPr>
        <w:tab/>
      </w:r>
      <w:r>
        <w:rPr>
          <w:sz w:val="14"/>
        </w:rPr>
        <w:t>1</w:t>
      </w:r>
      <w:r>
        <w:rPr>
          <w:i/>
          <w:sz w:val="14"/>
        </w:rPr>
        <w:t>−δ</w:t>
      </w:r>
      <w:r>
        <w:rPr>
          <w:i/>
          <w:sz w:val="10"/>
        </w:rPr>
        <w:t>i</w:t>
      </w:r>
    </w:p>
    <w:p w14:paraId="786B2648" w14:textId="77777777" w:rsidR="00566128" w:rsidRDefault="00853446">
      <w:pPr>
        <w:spacing w:after="0" w:line="259" w:lineRule="auto"/>
        <w:ind w:left="10" w:right="1222" w:hanging="10"/>
        <w:jc w:val="center"/>
      </w:pPr>
      <w:r>
        <w:rPr>
          <w:i/>
        </w:rPr>
        <w:t>S</w:t>
      </w:r>
      <w:r>
        <w:t>(</w:t>
      </w:r>
      <w:r>
        <w:rPr>
          <w:i/>
        </w:rPr>
        <w:t>t</w:t>
      </w:r>
    </w:p>
    <w:p w14:paraId="41A89849" w14:textId="77777777" w:rsidR="00566128" w:rsidRDefault="00853446">
      <w:pPr>
        <w:tabs>
          <w:tab w:val="center" w:pos="4098"/>
          <w:tab w:val="center" w:pos="5050"/>
          <w:tab w:val="center" w:pos="9211"/>
        </w:tabs>
        <w:spacing w:after="6" w:line="252" w:lineRule="auto"/>
        <w:ind w:left="0" w:right="0" w:firstLine="0"/>
        <w:jc w:val="left"/>
      </w:pPr>
      <w:r>
        <w:rPr>
          <w:sz w:val="22"/>
        </w:rPr>
        <w:tab/>
      </w:r>
      <w:r>
        <w:t>= Y</w:t>
      </w:r>
      <w:r>
        <w:rPr>
          <w:i/>
        </w:rPr>
        <w:t>f</w:t>
      </w:r>
      <w:r>
        <w:t>(</w:t>
      </w:r>
      <w:r>
        <w:rPr>
          <w:i/>
        </w:rPr>
        <w:t>t</w:t>
      </w:r>
      <w:r>
        <w:rPr>
          <w:i/>
          <w:vertAlign w:val="subscript"/>
        </w:rPr>
        <w:t>i</w:t>
      </w:r>
      <w:r>
        <w:t>)</w:t>
      </w:r>
      <w:r>
        <w:rPr>
          <w:i/>
          <w:sz w:val="14"/>
        </w:rPr>
        <w:t>δ</w:t>
      </w:r>
      <w:r>
        <w:rPr>
          <w:i/>
          <w:sz w:val="10"/>
        </w:rPr>
        <w:t>i</w:t>
      </w:r>
      <w:r>
        <w:rPr>
          <w:i/>
          <w:sz w:val="10"/>
        </w:rPr>
        <w:tab/>
      </w:r>
      <w:r>
        <w:rPr>
          <w:noProof/>
          <w:sz w:val="22"/>
        </w:rPr>
        <mc:AlternateContent>
          <mc:Choice Requires="wpg">
            <w:drawing>
              <wp:inline distT="0" distB="0" distL="0" distR="0" wp14:anchorId="21027A0D" wp14:editId="7711023C">
                <wp:extent cx="493014" cy="5055"/>
                <wp:effectExtent l="0" t="0" r="0" b="0"/>
                <wp:docPr id="36271" name="Group 36271"/>
                <wp:cNvGraphicFramePr/>
                <a:graphic xmlns:a="http://schemas.openxmlformats.org/drawingml/2006/main">
                  <a:graphicData uri="http://schemas.microsoft.com/office/word/2010/wordprocessingGroup">
                    <wpg:wgp>
                      <wpg:cNvGrpSpPr/>
                      <wpg:grpSpPr>
                        <a:xfrm>
                          <a:off x="0" y="0"/>
                          <a:ext cx="493014" cy="5055"/>
                          <a:chOff x="0" y="0"/>
                          <a:chExt cx="493014" cy="5055"/>
                        </a:xfrm>
                      </wpg:grpSpPr>
                      <wps:wsp>
                        <wps:cNvPr id="2954" name="Shape 2954"/>
                        <wps:cNvSpPr/>
                        <wps:spPr>
                          <a:xfrm>
                            <a:off x="0" y="0"/>
                            <a:ext cx="493014" cy="0"/>
                          </a:xfrm>
                          <a:custGeom>
                            <a:avLst/>
                            <a:gdLst/>
                            <a:ahLst/>
                            <a:cxnLst/>
                            <a:rect l="0" t="0" r="0" b="0"/>
                            <a:pathLst>
                              <a:path w="493014">
                                <a:moveTo>
                                  <a:pt x="0" y="0"/>
                                </a:moveTo>
                                <a:lnTo>
                                  <a:pt x="49301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71" style="width:38.82pt;height:0.398pt;mso-position-horizontal-relative:char;mso-position-vertical-relative:line" coordsize="4930,50">
                <v:shape id="Shape 2954" style="position:absolute;width:4930;height:0;left:0;top:0;" coordsize="493014,0" path="m0,0l493014,0">
                  <v:stroke weight="0.398pt" endcap="flat" joinstyle="miter" miterlimit="10" on="true" color="#000000"/>
                  <v:fill on="false" color="#000000" opacity="0"/>
                </v:shape>
              </v:group>
            </w:pict>
          </mc:Fallback>
        </mc:AlternateContent>
      </w:r>
      <w:r>
        <w:rPr>
          <w:i/>
          <w:sz w:val="14"/>
        </w:rPr>
        <w:t>i</w:t>
      </w:r>
      <w:r>
        <w:t>)</w:t>
      </w:r>
      <w:r>
        <w:tab/>
        <w:t>(29)</w:t>
      </w:r>
    </w:p>
    <w:p w14:paraId="7BE6F35F" w14:textId="77777777" w:rsidR="00566128" w:rsidRDefault="00853446">
      <w:pPr>
        <w:spacing w:after="0" w:line="259" w:lineRule="auto"/>
        <w:ind w:left="10" w:right="729" w:hanging="10"/>
        <w:jc w:val="center"/>
      </w:pPr>
      <w:r>
        <w:rPr>
          <w:i/>
        </w:rPr>
        <w:t>S</w:t>
      </w:r>
      <w:r>
        <w:t>(</w:t>
      </w:r>
      <w:r>
        <w:rPr>
          <w:i/>
        </w:rPr>
        <w:t>u</w:t>
      </w:r>
      <w:r>
        <w:rPr>
          <w:i/>
          <w:vertAlign w:val="subscript"/>
        </w:rPr>
        <w:t>i</w:t>
      </w:r>
      <w:r>
        <w:t>)</w:t>
      </w:r>
    </w:p>
    <w:p w14:paraId="66136EF5" w14:textId="77777777" w:rsidR="00566128" w:rsidRDefault="00853446">
      <w:pPr>
        <w:spacing w:after="0" w:line="265" w:lineRule="auto"/>
        <w:ind w:left="3799" w:right="0" w:hanging="10"/>
        <w:jc w:val="left"/>
      </w:pPr>
      <w:r>
        <w:rPr>
          <w:i/>
          <w:sz w:val="14"/>
        </w:rPr>
        <w:t>i</w:t>
      </w:r>
      <w:r>
        <w:rPr>
          <w:sz w:val="14"/>
        </w:rPr>
        <w:t>=1</w:t>
      </w:r>
    </w:p>
    <w:p w14:paraId="12949921" w14:textId="77777777" w:rsidR="00566128" w:rsidRDefault="00853446">
      <w:pPr>
        <w:spacing w:after="84" w:line="265" w:lineRule="auto"/>
        <w:ind w:left="3878" w:right="0" w:hanging="10"/>
        <w:jc w:val="left"/>
      </w:pPr>
      <w:r>
        <w:rPr>
          <w:i/>
          <w:sz w:val="14"/>
        </w:rPr>
        <w:t>n</w:t>
      </w:r>
    </w:p>
    <w:p w14:paraId="69C33E95" w14:textId="77777777" w:rsidR="00566128" w:rsidRDefault="00853446">
      <w:pPr>
        <w:spacing w:after="35" w:line="264" w:lineRule="auto"/>
        <w:ind w:left="10" w:right="2124" w:hanging="10"/>
        <w:jc w:val="center"/>
      </w:pPr>
      <w:r>
        <w:t>= Y</w:t>
      </w:r>
      <w:r>
        <w:rPr>
          <w:i/>
        </w:rPr>
        <w:t>h</w:t>
      </w:r>
      <w:r>
        <w:t>(</w:t>
      </w:r>
      <w:r>
        <w:rPr>
          <w:i/>
        </w:rPr>
        <w:t>t</w:t>
      </w:r>
      <w:r>
        <w:rPr>
          <w:i/>
          <w:sz w:val="14"/>
        </w:rPr>
        <w:t>i</w:t>
      </w:r>
      <w:r>
        <w:t>)</w:t>
      </w:r>
      <w:r>
        <w:rPr>
          <w:i/>
          <w:sz w:val="14"/>
        </w:rPr>
        <w:t>δ</w:t>
      </w:r>
      <w:r>
        <w:rPr>
          <w:i/>
          <w:sz w:val="10"/>
        </w:rPr>
        <w:t xml:space="preserve">i </w:t>
      </w:r>
      <w:r>
        <w:rPr>
          <w:noProof/>
          <w:sz w:val="22"/>
        </w:rPr>
        <mc:AlternateContent>
          <mc:Choice Requires="wpg">
            <w:drawing>
              <wp:inline distT="0" distB="0" distL="0" distR="0" wp14:anchorId="628FBCDE" wp14:editId="3F4D8144">
                <wp:extent cx="297840" cy="5055"/>
                <wp:effectExtent l="0" t="0" r="0" b="0"/>
                <wp:docPr id="36272" name="Group 36272"/>
                <wp:cNvGraphicFramePr/>
                <a:graphic xmlns:a="http://schemas.openxmlformats.org/drawingml/2006/main">
                  <a:graphicData uri="http://schemas.microsoft.com/office/word/2010/wordprocessingGroup">
                    <wpg:wgp>
                      <wpg:cNvGrpSpPr/>
                      <wpg:grpSpPr>
                        <a:xfrm>
                          <a:off x="0" y="0"/>
                          <a:ext cx="297840" cy="5055"/>
                          <a:chOff x="0" y="0"/>
                          <a:chExt cx="297840" cy="5055"/>
                        </a:xfrm>
                      </wpg:grpSpPr>
                      <wps:wsp>
                        <wps:cNvPr id="2977" name="Shape 2977"/>
                        <wps:cNvSpPr/>
                        <wps:spPr>
                          <a:xfrm>
                            <a:off x="0" y="0"/>
                            <a:ext cx="297840" cy="0"/>
                          </a:xfrm>
                          <a:custGeom>
                            <a:avLst/>
                            <a:gdLst/>
                            <a:ahLst/>
                            <a:cxnLst/>
                            <a:rect l="0" t="0" r="0" b="0"/>
                            <a:pathLst>
                              <a:path w="297840">
                                <a:moveTo>
                                  <a:pt x="0" y="0"/>
                                </a:moveTo>
                                <a:lnTo>
                                  <a:pt x="2978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72" style="width:23.452pt;height:0.398pt;mso-position-horizontal-relative:char;mso-position-vertical-relative:line" coordsize="2978,50">
                <v:shape id="Shape 2977" style="position:absolute;width:2978;height:0;left:0;top:0;" coordsize="297840,0" path="m0,0l297840,0">
                  <v:stroke weight="0.398pt" endcap="flat" joinstyle="miter" miterlimit="10" on="true" color="#000000"/>
                  <v:fill on="false" color="#000000" opacity="0"/>
                </v:shape>
              </v:group>
            </w:pict>
          </mc:Fallback>
        </mc:AlternateContent>
      </w:r>
      <w:r>
        <w:rPr>
          <w:i/>
        </w:rPr>
        <w:t>S</w:t>
      </w:r>
      <w:r>
        <w:t>(</w:t>
      </w:r>
      <w:r>
        <w:rPr>
          <w:i/>
        </w:rPr>
        <w:t>t</w:t>
      </w:r>
      <w:r>
        <w:rPr>
          <w:i/>
          <w:sz w:val="14"/>
        </w:rPr>
        <w:t>i</w:t>
      </w:r>
      <w:r>
        <w:t>)</w:t>
      </w:r>
    </w:p>
    <w:p w14:paraId="0244D1CB" w14:textId="77777777" w:rsidR="00566128" w:rsidRDefault="00853446">
      <w:pPr>
        <w:spacing w:after="0" w:line="259" w:lineRule="auto"/>
        <w:ind w:left="10" w:right="1044" w:hanging="10"/>
        <w:jc w:val="center"/>
      </w:pPr>
      <w:r>
        <w:rPr>
          <w:i/>
        </w:rPr>
        <w:t>S</w:t>
      </w:r>
      <w:r>
        <w:t>(</w:t>
      </w:r>
      <w:r>
        <w:rPr>
          <w:i/>
        </w:rPr>
        <w:t>u</w:t>
      </w:r>
      <w:r>
        <w:rPr>
          <w:i/>
          <w:vertAlign w:val="subscript"/>
        </w:rPr>
        <w:t>i</w:t>
      </w:r>
      <w:r>
        <w:t>)</w:t>
      </w:r>
    </w:p>
    <w:p w14:paraId="25310F4C" w14:textId="77777777" w:rsidR="00566128" w:rsidRDefault="00853446">
      <w:pPr>
        <w:spacing w:after="186" w:line="265" w:lineRule="auto"/>
        <w:ind w:left="3799" w:right="0" w:hanging="10"/>
        <w:jc w:val="left"/>
      </w:pPr>
      <w:r>
        <w:rPr>
          <w:i/>
          <w:sz w:val="14"/>
        </w:rPr>
        <w:t>i</w:t>
      </w:r>
      <w:r>
        <w:rPr>
          <w:sz w:val="14"/>
        </w:rPr>
        <w:t>=1</w:t>
      </w:r>
    </w:p>
    <w:p w14:paraId="66249314" w14:textId="77777777" w:rsidR="00566128" w:rsidRDefault="00853446">
      <w:pPr>
        <w:spacing w:after="223"/>
        <w:ind w:left="16" w:right="1425"/>
      </w:pPr>
      <w:r>
        <w:t>Using the likelihood above, we can easily derive the log-likelihood being:</w:t>
      </w:r>
    </w:p>
    <w:p w14:paraId="242B4726" w14:textId="77777777" w:rsidR="00566128" w:rsidRDefault="00853446">
      <w:pPr>
        <w:tabs>
          <w:tab w:val="center" w:pos="3202"/>
          <w:tab w:val="center" w:pos="4696"/>
        </w:tabs>
        <w:spacing w:after="229" w:line="265" w:lineRule="auto"/>
        <w:ind w:left="0" w:right="0" w:firstLine="0"/>
        <w:jc w:val="left"/>
      </w:pPr>
      <w:r>
        <w:rPr>
          <w:sz w:val="22"/>
        </w:rPr>
        <w:tab/>
      </w:r>
      <w:r>
        <w:rPr>
          <w:i/>
          <w:sz w:val="14"/>
        </w:rPr>
        <w:t>n</w:t>
      </w:r>
      <w:r>
        <w:rPr>
          <w:i/>
          <w:sz w:val="14"/>
        </w:rPr>
        <w:tab/>
        <w:t>n</w:t>
      </w:r>
    </w:p>
    <w:p w14:paraId="2B555153" w14:textId="77777777" w:rsidR="00566128" w:rsidRDefault="00853446">
      <w:pPr>
        <w:tabs>
          <w:tab w:val="center" w:pos="4708"/>
          <w:tab w:val="center" w:pos="9211"/>
        </w:tabs>
        <w:spacing w:after="6" w:line="252" w:lineRule="auto"/>
        <w:ind w:left="0" w:right="0" w:firstLine="0"/>
        <w:jc w:val="left"/>
      </w:pPr>
      <w:r>
        <w:rPr>
          <w:sz w:val="22"/>
        </w:rPr>
        <w:tab/>
      </w:r>
      <w:r>
        <w:rPr>
          <w:i/>
        </w:rPr>
        <w:t xml:space="preserve">l </w:t>
      </w:r>
      <w:r>
        <w:t xml:space="preserve">= </w:t>
      </w:r>
      <w:r>
        <w:rPr>
          <w:sz w:val="31"/>
          <w:vertAlign w:val="superscript"/>
        </w:rPr>
        <w:t>X</w:t>
      </w:r>
      <w:r>
        <w:rPr>
          <w:i/>
        </w:rPr>
        <w:t>δ</w:t>
      </w:r>
      <w:r>
        <w:rPr>
          <w:i/>
          <w:vertAlign w:val="subscript"/>
        </w:rPr>
        <w:t>i</w:t>
      </w:r>
      <w:r>
        <w:t>log[</w:t>
      </w:r>
      <w:r>
        <w:rPr>
          <w:i/>
        </w:rPr>
        <w:t>h</w:t>
      </w:r>
      <w:r>
        <w:t>(</w:t>
      </w:r>
      <w:r>
        <w:rPr>
          <w:i/>
        </w:rPr>
        <w:t>t</w:t>
      </w:r>
      <w:r>
        <w:rPr>
          <w:i/>
          <w:vertAlign w:val="subscript"/>
        </w:rPr>
        <w:t>i</w:t>
      </w:r>
      <w:r>
        <w:t xml:space="preserve">)] + </w:t>
      </w:r>
      <w:r>
        <w:rPr>
          <w:sz w:val="31"/>
          <w:vertAlign w:val="superscript"/>
        </w:rPr>
        <w:t>X</w:t>
      </w:r>
      <w:r>
        <w:t>log</w:t>
      </w:r>
      <w:r>
        <w:rPr>
          <w:i/>
        </w:rPr>
        <w:t>S</w:t>
      </w:r>
      <w:r>
        <w:t>(</w:t>
      </w:r>
      <w:r>
        <w:rPr>
          <w:i/>
        </w:rPr>
        <w:t>t</w:t>
      </w:r>
      <w:r>
        <w:rPr>
          <w:i/>
          <w:vertAlign w:val="subscript"/>
        </w:rPr>
        <w:t>i</w:t>
      </w:r>
      <w:r>
        <w:t xml:space="preserve">) </w:t>
      </w:r>
      <w:r>
        <w:rPr>
          <w:i/>
        </w:rPr>
        <w:t xml:space="preserve">− </w:t>
      </w:r>
      <w:r>
        <w:t>log</w:t>
      </w:r>
      <w:r>
        <w:rPr>
          <w:i/>
        </w:rPr>
        <w:t>S</w:t>
      </w:r>
      <w:r>
        <w:t>(</w:t>
      </w:r>
      <w:r>
        <w:rPr>
          <w:i/>
        </w:rPr>
        <w:t>u</w:t>
      </w:r>
      <w:r>
        <w:rPr>
          <w:i/>
          <w:vertAlign w:val="subscript"/>
        </w:rPr>
        <w:t>i</w:t>
      </w:r>
      <w:r>
        <w:t>)</w:t>
      </w:r>
      <w:r>
        <w:rPr>
          <w:sz w:val="31"/>
          <w:vertAlign w:val="superscript"/>
        </w:rPr>
        <w:tab/>
      </w:r>
      <w:r>
        <w:t>(30)</w:t>
      </w:r>
    </w:p>
    <w:p w14:paraId="031DB2CD" w14:textId="77777777" w:rsidR="00566128" w:rsidRDefault="00853446">
      <w:pPr>
        <w:tabs>
          <w:tab w:val="center" w:pos="3202"/>
          <w:tab w:val="center" w:pos="4696"/>
        </w:tabs>
        <w:spacing w:after="276" w:line="265" w:lineRule="auto"/>
        <w:ind w:left="0" w:right="0" w:firstLine="0"/>
        <w:jc w:val="left"/>
      </w:pPr>
      <w:r>
        <w:rPr>
          <w:sz w:val="22"/>
        </w:rPr>
        <w:tab/>
      </w:r>
      <w:r>
        <w:rPr>
          <w:i/>
          <w:sz w:val="14"/>
        </w:rPr>
        <w:t>i</w:t>
      </w:r>
      <w:r>
        <w:rPr>
          <w:sz w:val="14"/>
        </w:rPr>
        <w:t>=1</w:t>
      </w:r>
      <w:r>
        <w:rPr>
          <w:sz w:val="14"/>
        </w:rPr>
        <w:tab/>
      </w:r>
      <w:r>
        <w:rPr>
          <w:i/>
          <w:sz w:val="14"/>
        </w:rPr>
        <w:t>i</w:t>
      </w:r>
      <w:r>
        <w:rPr>
          <w:sz w:val="14"/>
        </w:rPr>
        <w:t>=1</w:t>
      </w:r>
    </w:p>
    <w:p w14:paraId="25610731" w14:textId="77777777" w:rsidR="00566128" w:rsidRDefault="00853446">
      <w:pPr>
        <w:spacing w:after="195"/>
        <w:ind w:left="16" w:right="1425"/>
      </w:pPr>
      <w:r>
        <w:t xml:space="preserve">Recall that if </w:t>
      </w:r>
      <w:r>
        <w:rPr>
          <w:i/>
        </w:rPr>
        <w:t>t</w:t>
      </w:r>
      <w:r>
        <w:rPr>
          <w:i/>
          <w:vertAlign w:val="subscript"/>
        </w:rPr>
        <w:t xml:space="preserve">i </w:t>
      </w:r>
      <w:r>
        <w:rPr>
          <w:i/>
        </w:rPr>
        <w:t xml:space="preserve">∈ </w:t>
      </w:r>
      <w:r>
        <w:t>(</w:t>
      </w:r>
      <w:r>
        <w:rPr>
          <w:i/>
        </w:rPr>
        <w:t>s</w:t>
      </w:r>
      <w:r>
        <w:rPr>
          <w:i/>
          <w:vertAlign w:val="subscript"/>
        </w:rPr>
        <w:t>k</w:t>
      </w:r>
      <w:r>
        <w:rPr>
          <w:sz w:val="15"/>
          <w:vertAlign w:val="subscript"/>
        </w:rPr>
        <w:t>(</w:t>
      </w:r>
      <w:r>
        <w:rPr>
          <w:i/>
          <w:sz w:val="15"/>
          <w:vertAlign w:val="subscript"/>
        </w:rPr>
        <w:t>i</w:t>
      </w:r>
      <w:r>
        <w:rPr>
          <w:sz w:val="15"/>
          <w:vertAlign w:val="subscript"/>
        </w:rPr>
        <w:t>)</w:t>
      </w:r>
      <w:r>
        <w:rPr>
          <w:i/>
          <w:sz w:val="14"/>
        </w:rPr>
        <w:t>−</w:t>
      </w:r>
      <w:r>
        <w:rPr>
          <w:vertAlign w:val="subscript"/>
        </w:rPr>
        <w:t>1</w:t>
      </w:r>
      <w:r>
        <w:rPr>
          <w:i/>
        </w:rPr>
        <w:t>,s</w:t>
      </w:r>
      <w:r>
        <w:rPr>
          <w:i/>
          <w:vertAlign w:val="subscript"/>
        </w:rPr>
        <w:t>k</w:t>
      </w:r>
      <w:r>
        <w:rPr>
          <w:sz w:val="15"/>
          <w:vertAlign w:val="subscript"/>
        </w:rPr>
        <w:t>(</w:t>
      </w:r>
      <w:r>
        <w:rPr>
          <w:i/>
          <w:sz w:val="15"/>
          <w:vertAlign w:val="subscript"/>
        </w:rPr>
        <w:t>i</w:t>
      </w:r>
      <w:r>
        <w:rPr>
          <w:sz w:val="15"/>
          <w:vertAlign w:val="subscript"/>
        </w:rPr>
        <w:t>)</w:t>
      </w:r>
      <w:r>
        <w:t xml:space="preserve">], and </w:t>
      </w:r>
      <w:r>
        <w:rPr>
          <w:i/>
        </w:rPr>
        <w:t>u</w:t>
      </w:r>
      <w:r>
        <w:rPr>
          <w:i/>
          <w:vertAlign w:val="subscript"/>
        </w:rPr>
        <w:t xml:space="preserve">i </w:t>
      </w:r>
      <w:r>
        <w:rPr>
          <w:i/>
        </w:rPr>
        <w:t xml:space="preserve">∈ </w:t>
      </w:r>
      <w:r>
        <w:t>(</w:t>
      </w:r>
      <w:r>
        <w:rPr>
          <w:i/>
        </w:rPr>
        <w:t>s</w:t>
      </w:r>
      <w:r>
        <w:rPr>
          <w:i/>
          <w:vertAlign w:val="subscript"/>
        </w:rPr>
        <w:t>m</w:t>
      </w:r>
      <w:r>
        <w:rPr>
          <w:sz w:val="15"/>
          <w:vertAlign w:val="subscript"/>
        </w:rPr>
        <w:t>(</w:t>
      </w:r>
      <w:r>
        <w:rPr>
          <w:i/>
          <w:sz w:val="15"/>
          <w:vertAlign w:val="subscript"/>
        </w:rPr>
        <w:t>i</w:t>
      </w:r>
      <w:r>
        <w:rPr>
          <w:sz w:val="15"/>
          <w:vertAlign w:val="subscript"/>
        </w:rPr>
        <w:t>)</w:t>
      </w:r>
      <w:r>
        <w:rPr>
          <w:i/>
          <w:sz w:val="14"/>
        </w:rPr>
        <w:t>−</w:t>
      </w:r>
      <w:r>
        <w:rPr>
          <w:vertAlign w:val="subscript"/>
        </w:rPr>
        <w:t>1</w:t>
      </w:r>
      <w:r>
        <w:rPr>
          <w:i/>
        </w:rPr>
        <w:t>,s</w:t>
      </w:r>
      <w:r>
        <w:rPr>
          <w:i/>
          <w:vertAlign w:val="subscript"/>
        </w:rPr>
        <w:t>m</w:t>
      </w:r>
      <w:r>
        <w:rPr>
          <w:sz w:val="15"/>
          <w:vertAlign w:val="subscript"/>
        </w:rPr>
        <w:t>(</w:t>
      </w:r>
      <w:r>
        <w:rPr>
          <w:i/>
          <w:sz w:val="15"/>
          <w:vertAlign w:val="subscript"/>
        </w:rPr>
        <w:t>i</w:t>
      </w:r>
      <w:r>
        <w:rPr>
          <w:sz w:val="15"/>
          <w:vertAlign w:val="subscript"/>
        </w:rPr>
        <w:t>)</w:t>
      </w:r>
      <w:r>
        <w:t>], we have the followings:</w:t>
      </w:r>
    </w:p>
    <w:p w14:paraId="165D966E" w14:textId="77777777" w:rsidR="00566128" w:rsidRDefault="00853446">
      <w:pPr>
        <w:spacing w:after="28" w:line="259" w:lineRule="auto"/>
        <w:ind w:left="3073" w:right="2817" w:hanging="10"/>
        <w:jc w:val="left"/>
      </w:pPr>
      <w:r>
        <w:t xml:space="preserve">Z </w:t>
      </w:r>
      <w:r>
        <w:rPr>
          <w:i/>
          <w:sz w:val="14"/>
        </w:rPr>
        <w:t>t</w:t>
      </w:r>
      <w:r>
        <w:rPr>
          <w:i/>
          <w:sz w:val="10"/>
        </w:rPr>
        <w:t>i</w:t>
      </w:r>
    </w:p>
    <w:p w14:paraId="1F60CA36" w14:textId="77777777" w:rsidR="00566128" w:rsidRDefault="00853446">
      <w:pPr>
        <w:tabs>
          <w:tab w:val="center" w:pos="2479"/>
          <w:tab w:val="center" w:pos="3729"/>
        </w:tabs>
        <w:spacing w:after="10"/>
        <w:ind w:left="0" w:right="0" w:firstLine="0"/>
        <w:jc w:val="left"/>
      </w:pPr>
      <w:r>
        <w:rPr>
          <w:sz w:val="22"/>
        </w:rPr>
        <w:tab/>
      </w:r>
      <w:r>
        <w:t>log</w:t>
      </w:r>
      <w:r>
        <w:rPr>
          <w:i/>
        </w:rPr>
        <w:t>S</w:t>
      </w:r>
      <w:r>
        <w:t>(</w:t>
      </w:r>
      <w:r>
        <w:rPr>
          <w:i/>
        </w:rPr>
        <w:t>t</w:t>
      </w:r>
      <w:r>
        <w:rPr>
          <w:i/>
          <w:vertAlign w:val="subscript"/>
        </w:rPr>
        <w:t>i</w:t>
      </w:r>
      <w:r>
        <w:t xml:space="preserve">) = </w:t>
      </w:r>
      <w:r>
        <w:rPr>
          <w:i/>
        </w:rPr>
        <w:t>−</w:t>
      </w:r>
      <w:r>
        <w:rPr>
          <w:i/>
        </w:rPr>
        <w:tab/>
        <w:t>h</w:t>
      </w:r>
      <w:r>
        <w:t>(</w:t>
      </w:r>
      <w:r>
        <w:rPr>
          <w:i/>
        </w:rPr>
        <w:t>x</w:t>
      </w:r>
      <w:r>
        <w:t>)</w:t>
      </w:r>
      <w:r>
        <w:rPr>
          <w:i/>
        </w:rPr>
        <w:t>dx</w:t>
      </w:r>
    </w:p>
    <w:p w14:paraId="5F3A41B2" w14:textId="77777777" w:rsidR="00566128" w:rsidRDefault="00853446">
      <w:pPr>
        <w:spacing w:after="56" w:line="265" w:lineRule="auto"/>
        <w:ind w:left="3184" w:right="0" w:hanging="10"/>
        <w:jc w:val="left"/>
      </w:pPr>
      <w:r>
        <w:rPr>
          <w:sz w:val="14"/>
        </w:rPr>
        <w:t>0</w:t>
      </w:r>
    </w:p>
    <w:p w14:paraId="58F73FD3" w14:textId="77777777" w:rsidR="00566128" w:rsidRDefault="00853446">
      <w:pPr>
        <w:tabs>
          <w:tab w:val="center" w:pos="3293"/>
          <w:tab w:val="center" w:pos="9211"/>
        </w:tabs>
        <w:spacing w:after="273" w:line="252" w:lineRule="auto"/>
        <w:ind w:left="0" w:right="0" w:firstLine="0"/>
        <w:jc w:val="left"/>
      </w:pPr>
      <w:r>
        <w:rPr>
          <w:sz w:val="22"/>
        </w:rPr>
        <w:tab/>
      </w:r>
      <w:r>
        <w:rPr>
          <w:i/>
          <w:sz w:val="14"/>
        </w:rPr>
        <w:t>k</w:t>
      </w:r>
      <w:r>
        <w:rPr>
          <w:sz w:val="14"/>
          <w:vertAlign w:val="subscript"/>
        </w:rPr>
        <w:t>(</w:t>
      </w:r>
      <w:r>
        <w:rPr>
          <w:i/>
          <w:sz w:val="14"/>
          <w:vertAlign w:val="subscript"/>
        </w:rPr>
        <w:t>i</w:t>
      </w:r>
      <w:r>
        <w:rPr>
          <w:sz w:val="14"/>
          <w:vertAlign w:val="subscript"/>
        </w:rPr>
        <w:t>)</w:t>
      </w:r>
      <w:r>
        <w:rPr>
          <w:i/>
          <w:sz w:val="14"/>
        </w:rPr>
        <w:t>−</w:t>
      </w:r>
      <w:r>
        <w:rPr>
          <w:sz w:val="14"/>
        </w:rPr>
        <w:t>1</w:t>
      </w:r>
      <w:r>
        <w:rPr>
          <w:sz w:val="14"/>
        </w:rPr>
        <w:tab/>
      </w:r>
      <w:r>
        <w:t>(31)</w:t>
      </w:r>
    </w:p>
    <w:p w14:paraId="20586CA7" w14:textId="77777777" w:rsidR="00566128" w:rsidRDefault="00853446">
      <w:pPr>
        <w:spacing w:line="376" w:lineRule="auto"/>
        <w:ind w:left="3156" w:right="3064" w:hanging="491"/>
      </w:pPr>
      <w:r>
        <w:t xml:space="preserve">= </w:t>
      </w:r>
      <w:r>
        <w:rPr>
          <w:i/>
        </w:rPr>
        <w:t xml:space="preserve">− </w:t>
      </w:r>
      <w:r>
        <w:t>X (</w:t>
      </w:r>
      <w:r>
        <w:rPr>
          <w:i/>
        </w:rPr>
        <w:t>S</w:t>
      </w:r>
      <w:r>
        <w:rPr>
          <w:i/>
          <w:sz w:val="14"/>
        </w:rPr>
        <w:t xml:space="preserve">j </w:t>
      </w:r>
      <w:r>
        <w:rPr>
          <w:i/>
        </w:rPr>
        <w:t>− S</w:t>
      </w:r>
      <w:r>
        <w:rPr>
          <w:i/>
          <w:sz w:val="14"/>
        </w:rPr>
        <w:t>j−</w:t>
      </w:r>
      <w:r>
        <w:rPr>
          <w:sz w:val="14"/>
        </w:rPr>
        <w:t>1</w:t>
      </w:r>
      <w:r>
        <w:t>)exp(</w:t>
      </w:r>
      <w:r>
        <w:rPr>
          <w:i/>
        </w:rPr>
        <w:t>η</w:t>
      </w:r>
      <w:r>
        <w:rPr>
          <w:i/>
          <w:sz w:val="14"/>
        </w:rPr>
        <w:t>ij</w:t>
      </w:r>
      <w:r>
        <w:t xml:space="preserve">) </w:t>
      </w:r>
      <w:r>
        <w:rPr>
          <w:i/>
        </w:rPr>
        <w:t xml:space="preserve">− </w:t>
      </w:r>
      <w:r>
        <w:t>(</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 xml:space="preserve">) </w:t>
      </w:r>
      <w:r>
        <w:rPr>
          <w:i/>
          <w:sz w:val="14"/>
        </w:rPr>
        <w:t>j</w:t>
      </w:r>
      <w:r>
        <w:rPr>
          <w:sz w:val="14"/>
        </w:rPr>
        <w:t>=1</w:t>
      </w:r>
    </w:p>
    <w:p w14:paraId="7B4D04D4" w14:textId="77777777" w:rsidR="00566128" w:rsidRDefault="00853446">
      <w:pPr>
        <w:spacing w:after="308"/>
        <w:ind w:left="16" w:right="1425"/>
      </w:pPr>
      <w:r>
        <w:t>Similarly:</w:t>
      </w:r>
    </w:p>
    <w:p w14:paraId="54BF21C4" w14:textId="77777777" w:rsidR="00566128" w:rsidRDefault="00853446">
      <w:pPr>
        <w:spacing w:after="28" w:line="259" w:lineRule="auto"/>
        <w:ind w:left="2988" w:right="2817" w:hanging="10"/>
        <w:jc w:val="left"/>
      </w:pPr>
      <w:r>
        <w:t xml:space="preserve">Z </w:t>
      </w:r>
      <w:r>
        <w:rPr>
          <w:i/>
          <w:sz w:val="14"/>
        </w:rPr>
        <w:t>u</w:t>
      </w:r>
      <w:r>
        <w:rPr>
          <w:i/>
          <w:sz w:val="10"/>
        </w:rPr>
        <w:t>i</w:t>
      </w:r>
    </w:p>
    <w:p w14:paraId="437F33A5" w14:textId="77777777" w:rsidR="00566128" w:rsidRDefault="00853446">
      <w:pPr>
        <w:tabs>
          <w:tab w:val="center" w:pos="2373"/>
          <w:tab w:val="center" w:pos="3678"/>
        </w:tabs>
        <w:spacing w:after="10"/>
        <w:ind w:left="0" w:right="0" w:firstLine="0"/>
        <w:jc w:val="left"/>
      </w:pPr>
      <w:r>
        <w:rPr>
          <w:sz w:val="22"/>
        </w:rPr>
        <w:tab/>
      </w:r>
      <w:r>
        <w:t>log</w:t>
      </w:r>
      <w:r>
        <w:rPr>
          <w:i/>
        </w:rPr>
        <w:t>S</w:t>
      </w:r>
      <w:r>
        <w:t>(</w:t>
      </w:r>
      <w:r>
        <w:rPr>
          <w:i/>
        </w:rPr>
        <w:t>u</w:t>
      </w:r>
      <w:r>
        <w:rPr>
          <w:i/>
          <w:vertAlign w:val="subscript"/>
        </w:rPr>
        <w:t>i</w:t>
      </w:r>
      <w:r>
        <w:t xml:space="preserve">) = </w:t>
      </w:r>
      <w:r>
        <w:rPr>
          <w:i/>
        </w:rPr>
        <w:t>−</w:t>
      </w:r>
      <w:r>
        <w:rPr>
          <w:i/>
        </w:rPr>
        <w:tab/>
        <w:t>h</w:t>
      </w:r>
      <w:r>
        <w:t>(</w:t>
      </w:r>
      <w:r>
        <w:rPr>
          <w:i/>
        </w:rPr>
        <w:t>x</w:t>
      </w:r>
      <w:r>
        <w:t>)</w:t>
      </w:r>
      <w:r>
        <w:rPr>
          <w:i/>
        </w:rPr>
        <w:t>dx</w:t>
      </w:r>
    </w:p>
    <w:p w14:paraId="01ED19CF" w14:textId="77777777" w:rsidR="00566128" w:rsidRDefault="00853446">
      <w:pPr>
        <w:spacing w:after="42" w:line="265" w:lineRule="auto"/>
        <w:ind w:left="3093" w:right="0" w:hanging="10"/>
        <w:jc w:val="left"/>
      </w:pPr>
      <w:r>
        <w:rPr>
          <w:sz w:val="14"/>
        </w:rPr>
        <w:t>0</w:t>
      </w:r>
    </w:p>
    <w:p w14:paraId="0003DE03" w14:textId="77777777" w:rsidR="00566128" w:rsidRDefault="00853446">
      <w:pPr>
        <w:tabs>
          <w:tab w:val="center" w:pos="3236"/>
          <w:tab w:val="center" w:pos="9211"/>
        </w:tabs>
        <w:spacing w:after="265" w:line="252" w:lineRule="auto"/>
        <w:ind w:left="0" w:right="0" w:firstLine="0"/>
        <w:jc w:val="left"/>
      </w:pPr>
      <w:r>
        <w:rPr>
          <w:sz w:val="22"/>
        </w:rPr>
        <w:tab/>
      </w:r>
      <w:r>
        <w:rPr>
          <w:i/>
          <w:sz w:val="14"/>
        </w:rPr>
        <w:t>m</w:t>
      </w:r>
      <w:r>
        <w:rPr>
          <w:sz w:val="14"/>
          <w:vertAlign w:val="subscript"/>
        </w:rPr>
        <w:t>(</w:t>
      </w:r>
      <w:r>
        <w:rPr>
          <w:i/>
          <w:sz w:val="14"/>
          <w:vertAlign w:val="subscript"/>
        </w:rPr>
        <w:t>i</w:t>
      </w:r>
      <w:r>
        <w:rPr>
          <w:sz w:val="14"/>
          <w:vertAlign w:val="subscript"/>
        </w:rPr>
        <w:t>)</w:t>
      </w:r>
      <w:r>
        <w:rPr>
          <w:i/>
          <w:sz w:val="14"/>
        </w:rPr>
        <w:t>−</w:t>
      </w:r>
      <w:r>
        <w:rPr>
          <w:sz w:val="14"/>
        </w:rPr>
        <w:t>1</w:t>
      </w:r>
      <w:r>
        <w:rPr>
          <w:sz w:val="14"/>
        </w:rPr>
        <w:tab/>
      </w:r>
      <w:r>
        <w:t>(32)</w:t>
      </w:r>
    </w:p>
    <w:p w14:paraId="2F68DB55" w14:textId="77777777" w:rsidR="00566128" w:rsidRDefault="00853446">
      <w:pPr>
        <w:spacing w:after="13"/>
        <w:ind w:left="2583" w:right="1425"/>
      </w:pPr>
      <w:r>
        <w:t xml:space="preserve">= </w:t>
      </w:r>
      <w:r>
        <w:rPr>
          <w:i/>
        </w:rPr>
        <w:t xml:space="preserve">− </w:t>
      </w:r>
      <w:r>
        <w:t>X (</w:t>
      </w:r>
      <w:r>
        <w:rPr>
          <w:i/>
        </w:rPr>
        <w:t>S</w:t>
      </w:r>
      <w:r>
        <w:rPr>
          <w:i/>
          <w:sz w:val="14"/>
        </w:rPr>
        <w:t xml:space="preserve">j </w:t>
      </w:r>
      <w:r>
        <w:rPr>
          <w:i/>
        </w:rPr>
        <w:t>− S</w:t>
      </w:r>
      <w:r>
        <w:rPr>
          <w:i/>
          <w:sz w:val="14"/>
        </w:rPr>
        <w:t>j−</w:t>
      </w:r>
      <w:r>
        <w:rPr>
          <w:sz w:val="14"/>
        </w:rPr>
        <w:t>1</w:t>
      </w:r>
      <w:r>
        <w:t>)exp(</w:t>
      </w:r>
      <w:r>
        <w:rPr>
          <w:i/>
        </w:rPr>
        <w:t>η</w:t>
      </w:r>
      <w:r>
        <w:rPr>
          <w:i/>
          <w:sz w:val="14"/>
        </w:rPr>
        <w:t>ij</w:t>
      </w:r>
      <w:r>
        <w:t xml:space="preserve">) </w:t>
      </w:r>
      <w:r>
        <w:rPr>
          <w:i/>
        </w:rPr>
        <w:t xml:space="preserve">− </w:t>
      </w:r>
      <w:r>
        <w:t>(</w:t>
      </w:r>
      <w:r>
        <w:rPr>
          <w:i/>
        </w:rPr>
        <w:t>u</w:t>
      </w:r>
      <w:r>
        <w:rPr>
          <w:i/>
          <w:sz w:val="14"/>
        </w:rPr>
        <w:t xml:space="preserve">i </w:t>
      </w:r>
      <w:r>
        <w:rPr>
          <w:i/>
        </w:rPr>
        <w:t>− S</w:t>
      </w:r>
      <w:r>
        <w:rPr>
          <w:i/>
          <w:sz w:val="14"/>
        </w:rPr>
        <w:t>m</w:t>
      </w:r>
      <w:r>
        <w:rPr>
          <w:sz w:val="10"/>
        </w:rPr>
        <w:t>(</w:t>
      </w:r>
      <w:r>
        <w:rPr>
          <w:i/>
          <w:sz w:val="10"/>
        </w:rPr>
        <w:t>i</w:t>
      </w:r>
      <w:r>
        <w:rPr>
          <w:sz w:val="10"/>
        </w:rPr>
        <w:t>)</w:t>
      </w:r>
      <w:r>
        <w:rPr>
          <w:i/>
          <w:sz w:val="14"/>
        </w:rPr>
        <w:t>−</w:t>
      </w:r>
      <w:r>
        <w:rPr>
          <w:sz w:val="14"/>
        </w:rPr>
        <w:t>1</w:t>
      </w:r>
      <w:r>
        <w:t>)exp(</w:t>
      </w:r>
      <w:r>
        <w:rPr>
          <w:i/>
        </w:rPr>
        <w:t>η</w:t>
      </w:r>
      <w:r>
        <w:rPr>
          <w:i/>
          <w:sz w:val="14"/>
        </w:rPr>
        <w:t>im</w:t>
      </w:r>
      <w:r>
        <w:rPr>
          <w:sz w:val="10"/>
        </w:rPr>
        <w:t>(</w:t>
      </w:r>
      <w:r>
        <w:rPr>
          <w:i/>
          <w:sz w:val="10"/>
        </w:rPr>
        <w:t>i</w:t>
      </w:r>
      <w:r>
        <w:rPr>
          <w:sz w:val="10"/>
        </w:rPr>
        <w:t>)</w:t>
      </w:r>
      <w:r>
        <w:t>)</w:t>
      </w:r>
    </w:p>
    <w:p w14:paraId="64B305DE" w14:textId="77777777" w:rsidR="00566128" w:rsidRDefault="00853446">
      <w:pPr>
        <w:spacing w:after="249" w:line="265" w:lineRule="auto"/>
        <w:ind w:left="3093" w:right="0" w:hanging="10"/>
        <w:jc w:val="left"/>
      </w:pPr>
      <w:r>
        <w:rPr>
          <w:i/>
          <w:sz w:val="14"/>
        </w:rPr>
        <w:lastRenderedPageBreak/>
        <w:t>j</w:t>
      </w:r>
      <w:r>
        <w:rPr>
          <w:sz w:val="14"/>
        </w:rPr>
        <w:t>=1</w:t>
      </w:r>
    </w:p>
    <w:p w14:paraId="42F4F555" w14:textId="77777777" w:rsidR="00566128" w:rsidRDefault="00853446">
      <w:pPr>
        <w:spacing w:after="205"/>
        <w:ind w:left="16" w:right="1425"/>
      </w:pPr>
      <w:r>
        <w:t>Therefore, the difference between this two terms can be written as:</w:t>
      </w:r>
    </w:p>
    <w:p w14:paraId="4A7495FF" w14:textId="77777777" w:rsidR="00566128" w:rsidRDefault="00853446">
      <w:pPr>
        <w:spacing w:after="0" w:line="265" w:lineRule="auto"/>
        <w:ind w:left="3078" w:right="3032" w:hanging="10"/>
        <w:jc w:val="center"/>
      </w:pPr>
      <w:r>
        <w:t xml:space="preserve">Z </w:t>
      </w:r>
      <w:r>
        <w:rPr>
          <w:i/>
          <w:sz w:val="14"/>
        </w:rPr>
        <w:t>t</w:t>
      </w:r>
      <w:r>
        <w:rPr>
          <w:i/>
          <w:sz w:val="10"/>
        </w:rPr>
        <w:t>i</w:t>
      </w:r>
    </w:p>
    <w:tbl>
      <w:tblPr>
        <w:tblStyle w:val="TableGrid"/>
        <w:tblW w:w="9370" w:type="dxa"/>
        <w:tblInd w:w="18" w:type="dxa"/>
        <w:tblCellMar>
          <w:top w:w="0" w:type="dxa"/>
          <w:left w:w="0" w:type="dxa"/>
          <w:bottom w:w="0" w:type="dxa"/>
          <w:right w:w="0" w:type="dxa"/>
        </w:tblCellMar>
        <w:tblLook w:val="04A0" w:firstRow="1" w:lastRow="0" w:firstColumn="1" w:lastColumn="0" w:noHBand="0" w:noVBand="1"/>
      </w:tblPr>
      <w:tblGrid>
        <w:gridCol w:w="10068"/>
        <w:gridCol w:w="325"/>
      </w:tblGrid>
      <w:tr w:rsidR="00566128" w14:paraId="1D245B49" w14:textId="77777777">
        <w:trPr>
          <w:trHeight w:val="824"/>
        </w:trPr>
        <w:tc>
          <w:tcPr>
            <w:tcW w:w="9016" w:type="dxa"/>
            <w:tcBorders>
              <w:top w:val="nil"/>
              <w:left w:val="nil"/>
              <w:bottom w:val="nil"/>
              <w:right w:val="nil"/>
            </w:tcBorders>
          </w:tcPr>
          <w:p w14:paraId="75AB227D" w14:textId="77777777" w:rsidR="00566128" w:rsidRDefault="00853446">
            <w:pPr>
              <w:tabs>
                <w:tab w:val="center" w:pos="4190"/>
                <w:tab w:val="center" w:pos="5924"/>
              </w:tabs>
              <w:spacing w:after="0" w:line="259" w:lineRule="auto"/>
              <w:ind w:left="0" w:right="0" w:firstLine="0"/>
              <w:jc w:val="left"/>
            </w:pPr>
            <w:r>
              <w:rPr>
                <w:sz w:val="22"/>
              </w:rPr>
              <w:tab/>
            </w:r>
            <w:r>
              <w:t>log</w:t>
            </w:r>
            <w:r>
              <w:rPr>
                <w:i/>
              </w:rPr>
              <w:t>S</w:t>
            </w:r>
            <w:r>
              <w:t>(</w:t>
            </w:r>
            <w:r>
              <w:rPr>
                <w:i/>
              </w:rPr>
              <w:t>t</w:t>
            </w:r>
            <w:r>
              <w:rPr>
                <w:i/>
                <w:vertAlign w:val="subscript"/>
              </w:rPr>
              <w:t>i</w:t>
            </w:r>
            <w:r>
              <w:t xml:space="preserve">) </w:t>
            </w:r>
            <w:r>
              <w:rPr>
                <w:i/>
              </w:rPr>
              <w:t xml:space="preserve">− </w:t>
            </w:r>
            <w:r>
              <w:t>log</w:t>
            </w:r>
            <w:r>
              <w:rPr>
                <w:i/>
              </w:rPr>
              <w:t>S</w:t>
            </w:r>
            <w:r>
              <w:t>(</w:t>
            </w:r>
            <w:r>
              <w:rPr>
                <w:i/>
              </w:rPr>
              <w:t>u</w:t>
            </w:r>
            <w:r>
              <w:rPr>
                <w:i/>
                <w:vertAlign w:val="subscript"/>
              </w:rPr>
              <w:t>i</w:t>
            </w:r>
            <w:r>
              <w:t xml:space="preserve">) = </w:t>
            </w:r>
            <w:r>
              <w:rPr>
                <w:i/>
              </w:rPr>
              <w:t>−</w:t>
            </w:r>
            <w:r>
              <w:rPr>
                <w:i/>
              </w:rPr>
              <w:tab/>
              <w:t>h</w:t>
            </w:r>
            <w:r>
              <w:t>(</w:t>
            </w:r>
            <w:r>
              <w:rPr>
                <w:i/>
              </w:rPr>
              <w:t>x</w:t>
            </w:r>
            <w:r>
              <w:t>)</w:t>
            </w:r>
            <w:r>
              <w:rPr>
                <w:i/>
              </w:rPr>
              <w:t>dx</w:t>
            </w:r>
          </w:p>
          <w:p w14:paraId="415700DC" w14:textId="77777777" w:rsidR="00566128" w:rsidRDefault="00853446">
            <w:pPr>
              <w:spacing w:after="178" w:line="259" w:lineRule="auto"/>
              <w:ind w:left="1869" w:right="0" w:firstLine="0"/>
              <w:jc w:val="center"/>
            </w:pPr>
            <w:r>
              <w:rPr>
                <w:i/>
                <w:sz w:val="14"/>
              </w:rPr>
              <w:t>u</w:t>
            </w:r>
            <w:r>
              <w:rPr>
                <w:i/>
                <w:sz w:val="14"/>
                <w:vertAlign w:val="subscript"/>
              </w:rPr>
              <w:t>i</w:t>
            </w:r>
          </w:p>
          <w:p w14:paraId="41C8BDAE" w14:textId="77777777" w:rsidR="00566128" w:rsidRDefault="00853446">
            <w:pPr>
              <w:spacing w:after="0" w:line="259" w:lineRule="auto"/>
              <w:ind w:left="0" w:right="0" w:firstLine="0"/>
              <w:jc w:val="left"/>
            </w:pPr>
            <w:r>
              <w:t>Whereas:</w:t>
            </w:r>
          </w:p>
        </w:tc>
        <w:tc>
          <w:tcPr>
            <w:tcW w:w="354" w:type="dxa"/>
            <w:tcBorders>
              <w:top w:val="nil"/>
              <w:left w:val="nil"/>
              <w:bottom w:val="nil"/>
              <w:right w:val="nil"/>
            </w:tcBorders>
          </w:tcPr>
          <w:p w14:paraId="4D219A2C" w14:textId="77777777" w:rsidR="00566128" w:rsidRDefault="00853446">
            <w:pPr>
              <w:spacing w:after="0" w:line="259" w:lineRule="auto"/>
              <w:ind w:left="0" w:right="0" w:firstLine="0"/>
            </w:pPr>
            <w:r>
              <w:t>(33)</w:t>
            </w:r>
          </w:p>
        </w:tc>
      </w:tr>
      <w:tr w:rsidR="00566128" w14:paraId="08CD4F9C" w14:textId="77777777">
        <w:trPr>
          <w:trHeight w:val="408"/>
        </w:trPr>
        <w:tc>
          <w:tcPr>
            <w:tcW w:w="9016" w:type="dxa"/>
            <w:tcBorders>
              <w:top w:val="nil"/>
              <w:left w:val="nil"/>
              <w:bottom w:val="nil"/>
              <w:right w:val="nil"/>
            </w:tcBorders>
            <w:vAlign w:val="bottom"/>
          </w:tcPr>
          <w:p w14:paraId="16CEB612" w14:textId="77777777" w:rsidR="00566128" w:rsidRDefault="00853446">
            <w:pPr>
              <w:spacing w:after="0" w:line="259" w:lineRule="auto"/>
              <w:ind w:left="2040" w:right="6314" w:hanging="1632"/>
              <w:jc w:val="left"/>
            </w:pPr>
            <w:r>
              <w:rPr>
                <w:sz w:val="31"/>
                <w:vertAlign w:val="subscript"/>
              </w:rPr>
              <w:t xml:space="preserve">Z </w:t>
            </w:r>
            <w:r>
              <w:rPr>
                <w:i/>
                <w:sz w:val="14"/>
              </w:rPr>
              <w:t>t</w:t>
            </w:r>
            <w:r>
              <w:rPr>
                <w:i/>
                <w:sz w:val="14"/>
                <w:vertAlign w:val="subscript"/>
              </w:rPr>
              <w:t>i</w:t>
            </w:r>
            <w:r>
              <w:rPr>
                <w:i/>
                <w:sz w:val="14"/>
                <w:vertAlign w:val="subscript"/>
              </w:rPr>
              <w:tab/>
            </w:r>
            <w:r>
              <w:rPr>
                <w:i/>
                <w:sz w:val="14"/>
              </w:rPr>
              <w:t>k</w:t>
            </w:r>
            <w:r>
              <w:rPr>
                <w:sz w:val="10"/>
              </w:rPr>
              <w:t>(</w:t>
            </w:r>
            <w:r>
              <w:rPr>
                <w:i/>
                <w:sz w:val="10"/>
              </w:rPr>
              <w:t>i</w:t>
            </w:r>
            <w:r>
              <w:rPr>
                <w:sz w:val="10"/>
              </w:rPr>
              <w:t>)</w:t>
            </w:r>
            <w:r>
              <w:rPr>
                <w:i/>
                <w:sz w:val="14"/>
              </w:rPr>
              <w:t>−</w:t>
            </w:r>
            <w:r>
              <w:rPr>
                <w:sz w:val="14"/>
              </w:rPr>
              <w:t xml:space="preserve">1 </w:t>
            </w:r>
            <w:r>
              <w:t>X</w:t>
            </w:r>
          </w:p>
        </w:tc>
        <w:tc>
          <w:tcPr>
            <w:tcW w:w="354" w:type="dxa"/>
            <w:vMerge w:val="restart"/>
            <w:tcBorders>
              <w:top w:val="nil"/>
              <w:left w:val="nil"/>
              <w:bottom w:val="nil"/>
              <w:right w:val="nil"/>
            </w:tcBorders>
            <w:vAlign w:val="bottom"/>
          </w:tcPr>
          <w:p w14:paraId="132B8D02" w14:textId="77777777" w:rsidR="00566128" w:rsidRDefault="00853446">
            <w:pPr>
              <w:spacing w:after="0" w:line="259" w:lineRule="auto"/>
              <w:ind w:left="0" w:right="0" w:firstLine="0"/>
            </w:pPr>
            <w:r>
              <w:t>(34)</w:t>
            </w:r>
          </w:p>
        </w:tc>
      </w:tr>
      <w:tr w:rsidR="00566128" w14:paraId="46DDA63E" w14:textId="77777777">
        <w:trPr>
          <w:trHeight w:val="180"/>
        </w:trPr>
        <w:tc>
          <w:tcPr>
            <w:tcW w:w="9016" w:type="dxa"/>
            <w:tcBorders>
              <w:top w:val="nil"/>
              <w:left w:val="nil"/>
              <w:bottom w:val="nil"/>
              <w:right w:val="nil"/>
            </w:tcBorders>
          </w:tcPr>
          <w:p w14:paraId="4773CAE5" w14:textId="77777777" w:rsidR="00566128" w:rsidRDefault="00853446">
            <w:pPr>
              <w:tabs>
                <w:tab w:val="center" w:pos="298"/>
                <w:tab w:val="center" w:pos="1285"/>
                <w:tab w:val="center" w:pos="5673"/>
              </w:tabs>
              <w:spacing w:after="0" w:line="259" w:lineRule="auto"/>
              <w:ind w:left="0" w:right="0" w:firstLine="0"/>
              <w:jc w:val="left"/>
            </w:pPr>
            <w:r>
              <w:rPr>
                <w:sz w:val="22"/>
              </w:rPr>
              <w:tab/>
            </w:r>
            <w:r>
              <w:rPr>
                <w:i/>
              </w:rPr>
              <w:t>−</w:t>
            </w:r>
            <w:r>
              <w:rPr>
                <w:i/>
              </w:rPr>
              <w:tab/>
              <w:t>h</w:t>
            </w:r>
            <w:r>
              <w:t>(</w:t>
            </w:r>
            <w:r>
              <w:rPr>
                <w:i/>
              </w:rPr>
              <w:t>x</w:t>
            </w:r>
            <w:r>
              <w:t>)</w:t>
            </w:r>
            <w:r>
              <w:rPr>
                <w:i/>
              </w:rPr>
              <w:t xml:space="preserve">dx </w:t>
            </w:r>
            <w:r>
              <w:t xml:space="preserve">= </w:t>
            </w:r>
            <w:r>
              <w:rPr>
                <w:i/>
              </w:rPr>
              <w:t>−</w:t>
            </w:r>
            <w:r>
              <w:rPr>
                <w:i/>
              </w:rPr>
              <w:tab/>
            </w:r>
            <w:r>
              <w:t>(</w:t>
            </w:r>
            <w:r>
              <w:rPr>
                <w:i/>
              </w:rPr>
              <w:t>S</w:t>
            </w:r>
            <w:r>
              <w:rPr>
                <w:i/>
                <w:sz w:val="14"/>
              </w:rPr>
              <w:t xml:space="preserve">j </w:t>
            </w:r>
            <w:r>
              <w:rPr>
                <w:i/>
              </w:rPr>
              <w:t>− S</w:t>
            </w:r>
            <w:r>
              <w:rPr>
                <w:i/>
                <w:sz w:val="14"/>
              </w:rPr>
              <w:t>j−</w:t>
            </w:r>
            <w:r>
              <w:rPr>
                <w:sz w:val="14"/>
              </w:rPr>
              <w:t>1</w:t>
            </w:r>
            <w:r>
              <w:t>)exp(</w:t>
            </w:r>
            <w:r>
              <w:rPr>
                <w:i/>
              </w:rPr>
              <w:t>η</w:t>
            </w:r>
            <w:r>
              <w:rPr>
                <w:i/>
                <w:sz w:val="14"/>
              </w:rPr>
              <w:t>ij</w:t>
            </w:r>
            <w:r>
              <w:t xml:space="preserve">) </w:t>
            </w:r>
            <w:r>
              <w:rPr>
                <w:i/>
              </w:rPr>
              <w:t xml:space="preserve">− </w:t>
            </w:r>
            <w:r>
              <w:t>(</w:t>
            </w:r>
            <w:r>
              <w:rPr>
                <w:i/>
              </w:rPr>
              <w:t>S</w:t>
            </w:r>
            <w:r>
              <w:rPr>
                <w:i/>
                <w:sz w:val="14"/>
              </w:rPr>
              <w:t>m</w:t>
            </w:r>
            <w:r>
              <w:rPr>
                <w:sz w:val="10"/>
              </w:rPr>
              <w:t>(</w:t>
            </w:r>
            <w:r>
              <w:rPr>
                <w:i/>
                <w:sz w:val="10"/>
              </w:rPr>
              <w:t>i</w:t>
            </w:r>
            <w:r>
              <w:rPr>
                <w:sz w:val="10"/>
              </w:rPr>
              <w:t xml:space="preserve">) </w:t>
            </w:r>
            <w:r>
              <w:rPr>
                <w:i/>
              </w:rPr>
              <w:t>− u</w:t>
            </w:r>
            <w:r>
              <w:rPr>
                <w:i/>
                <w:sz w:val="14"/>
              </w:rPr>
              <w:t>i</w:t>
            </w:r>
            <w:r>
              <w:t>)exp(</w:t>
            </w:r>
            <w:r>
              <w:rPr>
                <w:i/>
              </w:rPr>
              <w:t>η</w:t>
            </w:r>
            <w:r>
              <w:rPr>
                <w:i/>
                <w:sz w:val="14"/>
              </w:rPr>
              <w:t>im</w:t>
            </w:r>
            <w:r>
              <w:rPr>
                <w:sz w:val="10"/>
              </w:rPr>
              <w:t>(</w:t>
            </w:r>
            <w:r>
              <w:rPr>
                <w:i/>
                <w:sz w:val="10"/>
              </w:rPr>
              <w:t>i</w:t>
            </w:r>
            <w:r>
              <w:rPr>
                <w:sz w:val="10"/>
              </w:rPr>
              <w:t>)</w:t>
            </w:r>
            <w:r>
              <w:t xml:space="preserve">) </w:t>
            </w:r>
            <w:r>
              <w:rPr>
                <w:i/>
              </w:rPr>
              <w:t xml:space="preserve">− </w:t>
            </w:r>
            <w:r>
              <w:t>(</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n</w:t>
            </w:r>
            <w:r>
              <w:rPr>
                <w:i/>
                <w:sz w:val="10"/>
              </w:rPr>
              <w:t>ik</w:t>
            </w:r>
            <w:r>
              <w:rPr>
                <w:sz w:val="10"/>
              </w:rPr>
              <w:t>(</w:t>
            </w:r>
            <w:r>
              <w:rPr>
                <w:i/>
                <w:sz w:val="10"/>
              </w:rPr>
              <w:t>i</w:t>
            </w:r>
            <w:r>
              <w:rPr>
                <w:sz w:val="10"/>
              </w:rPr>
              <w:t>)</w:t>
            </w:r>
            <w:r>
              <w:t>)</w:t>
            </w:r>
          </w:p>
        </w:tc>
        <w:tc>
          <w:tcPr>
            <w:tcW w:w="0" w:type="auto"/>
            <w:vMerge/>
            <w:tcBorders>
              <w:top w:val="nil"/>
              <w:left w:val="nil"/>
              <w:bottom w:val="nil"/>
              <w:right w:val="nil"/>
            </w:tcBorders>
          </w:tcPr>
          <w:p w14:paraId="403B8803" w14:textId="77777777" w:rsidR="00566128" w:rsidRDefault="00566128">
            <w:pPr>
              <w:spacing w:after="160" w:line="259" w:lineRule="auto"/>
              <w:ind w:left="0" w:right="0" w:firstLine="0"/>
              <w:jc w:val="left"/>
            </w:pPr>
          </w:p>
        </w:tc>
      </w:tr>
    </w:tbl>
    <w:p w14:paraId="403F797B" w14:textId="77777777" w:rsidR="00566128" w:rsidRDefault="00853446">
      <w:pPr>
        <w:tabs>
          <w:tab w:val="center" w:pos="611"/>
          <w:tab w:val="center" w:pos="2203"/>
        </w:tabs>
        <w:spacing w:after="376" w:line="265" w:lineRule="auto"/>
        <w:ind w:left="0" w:right="0" w:firstLine="0"/>
        <w:jc w:val="left"/>
      </w:pPr>
      <w:r>
        <w:rPr>
          <w:sz w:val="22"/>
        </w:rPr>
        <w:tab/>
      </w:r>
      <w:r>
        <w:rPr>
          <w:i/>
          <w:sz w:val="14"/>
        </w:rPr>
        <w:t>u</w:t>
      </w:r>
      <w:r>
        <w:rPr>
          <w:i/>
          <w:sz w:val="10"/>
        </w:rPr>
        <w:t>i</w:t>
      </w:r>
      <w:r>
        <w:rPr>
          <w:i/>
          <w:sz w:val="10"/>
        </w:rPr>
        <w:tab/>
      </w:r>
      <w:r>
        <w:rPr>
          <w:i/>
          <w:sz w:val="14"/>
        </w:rPr>
        <w:t>j</w:t>
      </w:r>
      <w:r>
        <w:rPr>
          <w:sz w:val="14"/>
        </w:rPr>
        <w:t>=</w:t>
      </w:r>
      <w:r>
        <w:rPr>
          <w:i/>
          <w:sz w:val="14"/>
        </w:rPr>
        <w:t>m</w:t>
      </w:r>
      <w:r>
        <w:rPr>
          <w:sz w:val="10"/>
        </w:rPr>
        <w:t>(</w:t>
      </w:r>
      <w:r>
        <w:rPr>
          <w:i/>
          <w:sz w:val="10"/>
        </w:rPr>
        <w:t>i</w:t>
      </w:r>
      <w:r>
        <w:rPr>
          <w:sz w:val="10"/>
        </w:rPr>
        <w:t>)</w:t>
      </w:r>
      <w:r>
        <w:rPr>
          <w:sz w:val="14"/>
        </w:rPr>
        <w:t>+1</w:t>
      </w:r>
    </w:p>
    <w:p w14:paraId="5E243F2B" w14:textId="77777777" w:rsidR="00566128" w:rsidRDefault="00853446">
      <w:pPr>
        <w:spacing w:after="179"/>
        <w:ind w:left="16" w:right="1425"/>
      </w:pPr>
      <w:r>
        <w:t>Then, combine all of the information above together, we can derive an expression for the log-likelihood of the sample:</w:t>
      </w:r>
    </w:p>
    <w:p w14:paraId="2F984C82" w14:textId="77777777" w:rsidR="00566128" w:rsidRDefault="00853446">
      <w:pPr>
        <w:tabs>
          <w:tab w:val="center" w:pos="710"/>
          <w:tab w:val="center" w:pos="1851"/>
          <w:tab w:val="center" w:pos="2383"/>
          <w:tab w:val="center" w:pos="4839"/>
          <w:tab w:val="center" w:pos="7331"/>
        </w:tabs>
        <w:spacing w:after="325" w:line="265" w:lineRule="auto"/>
        <w:ind w:left="0" w:right="0" w:firstLine="0"/>
        <w:jc w:val="left"/>
      </w:pPr>
      <w:r>
        <w:rPr>
          <w:sz w:val="22"/>
        </w:rPr>
        <w:tab/>
      </w:r>
      <w:r>
        <w:rPr>
          <w:i/>
          <w:sz w:val="14"/>
        </w:rPr>
        <w:t>n</w:t>
      </w:r>
      <w:r>
        <w:rPr>
          <w:i/>
          <w:sz w:val="14"/>
        </w:rPr>
        <w:tab/>
        <w:t>n</w:t>
      </w:r>
      <w:r>
        <w:rPr>
          <w:i/>
          <w:sz w:val="14"/>
        </w:rPr>
        <w:tab/>
        <w:t>k</w:t>
      </w:r>
      <w:r>
        <w:rPr>
          <w:sz w:val="10"/>
        </w:rPr>
        <w:t>(</w:t>
      </w:r>
      <w:r>
        <w:rPr>
          <w:i/>
          <w:sz w:val="10"/>
        </w:rPr>
        <w:t>i</w:t>
      </w:r>
      <w:r>
        <w:rPr>
          <w:sz w:val="10"/>
        </w:rPr>
        <w:t>)</w:t>
      </w:r>
      <w:r>
        <w:rPr>
          <w:i/>
          <w:sz w:val="14"/>
        </w:rPr>
        <w:t>−</w:t>
      </w:r>
      <w:r>
        <w:rPr>
          <w:sz w:val="14"/>
        </w:rPr>
        <w:t>1</w:t>
      </w:r>
      <w:r>
        <w:rPr>
          <w:sz w:val="14"/>
        </w:rPr>
        <w:tab/>
      </w:r>
      <w:r>
        <w:rPr>
          <w:i/>
          <w:sz w:val="14"/>
        </w:rPr>
        <w:t>n</w:t>
      </w:r>
      <w:r>
        <w:rPr>
          <w:i/>
          <w:sz w:val="14"/>
        </w:rPr>
        <w:tab/>
        <w:t>n</w:t>
      </w:r>
    </w:p>
    <w:p w14:paraId="00BBE2AF" w14:textId="77777777" w:rsidR="00566128" w:rsidRDefault="00853446">
      <w:pPr>
        <w:spacing w:after="48" w:line="264" w:lineRule="auto"/>
        <w:ind w:left="10" w:right="1412" w:hanging="10"/>
        <w:jc w:val="center"/>
      </w:pPr>
      <w:r>
        <w:rPr>
          <w:i/>
        </w:rPr>
        <w:t xml:space="preserve">l </w:t>
      </w:r>
      <w:r>
        <w:t>= X</w:t>
      </w:r>
      <w:r>
        <w:rPr>
          <w:i/>
        </w:rPr>
        <w:t>δ</w:t>
      </w:r>
      <w:r>
        <w:rPr>
          <w:i/>
          <w:sz w:val="14"/>
        </w:rPr>
        <w:t>i</w:t>
      </w:r>
      <w:r>
        <w:rPr>
          <w:i/>
        </w:rPr>
        <w:t>η</w:t>
      </w:r>
      <w:r>
        <w:rPr>
          <w:i/>
          <w:sz w:val="14"/>
        </w:rPr>
        <w:t>ik</w:t>
      </w:r>
      <w:r>
        <w:rPr>
          <w:sz w:val="10"/>
        </w:rPr>
        <w:t>(</w:t>
      </w:r>
      <w:r>
        <w:rPr>
          <w:i/>
          <w:sz w:val="10"/>
        </w:rPr>
        <w:t>i</w:t>
      </w:r>
      <w:r>
        <w:rPr>
          <w:sz w:val="10"/>
        </w:rPr>
        <w:t xml:space="preserve">) </w:t>
      </w:r>
      <w:r>
        <w:rPr>
          <w:i/>
        </w:rPr>
        <w:t xml:space="preserve">− </w:t>
      </w:r>
      <w:r>
        <w:t>X X (</w:t>
      </w:r>
      <w:r>
        <w:rPr>
          <w:i/>
        </w:rPr>
        <w:t>S</w:t>
      </w:r>
      <w:r>
        <w:rPr>
          <w:i/>
          <w:sz w:val="14"/>
        </w:rPr>
        <w:t xml:space="preserve">j </w:t>
      </w:r>
      <w:r>
        <w:rPr>
          <w:i/>
        </w:rPr>
        <w:t>− S</w:t>
      </w:r>
      <w:r>
        <w:rPr>
          <w:i/>
          <w:sz w:val="14"/>
        </w:rPr>
        <w:t>j−</w:t>
      </w:r>
      <w:r>
        <w:rPr>
          <w:sz w:val="14"/>
        </w:rPr>
        <w:t>1</w:t>
      </w:r>
      <w:r>
        <w:t>)exp(</w:t>
      </w:r>
      <w:r>
        <w:rPr>
          <w:i/>
        </w:rPr>
        <w:t>η</w:t>
      </w:r>
      <w:r>
        <w:rPr>
          <w:i/>
          <w:sz w:val="14"/>
        </w:rPr>
        <w:t>ij</w:t>
      </w:r>
      <w:r>
        <w:t xml:space="preserve">) </w:t>
      </w:r>
      <w:r>
        <w:rPr>
          <w:i/>
        </w:rPr>
        <w:t xml:space="preserve">− </w:t>
      </w:r>
      <w:r>
        <w:t>X(</w:t>
      </w:r>
      <w:r>
        <w:rPr>
          <w:i/>
        </w:rPr>
        <w:t>S</w:t>
      </w:r>
      <w:r>
        <w:rPr>
          <w:i/>
          <w:sz w:val="14"/>
        </w:rPr>
        <w:t>m</w:t>
      </w:r>
      <w:r>
        <w:rPr>
          <w:sz w:val="10"/>
        </w:rPr>
        <w:t>(</w:t>
      </w:r>
      <w:r>
        <w:rPr>
          <w:i/>
          <w:sz w:val="10"/>
        </w:rPr>
        <w:t>i</w:t>
      </w:r>
      <w:r>
        <w:rPr>
          <w:sz w:val="10"/>
        </w:rPr>
        <w:t xml:space="preserve">) </w:t>
      </w:r>
      <w:r>
        <w:rPr>
          <w:i/>
        </w:rPr>
        <w:t>− u</w:t>
      </w:r>
      <w:r>
        <w:rPr>
          <w:i/>
          <w:sz w:val="14"/>
        </w:rPr>
        <w:t>i</w:t>
      </w:r>
      <w:r>
        <w:t>)exp(</w:t>
      </w:r>
      <w:r>
        <w:rPr>
          <w:i/>
        </w:rPr>
        <w:t>η</w:t>
      </w:r>
      <w:r>
        <w:rPr>
          <w:i/>
          <w:sz w:val="14"/>
        </w:rPr>
        <w:t>im</w:t>
      </w:r>
      <w:r>
        <w:rPr>
          <w:sz w:val="10"/>
        </w:rPr>
        <w:t>(</w:t>
      </w:r>
      <w:r>
        <w:rPr>
          <w:i/>
          <w:sz w:val="10"/>
        </w:rPr>
        <w:t>i</w:t>
      </w:r>
      <w:r>
        <w:rPr>
          <w:sz w:val="10"/>
        </w:rPr>
        <w:t>)</w:t>
      </w:r>
      <w:r>
        <w:t xml:space="preserve">) </w:t>
      </w:r>
      <w:r>
        <w:rPr>
          <w:i/>
        </w:rPr>
        <w:t xml:space="preserve">− </w:t>
      </w:r>
      <w:r>
        <w:t>X(</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w:t>
      </w:r>
      <w:r>
        <w:rPr>
          <w:i/>
        </w:rPr>
        <w:t>η</w:t>
      </w:r>
      <w:r>
        <w:rPr>
          <w:i/>
          <w:sz w:val="14"/>
        </w:rPr>
        <w:t>ik</w:t>
      </w:r>
      <w:r>
        <w:rPr>
          <w:sz w:val="10"/>
        </w:rPr>
        <w:t>(</w:t>
      </w:r>
      <w:r>
        <w:rPr>
          <w:i/>
          <w:sz w:val="10"/>
        </w:rPr>
        <w:t>i</w:t>
      </w:r>
      <w:r>
        <w:rPr>
          <w:sz w:val="10"/>
        </w:rPr>
        <w:t>)</w:t>
      </w:r>
      <w:r>
        <w:t>)</w:t>
      </w:r>
    </w:p>
    <w:p w14:paraId="42F403AE" w14:textId="77777777" w:rsidR="00566128" w:rsidRDefault="00853446">
      <w:pPr>
        <w:tabs>
          <w:tab w:val="center" w:pos="710"/>
          <w:tab w:val="center" w:pos="2230"/>
          <w:tab w:val="center" w:pos="4839"/>
          <w:tab w:val="center" w:pos="7331"/>
        </w:tabs>
        <w:spacing w:after="66" w:line="265" w:lineRule="auto"/>
        <w:ind w:left="0" w:right="0" w:firstLine="0"/>
        <w:jc w:val="left"/>
      </w:pPr>
      <w:r>
        <w:rPr>
          <w:sz w:val="22"/>
        </w:rPr>
        <w:tab/>
      </w:r>
      <w:r>
        <w:rPr>
          <w:i/>
          <w:sz w:val="14"/>
        </w:rPr>
        <w:t>i</w:t>
      </w:r>
      <w:r>
        <w:rPr>
          <w:sz w:val="14"/>
        </w:rPr>
        <w:t>=1</w:t>
      </w:r>
      <w:r>
        <w:rPr>
          <w:sz w:val="14"/>
        </w:rPr>
        <w:tab/>
      </w:r>
      <w:r>
        <w:rPr>
          <w:i/>
          <w:sz w:val="14"/>
        </w:rPr>
        <w:t>i</w:t>
      </w:r>
      <w:r>
        <w:rPr>
          <w:sz w:val="14"/>
        </w:rPr>
        <w:t xml:space="preserve">=1 </w:t>
      </w:r>
      <w:r>
        <w:rPr>
          <w:i/>
          <w:sz w:val="14"/>
        </w:rPr>
        <w:t>j</w:t>
      </w:r>
      <w:r>
        <w:rPr>
          <w:sz w:val="14"/>
        </w:rPr>
        <w:t>=</w:t>
      </w:r>
      <w:r>
        <w:rPr>
          <w:i/>
          <w:sz w:val="14"/>
        </w:rPr>
        <w:t>m</w:t>
      </w:r>
      <w:r>
        <w:rPr>
          <w:sz w:val="14"/>
          <w:vertAlign w:val="subscript"/>
        </w:rPr>
        <w:t>(</w:t>
      </w:r>
      <w:r>
        <w:rPr>
          <w:i/>
          <w:sz w:val="14"/>
          <w:vertAlign w:val="subscript"/>
        </w:rPr>
        <w:t>i</w:t>
      </w:r>
      <w:r>
        <w:rPr>
          <w:sz w:val="14"/>
          <w:vertAlign w:val="subscript"/>
        </w:rPr>
        <w:t>)</w:t>
      </w:r>
      <w:r>
        <w:rPr>
          <w:sz w:val="14"/>
        </w:rPr>
        <w:t>+1</w:t>
      </w:r>
      <w:r>
        <w:rPr>
          <w:sz w:val="14"/>
        </w:rPr>
        <w:tab/>
      </w:r>
      <w:r>
        <w:rPr>
          <w:i/>
          <w:sz w:val="14"/>
        </w:rPr>
        <w:t>i</w:t>
      </w:r>
      <w:r>
        <w:rPr>
          <w:sz w:val="14"/>
        </w:rPr>
        <w:t>=1</w:t>
      </w:r>
      <w:r>
        <w:rPr>
          <w:sz w:val="14"/>
        </w:rPr>
        <w:tab/>
      </w:r>
      <w:r>
        <w:rPr>
          <w:i/>
          <w:sz w:val="14"/>
        </w:rPr>
        <w:t>i</w:t>
      </w:r>
      <w:r>
        <w:rPr>
          <w:sz w:val="14"/>
        </w:rPr>
        <w:t>=1</w:t>
      </w:r>
    </w:p>
    <w:p w14:paraId="263DF538" w14:textId="77777777" w:rsidR="00566128" w:rsidRDefault="00853446">
      <w:pPr>
        <w:spacing w:after="148" w:line="252" w:lineRule="auto"/>
        <w:ind w:left="10" w:right="1425" w:hanging="10"/>
        <w:jc w:val="right"/>
      </w:pPr>
      <w:r>
        <w:t>(35)</w:t>
      </w:r>
    </w:p>
    <w:p w14:paraId="31F51D77" w14:textId="77777777" w:rsidR="00566128" w:rsidRDefault="00853446">
      <w:pPr>
        <w:spacing w:after="135"/>
        <w:ind w:left="16" w:right="1425"/>
      </w:pPr>
      <w:r>
        <w:t xml:space="preserve">If we have </w:t>
      </w:r>
      <w:r>
        <w:rPr>
          <w:i/>
        </w:rPr>
        <w:t>m</w:t>
      </w:r>
      <w:r>
        <w:rPr>
          <w:vertAlign w:val="subscript"/>
        </w:rPr>
        <w:t>(</w:t>
      </w:r>
      <w:r>
        <w:rPr>
          <w:i/>
          <w:vertAlign w:val="subscript"/>
        </w:rPr>
        <w:t>i</w:t>
      </w:r>
      <w:r>
        <w:rPr>
          <w:vertAlign w:val="subscript"/>
        </w:rPr>
        <w:t xml:space="preserve">) </w:t>
      </w:r>
      <w:r>
        <w:rPr>
          <w:i/>
        </w:rPr>
        <w:t>≤ k</w:t>
      </w:r>
      <w:r>
        <w:rPr>
          <w:vertAlign w:val="subscript"/>
        </w:rPr>
        <w:t>(</w:t>
      </w:r>
      <w:r>
        <w:rPr>
          <w:i/>
          <w:vertAlign w:val="subscript"/>
        </w:rPr>
        <w:t>i</w:t>
      </w:r>
      <w:r>
        <w:rPr>
          <w:vertAlign w:val="subscript"/>
        </w:rPr>
        <w:t xml:space="preserve">) </w:t>
      </w:r>
      <w:r>
        <w:rPr>
          <w:i/>
        </w:rPr>
        <w:t xml:space="preserve">− </w:t>
      </w:r>
      <w:r>
        <w:t>1, then the above expression simplify to:</w:t>
      </w:r>
    </w:p>
    <w:p w14:paraId="237839F2" w14:textId="77777777" w:rsidR="00566128" w:rsidRDefault="00853446">
      <w:pPr>
        <w:tabs>
          <w:tab w:val="center" w:pos="2204"/>
          <w:tab w:val="center" w:pos="3345"/>
          <w:tab w:val="center" w:pos="5837"/>
        </w:tabs>
        <w:spacing w:after="162" w:line="265" w:lineRule="auto"/>
        <w:ind w:left="0" w:right="0" w:firstLine="0"/>
        <w:jc w:val="left"/>
      </w:pPr>
      <w:r>
        <w:rPr>
          <w:sz w:val="22"/>
        </w:rPr>
        <w:tab/>
      </w:r>
      <w:r>
        <w:rPr>
          <w:i/>
          <w:sz w:val="14"/>
        </w:rPr>
        <w:t>n</w:t>
      </w:r>
      <w:r>
        <w:rPr>
          <w:i/>
          <w:sz w:val="14"/>
        </w:rPr>
        <w:tab/>
        <w:t>n</w:t>
      </w:r>
      <w:r>
        <w:rPr>
          <w:i/>
          <w:sz w:val="14"/>
        </w:rPr>
        <w:tab/>
        <w:t>n</w:t>
      </w:r>
    </w:p>
    <w:p w14:paraId="5653B8FA" w14:textId="77777777" w:rsidR="00566128" w:rsidRDefault="00853446">
      <w:pPr>
        <w:tabs>
          <w:tab w:val="center" w:pos="4708"/>
          <w:tab w:val="center" w:pos="9211"/>
        </w:tabs>
        <w:spacing w:after="33" w:line="252" w:lineRule="auto"/>
        <w:ind w:left="0" w:right="0" w:firstLine="0"/>
        <w:jc w:val="left"/>
      </w:pPr>
      <w:r>
        <w:rPr>
          <w:sz w:val="22"/>
        </w:rPr>
        <w:tab/>
      </w:r>
      <w:r>
        <w:rPr>
          <w:i/>
        </w:rPr>
        <w:t xml:space="preserve">l </w:t>
      </w:r>
      <w:r>
        <w:t>= X</w:t>
      </w:r>
      <w:r>
        <w:rPr>
          <w:i/>
        </w:rPr>
        <w:t>δ</w:t>
      </w:r>
      <w:r>
        <w:rPr>
          <w:i/>
          <w:sz w:val="14"/>
        </w:rPr>
        <w:t>i</w:t>
      </w:r>
      <w:r>
        <w:rPr>
          <w:i/>
        </w:rPr>
        <w:t>η</w:t>
      </w:r>
      <w:r>
        <w:rPr>
          <w:i/>
          <w:sz w:val="14"/>
        </w:rPr>
        <w:t>ik</w:t>
      </w:r>
      <w:r>
        <w:rPr>
          <w:sz w:val="10"/>
        </w:rPr>
        <w:t>(</w:t>
      </w:r>
      <w:r>
        <w:rPr>
          <w:i/>
          <w:sz w:val="10"/>
        </w:rPr>
        <w:t>i</w:t>
      </w:r>
      <w:r>
        <w:rPr>
          <w:sz w:val="10"/>
        </w:rPr>
        <w:t xml:space="preserve">) </w:t>
      </w:r>
      <w:r>
        <w:rPr>
          <w:i/>
        </w:rPr>
        <w:t xml:space="preserve">− </w:t>
      </w:r>
      <w:r>
        <w:t>X(</w:t>
      </w:r>
      <w:r>
        <w:rPr>
          <w:i/>
        </w:rPr>
        <w:t>S</w:t>
      </w:r>
      <w:r>
        <w:rPr>
          <w:i/>
          <w:sz w:val="14"/>
        </w:rPr>
        <w:t>m</w:t>
      </w:r>
      <w:r>
        <w:rPr>
          <w:sz w:val="10"/>
        </w:rPr>
        <w:t>(</w:t>
      </w:r>
      <w:r>
        <w:rPr>
          <w:i/>
          <w:sz w:val="10"/>
        </w:rPr>
        <w:t>i</w:t>
      </w:r>
      <w:r>
        <w:rPr>
          <w:sz w:val="10"/>
        </w:rPr>
        <w:t xml:space="preserve">) </w:t>
      </w:r>
      <w:r>
        <w:rPr>
          <w:i/>
        </w:rPr>
        <w:t>− u</w:t>
      </w:r>
      <w:r>
        <w:rPr>
          <w:i/>
          <w:sz w:val="14"/>
        </w:rPr>
        <w:t>i</w:t>
      </w:r>
      <w:r>
        <w:t>)exp(</w:t>
      </w:r>
      <w:r>
        <w:rPr>
          <w:i/>
        </w:rPr>
        <w:t>η</w:t>
      </w:r>
      <w:r>
        <w:rPr>
          <w:i/>
          <w:sz w:val="14"/>
        </w:rPr>
        <w:t>im</w:t>
      </w:r>
      <w:r>
        <w:rPr>
          <w:sz w:val="10"/>
        </w:rPr>
        <w:t>(</w:t>
      </w:r>
      <w:r>
        <w:rPr>
          <w:i/>
          <w:sz w:val="10"/>
        </w:rPr>
        <w:t>i</w:t>
      </w:r>
      <w:r>
        <w:rPr>
          <w:sz w:val="10"/>
        </w:rPr>
        <w:t>)</w:t>
      </w:r>
      <w:r>
        <w:t xml:space="preserve">) </w:t>
      </w:r>
      <w:r>
        <w:rPr>
          <w:i/>
        </w:rPr>
        <w:t xml:space="preserve">− </w:t>
      </w:r>
      <w:r>
        <w:t>X(</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w:t>
      </w:r>
      <w:r>
        <w:rPr>
          <w:i/>
        </w:rPr>
        <w:t>η</w:t>
      </w:r>
      <w:r>
        <w:rPr>
          <w:i/>
          <w:sz w:val="14"/>
        </w:rPr>
        <w:t>ik</w:t>
      </w:r>
      <w:r>
        <w:rPr>
          <w:sz w:val="10"/>
        </w:rPr>
        <w:t>(</w:t>
      </w:r>
      <w:r>
        <w:rPr>
          <w:i/>
          <w:sz w:val="10"/>
        </w:rPr>
        <w:t>i</w:t>
      </w:r>
      <w:r>
        <w:rPr>
          <w:sz w:val="10"/>
        </w:rPr>
        <w:t>)</w:t>
      </w:r>
      <w:r>
        <w:t>)</w:t>
      </w:r>
      <w:r>
        <w:tab/>
        <w:t>(36)</w:t>
      </w:r>
    </w:p>
    <w:p w14:paraId="64EC3445" w14:textId="77777777" w:rsidR="00566128" w:rsidRDefault="00853446">
      <w:pPr>
        <w:tabs>
          <w:tab w:val="center" w:pos="2204"/>
          <w:tab w:val="center" w:pos="3345"/>
          <w:tab w:val="center" w:pos="5837"/>
        </w:tabs>
        <w:spacing w:after="303" w:line="265" w:lineRule="auto"/>
        <w:ind w:left="0" w:right="0" w:firstLine="0"/>
        <w:jc w:val="left"/>
      </w:pPr>
      <w:r>
        <w:rPr>
          <w:sz w:val="22"/>
        </w:rPr>
        <w:tab/>
      </w:r>
      <w:r>
        <w:rPr>
          <w:i/>
          <w:sz w:val="14"/>
        </w:rPr>
        <w:t>i</w:t>
      </w:r>
      <w:r>
        <w:rPr>
          <w:sz w:val="14"/>
        </w:rPr>
        <w:t>=1</w:t>
      </w:r>
      <w:r>
        <w:rPr>
          <w:sz w:val="14"/>
        </w:rPr>
        <w:tab/>
      </w:r>
      <w:r>
        <w:rPr>
          <w:i/>
          <w:sz w:val="14"/>
        </w:rPr>
        <w:t>i</w:t>
      </w:r>
      <w:r>
        <w:rPr>
          <w:sz w:val="14"/>
        </w:rPr>
        <w:t>=1</w:t>
      </w:r>
      <w:r>
        <w:rPr>
          <w:sz w:val="14"/>
        </w:rPr>
        <w:tab/>
      </w:r>
      <w:r>
        <w:rPr>
          <w:i/>
          <w:sz w:val="14"/>
        </w:rPr>
        <w:t>i</w:t>
      </w:r>
      <w:r>
        <w:rPr>
          <w:sz w:val="14"/>
        </w:rPr>
        <w:t>=1</w:t>
      </w:r>
    </w:p>
    <w:p w14:paraId="549E3905" w14:textId="77777777" w:rsidR="00566128" w:rsidRDefault="00853446">
      <w:pPr>
        <w:spacing w:after="406"/>
        <w:ind w:left="16" w:right="1425"/>
      </w:pPr>
      <w:r>
        <w:t>Next step, I will derive the corresponding C and Q matrix in this case.</w:t>
      </w:r>
    </w:p>
    <w:p w14:paraId="54FE5B9E" w14:textId="77777777" w:rsidR="00566128" w:rsidRDefault="00853446">
      <w:pPr>
        <w:tabs>
          <w:tab w:val="center" w:pos="2904"/>
        </w:tabs>
        <w:spacing w:after="277" w:line="259" w:lineRule="auto"/>
        <w:ind w:left="0" w:right="0" w:firstLine="0"/>
        <w:jc w:val="left"/>
      </w:pPr>
      <w:r>
        <w:rPr>
          <w:b/>
        </w:rPr>
        <w:t>3.2.1</w:t>
      </w:r>
      <w:r>
        <w:rPr>
          <w:b/>
        </w:rPr>
        <w:tab/>
        <w:t>Derivation of C-matrix with left-truncation</w:t>
      </w:r>
    </w:p>
    <w:p w14:paraId="3D0D9E55" w14:textId="77777777" w:rsidR="00566128" w:rsidRDefault="00853446">
      <w:pPr>
        <w:spacing w:after="64"/>
        <w:ind w:left="16" w:right="1425"/>
      </w:pPr>
      <w:r>
        <w:t xml:space="preserve">To make the derivation most general, I will assume that </w:t>
      </w:r>
      <w:r>
        <w:rPr>
          <w:i/>
        </w:rPr>
        <w:t>k</w:t>
      </w:r>
      <w:r>
        <w:rPr>
          <w:vertAlign w:val="subscript"/>
        </w:rPr>
        <w:t>(</w:t>
      </w:r>
      <w:r>
        <w:rPr>
          <w:i/>
          <w:vertAlign w:val="subscript"/>
        </w:rPr>
        <w:t>i</w:t>
      </w:r>
      <w:r>
        <w:rPr>
          <w:vertAlign w:val="subscript"/>
        </w:rPr>
        <w:t xml:space="preserve">) </w:t>
      </w:r>
      <w:r>
        <w:rPr>
          <w:i/>
        </w:rPr>
        <w:t xml:space="preserve">− </w:t>
      </w:r>
      <w:r>
        <w:t xml:space="preserve">1 </w:t>
      </w:r>
      <w:r>
        <w:rPr>
          <w:i/>
        </w:rPr>
        <w:t>≥ m</w:t>
      </w:r>
      <w:r>
        <w:rPr>
          <w:vertAlign w:val="subscript"/>
        </w:rPr>
        <w:t>(</w:t>
      </w:r>
      <w:r>
        <w:rPr>
          <w:i/>
          <w:vertAlign w:val="subscript"/>
        </w:rPr>
        <w:t>i</w:t>
      </w:r>
      <w:r>
        <w:rPr>
          <w:vertAlign w:val="subscript"/>
        </w:rPr>
        <w:t xml:space="preserve">) </w:t>
      </w:r>
      <w:r>
        <w:t xml:space="preserve">+ 1, since otherwise the computation will be simplified to trivial. For the i-th observation </w:t>
      </w:r>
      <w:r>
        <w:rPr>
          <w:i/>
        </w:rPr>
        <w:t>t</w:t>
      </w:r>
      <w:r>
        <w:rPr>
          <w:vertAlign w:val="subscript"/>
        </w:rPr>
        <w:t>(</w:t>
      </w:r>
      <w:r>
        <w:rPr>
          <w:i/>
          <w:vertAlign w:val="subscript"/>
        </w:rPr>
        <w:t>i</w:t>
      </w:r>
      <w:r>
        <w:rPr>
          <w:vertAlign w:val="subscript"/>
        </w:rPr>
        <w:t xml:space="preserve">) </w:t>
      </w:r>
      <w:r>
        <w:t xml:space="preserve">with left-truncation time </w:t>
      </w:r>
      <w:r>
        <w:rPr>
          <w:i/>
        </w:rPr>
        <w:t>u</w:t>
      </w:r>
      <w:r>
        <w:rPr>
          <w:vertAlign w:val="subscript"/>
        </w:rPr>
        <w:t>(</w:t>
      </w:r>
      <w:r>
        <w:rPr>
          <w:i/>
          <w:vertAlign w:val="subscript"/>
        </w:rPr>
        <w:t>i</w:t>
      </w:r>
      <w:r>
        <w:rPr>
          <w:vertAlign w:val="subscript"/>
        </w:rPr>
        <w:t>)</w:t>
      </w:r>
      <w:r>
        <w:t>, assume that:</w:t>
      </w:r>
    </w:p>
    <w:p w14:paraId="4E7FE5DD" w14:textId="77777777" w:rsidR="00566128" w:rsidRDefault="00853446">
      <w:pPr>
        <w:spacing w:after="197"/>
        <w:ind w:left="16" w:right="1425"/>
      </w:pPr>
      <w:r>
        <w:rPr>
          <w:i/>
        </w:rPr>
        <w:t>t</w:t>
      </w:r>
      <w:r>
        <w:rPr>
          <w:i/>
          <w:vertAlign w:val="subscript"/>
        </w:rPr>
        <w:t xml:space="preserve">i </w:t>
      </w:r>
      <w:r>
        <w:rPr>
          <w:i/>
        </w:rPr>
        <w:t xml:space="preserve">∈ </w:t>
      </w:r>
      <w:r>
        <w:t>(</w:t>
      </w:r>
      <w:r>
        <w:rPr>
          <w:i/>
        </w:rPr>
        <w:t>s</w:t>
      </w:r>
      <w:r>
        <w:rPr>
          <w:i/>
          <w:vertAlign w:val="subscript"/>
        </w:rPr>
        <w:t>k</w:t>
      </w:r>
      <w:r>
        <w:rPr>
          <w:sz w:val="15"/>
          <w:vertAlign w:val="subscript"/>
        </w:rPr>
        <w:t>(</w:t>
      </w:r>
      <w:r>
        <w:rPr>
          <w:i/>
          <w:sz w:val="15"/>
          <w:vertAlign w:val="subscript"/>
        </w:rPr>
        <w:t>i</w:t>
      </w:r>
      <w:r>
        <w:rPr>
          <w:sz w:val="15"/>
          <w:vertAlign w:val="subscript"/>
        </w:rPr>
        <w:t>)</w:t>
      </w:r>
      <w:r>
        <w:rPr>
          <w:i/>
          <w:sz w:val="14"/>
        </w:rPr>
        <w:t>−</w:t>
      </w:r>
      <w:r>
        <w:rPr>
          <w:vertAlign w:val="subscript"/>
        </w:rPr>
        <w:t>1</w:t>
      </w:r>
      <w:r>
        <w:rPr>
          <w:i/>
        </w:rPr>
        <w:t>,s</w:t>
      </w:r>
      <w:r>
        <w:rPr>
          <w:i/>
          <w:vertAlign w:val="subscript"/>
        </w:rPr>
        <w:t>k</w:t>
      </w:r>
      <w:r>
        <w:rPr>
          <w:sz w:val="15"/>
          <w:vertAlign w:val="subscript"/>
        </w:rPr>
        <w:t>(</w:t>
      </w:r>
      <w:r>
        <w:rPr>
          <w:i/>
          <w:sz w:val="15"/>
          <w:vertAlign w:val="subscript"/>
        </w:rPr>
        <w:t>i</w:t>
      </w:r>
      <w:r>
        <w:rPr>
          <w:sz w:val="15"/>
          <w:vertAlign w:val="subscript"/>
        </w:rPr>
        <w:t>)</w:t>
      </w:r>
      <w:r>
        <w:t xml:space="preserve">], and </w:t>
      </w:r>
      <w:r>
        <w:rPr>
          <w:i/>
        </w:rPr>
        <w:t>u</w:t>
      </w:r>
      <w:r>
        <w:rPr>
          <w:i/>
          <w:vertAlign w:val="subscript"/>
        </w:rPr>
        <w:t xml:space="preserve">i </w:t>
      </w:r>
      <w:r>
        <w:rPr>
          <w:i/>
        </w:rPr>
        <w:t xml:space="preserve">∈ </w:t>
      </w:r>
      <w:r>
        <w:t>(</w:t>
      </w:r>
      <w:r>
        <w:rPr>
          <w:i/>
        </w:rPr>
        <w:t>s</w:t>
      </w:r>
      <w:r>
        <w:rPr>
          <w:i/>
          <w:vertAlign w:val="subscript"/>
        </w:rPr>
        <w:t>m</w:t>
      </w:r>
      <w:r>
        <w:rPr>
          <w:sz w:val="15"/>
          <w:vertAlign w:val="subscript"/>
        </w:rPr>
        <w:t>(</w:t>
      </w:r>
      <w:r>
        <w:rPr>
          <w:i/>
          <w:sz w:val="15"/>
          <w:vertAlign w:val="subscript"/>
        </w:rPr>
        <w:t>i</w:t>
      </w:r>
      <w:r>
        <w:rPr>
          <w:sz w:val="15"/>
          <w:vertAlign w:val="subscript"/>
        </w:rPr>
        <w:t>)</w:t>
      </w:r>
      <w:r>
        <w:rPr>
          <w:i/>
          <w:sz w:val="14"/>
        </w:rPr>
        <w:t>−</w:t>
      </w:r>
      <w:r>
        <w:rPr>
          <w:vertAlign w:val="subscript"/>
        </w:rPr>
        <w:t>1</w:t>
      </w:r>
      <w:r>
        <w:rPr>
          <w:i/>
        </w:rPr>
        <w:t>,s</w:t>
      </w:r>
      <w:r>
        <w:rPr>
          <w:i/>
          <w:vertAlign w:val="subscript"/>
        </w:rPr>
        <w:t>m</w:t>
      </w:r>
      <w:r>
        <w:rPr>
          <w:sz w:val="15"/>
          <w:vertAlign w:val="subscript"/>
        </w:rPr>
        <w:t>(</w:t>
      </w:r>
      <w:r>
        <w:rPr>
          <w:i/>
          <w:sz w:val="15"/>
          <w:vertAlign w:val="subscript"/>
        </w:rPr>
        <w:t>i</w:t>
      </w:r>
      <w:r>
        <w:rPr>
          <w:sz w:val="15"/>
          <w:vertAlign w:val="subscript"/>
        </w:rPr>
        <w:t>)</w:t>
      </w:r>
      <w:r>
        <w:t>], then the likelihood of this observation will be:</w:t>
      </w:r>
    </w:p>
    <w:p w14:paraId="1BA237F6" w14:textId="77777777" w:rsidR="00566128" w:rsidRDefault="00853446">
      <w:pPr>
        <w:spacing w:after="351" w:line="265" w:lineRule="auto"/>
        <w:ind w:left="1661" w:right="0" w:hanging="10"/>
        <w:jc w:val="left"/>
      </w:pPr>
      <w:r>
        <w:rPr>
          <w:i/>
          <w:sz w:val="14"/>
        </w:rPr>
        <w:t>k</w:t>
      </w:r>
      <w:r>
        <w:rPr>
          <w:sz w:val="10"/>
        </w:rPr>
        <w:t>(</w:t>
      </w:r>
      <w:r>
        <w:rPr>
          <w:i/>
          <w:sz w:val="10"/>
        </w:rPr>
        <w:t>i</w:t>
      </w:r>
      <w:r>
        <w:rPr>
          <w:sz w:val="10"/>
        </w:rPr>
        <w:t>)</w:t>
      </w:r>
      <w:r>
        <w:rPr>
          <w:i/>
          <w:sz w:val="14"/>
        </w:rPr>
        <w:t>−</w:t>
      </w:r>
      <w:r>
        <w:rPr>
          <w:sz w:val="14"/>
        </w:rPr>
        <w:t>1</w:t>
      </w:r>
    </w:p>
    <w:p w14:paraId="3949A8B1" w14:textId="77777777" w:rsidR="00566128" w:rsidRDefault="00853446">
      <w:pPr>
        <w:tabs>
          <w:tab w:val="center" w:pos="4531"/>
          <w:tab w:val="center" w:pos="9211"/>
        </w:tabs>
        <w:spacing w:after="33" w:line="252" w:lineRule="auto"/>
        <w:ind w:left="0" w:right="0" w:firstLine="0"/>
        <w:jc w:val="left"/>
      </w:pPr>
      <w:r>
        <w:rPr>
          <w:sz w:val="22"/>
        </w:rPr>
        <w:tab/>
      </w:r>
      <w:r>
        <w:rPr>
          <w:i/>
        </w:rPr>
        <w:t xml:space="preserve">l </w:t>
      </w:r>
      <w:r>
        <w:t xml:space="preserve">= </w:t>
      </w:r>
      <w:r>
        <w:rPr>
          <w:i/>
        </w:rPr>
        <w:t>δ</w:t>
      </w:r>
      <w:r>
        <w:rPr>
          <w:i/>
          <w:sz w:val="14"/>
        </w:rPr>
        <w:t>i</w:t>
      </w:r>
      <w:r>
        <w:rPr>
          <w:i/>
        </w:rPr>
        <w:t>η</w:t>
      </w:r>
      <w:r>
        <w:rPr>
          <w:i/>
          <w:sz w:val="14"/>
        </w:rPr>
        <w:t>ik</w:t>
      </w:r>
      <w:r>
        <w:rPr>
          <w:sz w:val="10"/>
        </w:rPr>
        <w:t>(</w:t>
      </w:r>
      <w:r>
        <w:rPr>
          <w:i/>
          <w:sz w:val="10"/>
        </w:rPr>
        <w:t>i</w:t>
      </w:r>
      <w:r>
        <w:rPr>
          <w:sz w:val="10"/>
        </w:rPr>
        <w:t xml:space="preserve">) </w:t>
      </w:r>
      <w:r>
        <w:rPr>
          <w:i/>
        </w:rPr>
        <w:t xml:space="preserve">− </w:t>
      </w:r>
      <w:r>
        <w:t>X (</w:t>
      </w:r>
      <w:r>
        <w:rPr>
          <w:i/>
        </w:rPr>
        <w:t>S</w:t>
      </w:r>
      <w:r>
        <w:rPr>
          <w:i/>
          <w:sz w:val="14"/>
        </w:rPr>
        <w:t xml:space="preserve">j </w:t>
      </w:r>
      <w:r>
        <w:rPr>
          <w:i/>
        </w:rPr>
        <w:t>− S</w:t>
      </w:r>
      <w:r>
        <w:rPr>
          <w:i/>
          <w:sz w:val="14"/>
        </w:rPr>
        <w:t>j−</w:t>
      </w:r>
      <w:r>
        <w:rPr>
          <w:sz w:val="14"/>
        </w:rPr>
        <w:t>1</w:t>
      </w:r>
      <w:r>
        <w:t>)exp(</w:t>
      </w:r>
      <w:r>
        <w:rPr>
          <w:i/>
        </w:rPr>
        <w:t>η</w:t>
      </w:r>
      <w:r>
        <w:rPr>
          <w:i/>
          <w:sz w:val="14"/>
        </w:rPr>
        <w:t>ij</w:t>
      </w:r>
      <w:r>
        <w:t xml:space="preserve">) </w:t>
      </w:r>
      <w:r>
        <w:rPr>
          <w:i/>
        </w:rPr>
        <w:t xml:space="preserve">− </w:t>
      </w:r>
      <w:r>
        <w:t>(</w:t>
      </w:r>
      <w:r>
        <w:rPr>
          <w:i/>
        </w:rPr>
        <w:t>S</w:t>
      </w:r>
      <w:r>
        <w:rPr>
          <w:i/>
          <w:sz w:val="14"/>
        </w:rPr>
        <w:t>m</w:t>
      </w:r>
      <w:r>
        <w:rPr>
          <w:sz w:val="10"/>
        </w:rPr>
        <w:t>(</w:t>
      </w:r>
      <w:r>
        <w:rPr>
          <w:i/>
          <w:sz w:val="10"/>
        </w:rPr>
        <w:t>i</w:t>
      </w:r>
      <w:r>
        <w:rPr>
          <w:sz w:val="10"/>
        </w:rPr>
        <w:t xml:space="preserve">) </w:t>
      </w:r>
      <w:r>
        <w:rPr>
          <w:i/>
        </w:rPr>
        <w:t>− u</w:t>
      </w:r>
      <w:r>
        <w:rPr>
          <w:sz w:val="14"/>
        </w:rPr>
        <w:t>(</w:t>
      </w:r>
      <w:r>
        <w:rPr>
          <w:i/>
          <w:sz w:val="14"/>
        </w:rPr>
        <w:t>i</w:t>
      </w:r>
      <w:r>
        <w:rPr>
          <w:sz w:val="14"/>
        </w:rPr>
        <w:t>)</w:t>
      </w:r>
      <w:r>
        <w:t>)exp(</w:t>
      </w:r>
      <w:r>
        <w:rPr>
          <w:i/>
        </w:rPr>
        <w:t>η</w:t>
      </w:r>
      <w:r>
        <w:rPr>
          <w:i/>
          <w:sz w:val="14"/>
        </w:rPr>
        <w:t>im</w:t>
      </w:r>
      <w:r>
        <w:rPr>
          <w:sz w:val="10"/>
        </w:rPr>
        <w:t>(</w:t>
      </w:r>
      <w:r>
        <w:rPr>
          <w:i/>
          <w:sz w:val="10"/>
        </w:rPr>
        <w:t>i</w:t>
      </w:r>
      <w:r>
        <w:rPr>
          <w:sz w:val="10"/>
        </w:rPr>
        <w:t>)</w:t>
      </w:r>
      <w:r>
        <w:t xml:space="preserve">) </w:t>
      </w:r>
      <w:r>
        <w:rPr>
          <w:i/>
        </w:rPr>
        <w:t xml:space="preserve">− </w:t>
      </w:r>
      <w:r>
        <w:t>(</w:t>
      </w:r>
      <w:r>
        <w:rPr>
          <w:i/>
        </w:rPr>
        <w:t>t</w:t>
      </w:r>
      <w:r>
        <w:rPr>
          <w:sz w:val="14"/>
        </w:rPr>
        <w:t>(</w:t>
      </w:r>
      <w:r>
        <w:rPr>
          <w:i/>
          <w:sz w:val="14"/>
        </w:rPr>
        <w:t>i</w:t>
      </w:r>
      <w:r>
        <w:rPr>
          <w:sz w:val="14"/>
        </w:rPr>
        <w:t xml:space="preserve">)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w:t>
      </w:r>
      <w:r>
        <w:tab/>
        <w:t>(37)</w:t>
      </w:r>
    </w:p>
    <w:p w14:paraId="59D95D59" w14:textId="77777777" w:rsidR="00566128" w:rsidRDefault="00853446">
      <w:pPr>
        <w:spacing w:after="363" w:line="265" w:lineRule="auto"/>
        <w:ind w:left="1661" w:right="0" w:hanging="10"/>
        <w:jc w:val="left"/>
      </w:pPr>
      <w:r>
        <w:rPr>
          <w:i/>
          <w:sz w:val="14"/>
        </w:rPr>
        <w:t>m</w:t>
      </w:r>
      <w:r>
        <w:rPr>
          <w:sz w:val="10"/>
        </w:rPr>
        <w:t>(</w:t>
      </w:r>
      <w:r>
        <w:rPr>
          <w:i/>
          <w:sz w:val="10"/>
        </w:rPr>
        <w:t>i</w:t>
      </w:r>
      <w:r>
        <w:rPr>
          <w:sz w:val="10"/>
        </w:rPr>
        <w:t>)</w:t>
      </w:r>
      <w:r>
        <w:rPr>
          <w:sz w:val="14"/>
        </w:rPr>
        <w:t>+1</w:t>
      </w:r>
    </w:p>
    <w:p w14:paraId="02DF1160" w14:textId="77777777" w:rsidR="00566128" w:rsidRDefault="00853446">
      <w:pPr>
        <w:spacing w:after="80"/>
        <w:ind w:left="16" w:right="1425"/>
      </w:pPr>
      <w:r>
        <w:t xml:space="preserve">For </w:t>
      </w:r>
      <w:r>
        <w:rPr>
          <w:i/>
        </w:rPr>
        <w:t>j &lt; m</w:t>
      </w:r>
      <w:r>
        <w:rPr>
          <w:vertAlign w:val="subscript"/>
        </w:rPr>
        <w:t>(</w:t>
      </w:r>
      <w:r>
        <w:rPr>
          <w:i/>
          <w:vertAlign w:val="subscript"/>
        </w:rPr>
        <w:t>i</w:t>
      </w:r>
      <w:r>
        <w:rPr>
          <w:vertAlign w:val="subscript"/>
        </w:rPr>
        <w:t xml:space="preserve">) </w:t>
      </w:r>
      <w:r>
        <w:t xml:space="preserve">or </w:t>
      </w:r>
      <w:r>
        <w:rPr>
          <w:i/>
        </w:rPr>
        <w:t>j &gt; k</w:t>
      </w:r>
      <w:r>
        <w:rPr>
          <w:vertAlign w:val="subscript"/>
        </w:rPr>
        <w:t>(</w:t>
      </w:r>
      <w:r>
        <w:rPr>
          <w:i/>
          <w:vertAlign w:val="subscript"/>
        </w:rPr>
        <w:t>i</w:t>
      </w:r>
      <w:r>
        <w:rPr>
          <w:vertAlign w:val="subscript"/>
        </w:rPr>
        <w:t>)</w:t>
      </w:r>
      <w:r>
        <w:t>, apparently we have</w:t>
      </w:r>
      <w:r>
        <w:rPr>
          <w:noProof/>
        </w:rPr>
        <w:drawing>
          <wp:inline distT="0" distB="0" distL="0" distR="0" wp14:anchorId="1B64E7C5" wp14:editId="091C30C9">
            <wp:extent cx="890016" cy="228600"/>
            <wp:effectExtent l="0" t="0" r="0" b="0"/>
            <wp:docPr id="52610" name="Picture 52610"/>
            <wp:cNvGraphicFramePr/>
            <a:graphic xmlns:a="http://schemas.openxmlformats.org/drawingml/2006/main">
              <a:graphicData uri="http://schemas.openxmlformats.org/drawingml/2006/picture">
                <pic:pic xmlns:pic="http://schemas.openxmlformats.org/drawingml/2006/picture">
                  <pic:nvPicPr>
                    <pic:cNvPr id="52610" name="Picture 52610"/>
                    <pic:cNvPicPr/>
                  </pic:nvPicPr>
                  <pic:blipFill>
                    <a:blip r:embed="rId20"/>
                    <a:stretch>
                      <a:fillRect/>
                    </a:stretch>
                  </pic:blipFill>
                  <pic:spPr>
                    <a:xfrm>
                      <a:off x="0" y="0"/>
                      <a:ext cx="890016" cy="228600"/>
                    </a:xfrm>
                    <a:prstGeom prst="rect">
                      <a:avLst/>
                    </a:prstGeom>
                  </pic:spPr>
                </pic:pic>
              </a:graphicData>
            </a:graphic>
          </wp:inline>
        </w:drawing>
      </w:r>
    </w:p>
    <w:p w14:paraId="42AA54E2" w14:textId="77777777" w:rsidR="00566128" w:rsidRDefault="00853446">
      <w:pPr>
        <w:ind w:left="16" w:right="1425"/>
      </w:pPr>
      <w:r>
        <w:t xml:space="preserve">For </w:t>
      </w:r>
      <w:r>
        <w:rPr>
          <w:i/>
        </w:rPr>
        <w:t xml:space="preserve">j </w:t>
      </w:r>
      <w:r>
        <w:t xml:space="preserve">= </w:t>
      </w:r>
      <w:r>
        <w:rPr>
          <w:i/>
        </w:rPr>
        <w:t>m</w:t>
      </w:r>
      <w:r>
        <w:rPr>
          <w:vertAlign w:val="subscript"/>
        </w:rPr>
        <w:t>(</w:t>
      </w:r>
      <w:r>
        <w:rPr>
          <w:i/>
          <w:vertAlign w:val="subscript"/>
        </w:rPr>
        <w:t>i</w:t>
      </w:r>
      <w:r>
        <w:rPr>
          <w:vertAlign w:val="subscript"/>
        </w:rPr>
        <w:t>)</w:t>
      </w:r>
      <w:r>
        <w:t xml:space="preserve">, we can compute that </w:t>
      </w:r>
      <w:r>
        <w:rPr>
          <w:noProof/>
        </w:rPr>
        <w:drawing>
          <wp:inline distT="0" distB="0" distL="0" distR="0" wp14:anchorId="198835AF" wp14:editId="198049ED">
            <wp:extent cx="2212848" cy="228600"/>
            <wp:effectExtent l="0" t="0" r="0" b="0"/>
            <wp:docPr id="52611" name="Picture 52611"/>
            <wp:cNvGraphicFramePr/>
            <a:graphic xmlns:a="http://schemas.openxmlformats.org/drawingml/2006/main">
              <a:graphicData uri="http://schemas.openxmlformats.org/drawingml/2006/picture">
                <pic:pic xmlns:pic="http://schemas.openxmlformats.org/drawingml/2006/picture">
                  <pic:nvPicPr>
                    <pic:cNvPr id="52611" name="Picture 52611"/>
                    <pic:cNvPicPr/>
                  </pic:nvPicPr>
                  <pic:blipFill>
                    <a:blip r:embed="rId21"/>
                    <a:stretch>
                      <a:fillRect/>
                    </a:stretch>
                  </pic:blipFill>
                  <pic:spPr>
                    <a:xfrm>
                      <a:off x="0" y="0"/>
                      <a:ext cx="2212848" cy="228600"/>
                    </a:xfrm>
                    <a:prstGeom prst="rect">
                      <a:avLst/>
                    </a:prstGeom>
                  </pic:spPr>
                </pic:pic>
              </a:graphicData>
            </a:graphic>
          </wp:inline>
        </w:drawing>
      </w:r>
      <w:r>
        <w:t>.</w:t>
      </w:r>
    </w:p>
    <w:p w14:paraId="1B87471C" w14:textId="77777777" w:rsidR="00566128" w:rsidRDefault="00853446">
      <w:pPr>
        <w:spacing w:after="109" w:line="259" w:lineRule="auto"/>
        <w:ind w:left="23" w:right="0" w:hanging="10"/>
        <w:jc w:val="left"/>
      </w:pPr>
      <w:r>
        <w:t xml:space="preserve">For </w:t>
      </w:r>
      <w:r>
        <w:rPr>
          <w:i/>
        </w:rPr>
        <w:t>m</w:t>
      </w:r>
      <w:r>
        <w:rPr>
          <w:sz w:val="14"/>
        </w:rPr>
        <w:t>(</w:t>
      </w:r>
      <w:r>
        <w:rPr>
          <w:i/>
          <w:sz w:val="14"/>
        </w:rPr>
        <w:t>i</w:t>
      </w:r>
      <w:r>
        <w:rPr>
          <w:sz w:val="14"/>
        </w:rPr>
        <w:t xml:space="preserve">) </w:t>
      </w:r>
      <w:r>
        <w:rPr>
          <w:i/>
        </w:rPr>
        <w:t>&lt; j &lt; k</w:t>
      </w:r>
      <w:r>
        <w:rPr>
          <w:sz w:val="14"/>
        </w:rPr>
        <w:t>(</w:t>
      </w:r>
      <w:r>
        <w:rPr>
          <w:i/>
          <w:sz w:val="14"/>
        </w:rPr>
        <w:t>i</w:t>
      </w:r>
      <w:r>
        <w:rPr>
          <w:sz w:val="14"/>
        </w:rPr>
        <w:t>)</w:t>
      </w:r>
      <w:r>
        <w:t xml:space="preserve">, </w:t>
      </w:r>
      <w:r>
        <w:rPr>
          <w:noProof/>
        </w:rPr>
        <w:drawing>
          <wp:inline distT="0" distB="0" distL="0" distR="0" wp14:anchorId="69A0CA48" wp14:editId="587D2D68">
            <wp:extent cx="1975104" cy="228600"/>
            <wp:effectExtent l="0" t="0" r="0" b="0"/>
            <wp:docPr id="52612" name="Picture 52612"/>
            <wp:cNvGraphicFramePr/>
            <a:graphic xmlns:a="http://schemas.openxmlformats.org/drawingml/2006/main">
              <a:graphicData uri="http://schemas.openxmlformats.org/drawingml/2006/picture">
                <pic:pic xmlns:pic="http://schemas.openxmlformats.org/drawingml/2006/picture">
                  <pic:nvPicPr>
                    <pic:cNvPr id="52612" name="Picture 52612"/>
                    <pic:cNvPicPr/>
                  </pic:nvPicPr>
                  <pic:blipFill>
                    <a:blip r:embed="rId22"/>
                    <a:stretch>
                      <a:fillRect/>
                    </a:stretch>
                  </pic:blipFill>
                  <pic:spPr>
                    <a:xfrm>
                      <a:off x="0" y="0"/>
                      <a:ext cx="1975104" cy="228600"/>
                    </a:xfrm>
                    <a:prstGeom prst="rect">
                      <a:avLst/>
                    </a:prstGeom>
                  </pic:spPr>
                </pic:pic>
              </a:graphicData>
            </a:graphic>
          </wp:inline>
        </w:drawing>
      </w:r>
      <w:r>
        <w:t>.</w:t>
      </w:r>
    </w:p>
    <w:p w14:paraId="2FBFC1F5" w14:textId="77777777" w:rsidR="00566128" w:rsidRDefault="00853446">
      <w:pPr>
        <w:spacing w:after="244"/>
        <w:ind w:left="16" w:right="1425"/>
      </w:pPr>
      <w:r>
        <w:t xml:space="preserve">For </w:t>
      </w:r>
      <w:r>
        <w:rPr>
          <w:i/>
        </w:rPr>
        <w:t xml:space="preserve">j </w:t>
      </w:r>
      <w:r>
        <w:t xml:space="preserve">= </w:t>
      </w:r>
      <w:r>
        <w:rPr>
          <w:i/>
        </w:rPr>
        <w:t>k</w:t>
      </w:r>
      <w:r>
        <w:rPr>
          <w:vertAlign w:val="subscript"/>
        </w:rPr>
        <w:t>(</w:t>
      </w:r>
      <w:r>
        <w:rPr>
          <w:i/>
          <w:vertAlign w:val="subscript"/>
        </w:rPr>
        <w:t>i</w:t>
      </w:r>
      <w:r>
        <w:rPr>
          <w:vertAlign w:val="subscript"/>
        </w:rPr>
        <w:t>)</w:t>
      </w:r>
      <w:r>
        <w:t>, it can be shown that:</w:t>
      </w:r>
    </w:p>
    <w:p w14:paraId="6A80A41A" w14:textId="77777777" w:rsidR="00566128" w:rsidRDefault="00853446">
      <w:pPr>
        <w:tabs>
          <w:tab w:val="center" w:pos="4720"/>
          <w:tab w:val="center" w:pos="6131"/>
          <w:tab w:val="center" w:pos="9211"/>
        </w:tabs>
        <w:spacing w:after="0" w:line="259" w:lineRule="auto"/>
        <w:ind w:left="0" w:right="0" w:firstLine="0"/>
        <w:jc w:val="left"/>
      </w:pPr>
      <w:r>
        <w:rPr>
          <w:sz w:val="22"/>
        </w:rPr>
        <w:lastRenderedPageBreak/>
        <w:tab/>
      </w:r>
      <w:r>
        <w:rPr>
          <w:noProof/>
        </w:rPr>
        <w:drawing>
          <wp:inline distT="0" distB="0" distL="0" distR="0" wp14:anchorId="5543D548" wp14:editId="265A1794">
            <wp:extent cx="2011680" cy="225552"/>
            <wp:effectExtent l="0" t="0" r="0" b="0"/>
            <wp:docPr id="52613" name="Picture 52613"/>
            <wp:cNvGraphicFramePr/>
            <a:graphic xmlns:a="http://schemas.openxmlformats.org/drawingml/2006/main">
              <a:graphicData uri="http://schemas.openxmlformats.org/drawingml/2006/picture">
                <pic:pic xmlns:pic="http://schemas.openxmlformats.org/drawingml/2006/picture">
                  <pic:nvPicPr>
                    <pic:cNvPr id="52613" name="Picture 52613"/>
                    <pic:cNvPicPr/>
                  </pic:nvPicPr>
                  <pic:blipFill>
                    <a:blip r:embed="rId23"/>
                    <a:stretch>
                      <a:fillRect/>
                    </a:stretch>
                  </pic:blipFill>
                  <pic:spPr>
                    <a:xfrm>
                      <a:off x="0" y="0"/>
                      <a:ext cx="2011680" cy="225552"/>
                    </a:xfrm>
                    <a:prstGeom prst="rect">
                      <a:avLst/>
                    </a:prstGeom>
                  </pic:spPr>
                </pic:pic>
              </a:graphicData>
            </a:graphic>
          </wp:inline>
        </w:drawing>
      </w:r>
      <w:r>
        <w:rPr>
          <w:sz w:val="10"/>
        </w:rPr>
        <w:t>(</w:t>
      </w:r>
      <w:r>
        <w:rPr>
          <w:i/>
          <w:sz w:val="10"/>
        </w:rPr>
        <w:t>i</w:t>
      </w:r>
      <w:r>
        <w:rPr>
          <w:sz w:val="10"/>
        </w:rPr>
        <w:t>)</w:t>
      </w:r>
      <w:r>
        <w:rPr>
          <w:sz w:val="10"/>
        </w:rPr>
        <w:tab/>
        <w:t>(</w:t>
      </w:r>
      <w:r>
        <w:rPr>
          <w:i/>
          <w:sz w:val="10"/>
        </w:rPr>
        <w:t>i</w:t>
      </w:r>
      <w:r>
        <w:rPr>
          <w:sz w:val="10"/>
        </w:rPr>
        <w:t>)</w:t>
      </w:r>
      <w:r>
        <w:rPr>
          <w:sz w:val="10"/>
        </w:rPr>
        <w:tab/>
      </w:r>
      <w:r>
        <w:t>(38)</w:t>
      </w:r>
    </w:p>
    <w:p w14:paraId="642459F3" w14:textId="77777777" w:rsidR="00566128" w:rsidRDefault="00853446">
      <w:pPr>
        <w:spacing w:after="3" w:line="259" w:lineRule="auto"/>
        <w:ind w:left="3141" w:right="0" w:hanging="10"/>
        <w:jc w:val="left"/>
      </w:pPr>
      <w:r>
        <w:rPr>
          <w:i/>
        </w:rPr>
        <w:t>∂η</w:t>
      </w:r>
      <w:r>
        <w:rPr>
          <w:i/>
          <w:vertAlign w:val="subscript"/>
        </w:rPr>
        <w:t>ij</w:t>
      </w:r>
    </w:p>
    <w:p w14:paraId="619BBDAE" w14:textId="77777777" w:rsidR="00566128" w:rsidRDefault="00853446">
      <w:pPr>
        <w:spacing w:after="0"/>
        <w:ind w:left="3281" w:right="7266" w:hanging="3268"/>
      </w:pPr>
      <w:r>
        <w:t xml:space="preserve">So, </w:t>
      </w:r>
      <w:r>
        <w:rPr>
          <w:i/>
        </w:rPr>
        <w:t>∂</w:t>
      </w:r>
      <w:r>
        <w:rPr>
          <w:vertAlign w:val="superscript"/>
        </w:rPr>
        <w:t>2</w:t>
      </w:r>
      <w:r>
        <w:rPr>
          <w:i/>
        </w:rPr>
        <w:t>l</w:t>
      </w:r>
    </w:p>
    <w:p w14:paraId="2EC8A676" w14:textId="77777777" w:rsidR="00566128" w:rsidRDefault="00853446">
      <w:pPr>
        <w:tabs>
          <w:tab w:val="center" w:pos="4688"/>
          <w:tab w:val="center" w:pos="9211"/>
        </w:tabs>
        <w:spacing w:after="235" w:line="252" w:lineRule="auto"/>
        <w:ind w:left="0" w:right="0" w:firstLine="0"/>
        <w:jc w:val="left"/>
      </w:pPr>
      <w:r>
        <w:rPr>
          <w:sz w:val="22"/>
        </w:rPr>
        <w:tab/>
      </w:r>
      <w:r>
        <w:rPr>
          <w:noProof/>
        </w:rPr>
        <w:drawing>
          <wp:inline distT="0" distB="0" distL="0" distR="0" wp14:anchorId="69475C3C" wp14:editId="71AA50F8">
            <wp:extent cx="847344" cy="240792"/>
            <wp:effectExtent l="0" t="0" r="0" b="0"/>
            <wp:docPr id="52614" name="Picture 52614"/>
            <wp:cNvGraphicFramePr/>
            <a:graphic xmlns:a="http://schemas.openxmlformats.org/drawingml/2006/main">
              <a:graphicData uri="http://schemas.openxmlformats.org/drawingml/2006/picture">
                <pic:pic xmlns:pic="http://schemas.openxmlformats.org/drawingml/2006/picture">
                  <pic:nvPicPr>
                    <pic:cNvPr id="52614" name="Picture 52614"/>
                    <pic:cNvPicPr/>
                  </pic:nvPicPr>
                  <pic:blipFill>
                    <a:blip r:embed="rId24"/>
                    <a:stretch>
                      <a:fillRect/>
                    </a:stretch>
                  </pic:blipFill>
                  <pic:spPr>
                    <a:xfrm>
                      <a:off x="0" y="0"/>
                      <a:ext cx="847344" cy="240792"/>
                    </a:xfrm>
                    <a:prstGeom prst="rect">
                      <a:avLst/>
                    </a:prstGeom>
                  </pic:spPr>
                </pic:pic>
              </a:graphicData>
            </a:graphic>
          </wp:inline>
        </w:drawing>
      </w:r>
      <w:r>
        <w:rPr>
          <w:i/>
        </w:rPr>
        <w:t xml:space="preserve">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w:t>
      </w:r>
      <w:r>
        <w:tab/>
        <w:t>(39)</w:t>
      </w:r>
    </w:p>
    <w:p w14:paraId="62A6C612" w14:textId="77777777" w:rsidR="00566128" w:rsidRDefault="00853446">
      <w:pPr>
        <w:spacing w:after="477"/>
        <w:ind w:left="16" w:right="1425"/>
      </w:pPr>
      <w:r>
        <w:t>From now, let’s denote exp(</w:t>
      </w:r>
      <w:r>
        <w:rPr>
          <w:i/>
        </w:rPr>
        <w:t>η</w:t>
      </w:r>
      <w:r>
        <w:rPr>
          <w:i/>
          <w:vertAlign w:val="subscript"/>
        </w:rPr>
        <w:t>ij</w:t>
      </w:r>
      <w:r>
        <w:t xml:space="preserve">) as </w:t>
      </w:r>
      <w:r>
        <w:rPr>
          <w:i/>
        </w:rPr>
        <w:t>b</w:t>
      </w:r>
      <w:r>
        <w:rPr>
          <w:i/>
          <w:vertAlign w:val="subscript"/>
        </w:rPr>
        <w:t>ij</w:t>
      </w:r>
      <w:r>
        <w:t>. Now, we can use the above information, to obtain the C-matrix (negated Hessian) of the i-th observation:</w:t>
      </w:r>
    </w:p>
    <w:p w14:paraId="33098C23" w14:textId="77777777" w:rsidR="00566128" w:rsidRDefault="00853446">
      <w:pPr>
        <w:tabs>
          <w:tab w:val="center" w:pos="3935"/>
          <w:tab w:val="center" w:pos="6433"/>
          <w:tab w:val="center" w:pos="9871"/>
        </w:tabs>
        <w:spacing w:after="98" w:line="259" w:lineRule="auto"/>
        <w:ind w:left="0" w:right="0" w:firstLine="0"/>
        <w:jc w:val="left"/>
      </w:pPr>
      <w:r>
        <w:rPr>
          <w:sz w:val="31"/>
          <w:vertAlign w:val="superscript"/>
        </w:rPr>
        <w:t></w:t>
      </w:r>
      <w:r>
        <w:t>0</w:t>
      </w:r>
      <w:r>
        <w:tab/>
      </w:r>
      <w:r>
        <w:rPr>
          <w:i/>
        </w:rPr>
        <w:t>···</w:t>
      </w:r>
      <w:r>
        <w:rPr>
          <w:i/>
        </w:rPr>
        <w:tab/>
        <w:t>···</w:t>
      </w:r>
      <w:r>
        <w:rPr>
          <w:i/>
        </w:rPr>
        <w:tab/>
        <w:t xml:space="preserve">··· </w:t>
      </w:r>
      <w:r>
        <w:t></w:t>
      </w:r>
    </w:p>
    <w:p w14:paraId="1051EE43" w14:textId="77777777" w:rsidR="00566128" w:rsidRDefault="00853446">
      <w:pPr>
        <w:tabs>
          <w:tab w:val="center" w:pos="668"/>
          <w:tab w:val="center" w:pos="10096"/>
        </w:tabs>
        <w:spacing w:after="393" w:line="263" w:lineRule="auto"/>
        <w:ind w:left="0" w:right="0" w:firstLine="0"/>
        <w:jc w:val="left"/>
      </w:pPr>
      <w:r>
        <w:t>0</w:t>
      </w:r>
      <w:r>
        <w:tab/>
        <w:t>...</w:t>
      </w:r>
      <w:r>
        <w:tab/>
        <w:t></w:t>
      </w:r>
    </w:p>
    <w:p w14:paraId="322E481F" w14:textId="77777777" w:rsidR="00566128" w:rsidRDefault="00853446">
      <w:pPr>
        <w:tabs>
          <w:tab w:val="center" w:pos="651"/>
          <w:tab w:val="center" w:pos="1796"/>
          <w:tab w:val="center" w:pos="6433"/>
          <w:tab w:val="center" w:pos="8559"/>
          <w:tab w:val="center" w:pos="9863"/>
        </w:tabs>
        <w:spacing w:after="394" w:line="259" w:lineRule="auto"/>
        <w:ind w:left="0" w:right="0" w:firstLine="0"/>
        <w:jc w:val="left"/>
      </w:pPr>
      <w:r>
        <w:t>...</w:t>
      </w:r>
      <w:r>
        <w:tab/>
      </w:r>
      <w:r>
        <w:rPr>
          <w:i/>
        </w:rPr>
        <w:t>···</w:t>
      </w:r>
      <w:r>
        <w:rPr>
          <w:i/>
        </w:rPr>
        <w:tab/>
      </w:r>
      <w:r>
        <w:t>(</w:t>
      </w:r>
      <w:r>
        <w:rPr>
          <w:i/>
        </w:rPr>
        <w:t>S</w:t>
      </w:r>
      <w:r>
        <w:rPr>
          <w:i/>
          <w:sz w:val="14"/>
        </w:rPr>
        <w:t>m</w:t>
      </w:r>
      <w:r>
        <w:rPr>
          <w:sz w:val="10"/>
        </w:rPr>
        <w:t>(</w:t>
      </w:r>
      <w:r>
        <w:rPr>
          <w:i/>
          <w:sz w:val="10"/>
        </w:rPr>
        <w:t>i</w:t>
      </w:r>
      <w:r>
        <w:rPr>
          <w:sz w:val="10"/>
        </w:rPr>
        <w:t xml:space="preserve">) </w:t>
      </w:r>
      <w:r>
        <w:rPr>
          <w:i/>
        </w:rPr>
        <w:t>− u</w:t>
      </w:r>
      <w:r>
        <w:rPr>
          <w:sz w:val="14"/>
        </w:rPr>
        <w:t>(</w:t>
      </w:r>
      <w:r>
        <w:rPr>
          <w:i/>
          <w:sz w:val="14"/>
        </w:rPr>
        <w:t>i</w:t>
      </w:r>
      <w:r>
        <w:rPr>
          <w:sz w:val="14"/>
        </w:rPr>
        <w:t>)</w:t>
      </w:r>
      <w:r>
        <w:t>)</w:t>
      </w:r>
      <w:r>
        <w:rPr>
          <w:i/>
        </w:rPr>
        <w:t>b</w:t>
      </w:r>
      <w:r>
        <w:rPr>
          <w:i/>
          <w:sz w:val="14"/>
        </w:rPr>
        <w:t>im</w:t>
      </w:r>
      <w:r>
        <w:rPr>
          <w:sz w:val="10"/>
        </w:rPr>
        <w:t>(</w:t>
      </w:r>
      <w:r>
        <w:rPr>
          <w:i/>
          <w:sz w:val="10"/>
        </w:rPr>
        <w:t>i</w:t>
      </w:r>
      <w:r>
        <w:rPr>
          <w:sz w:val="10"/>
        </w:rPr>
        <w:t>)</w:t>
      </w:r>
      <w:r>
        <w:rPr>
          <w:sz w:val="10"/>
        </w:rPr>
        <w:tab/>
      </w:r>
      <w:r>
        <w:rPr>
          <w:i/>
        </w:rPr>
        <w:t>···</w:t>
      </w:r>
      <w:r>
        <w:rPr>
          <w:i/>
        </w:rPr>
        <w:tab/>
        <w:t>···</w:t>
      </w:r>
      <w:r>
        <w:rPr>
          <w:i/>
        </w:rPr>
        <w:tab/>
        <w:t xml:space="preserve">··· </w:t>
      </w:r>
      <w:r>
        <w:t></w:t>
      </w:r>
    </w:p>
    <w:p w14:paraId="3491A78D" w14:textId="77777777" w:rsidR="00566128" w:rsidRDefault="00853446">
      <w:pPr>
        <w:tabs>
          <w:tab w:val="center" w:pos="3946"/>
          <w:tab w:val="center" w:pos="8560"/>
          <w:tab w:val="center" w:pos="9863"/>
        </w:tabs>
        <w:spacing w:after="0" w:line="259" w:lineRule="auto"/>
        <w:ind w:left="0" w:right="0" w:firstLine="0"/>
        <w:jc w:val="left"/>
      </w:pPr>
      <w:r>
        <w:t>...</w:t>
      </w:r>
      <w:r>
        <w:tab/>
        <w:t>(</w:t>
      </w:r>
      <w:r>
        <w:rPr>
          <w:i/>
        </w:rPr>
        <w:t>S</w:t>
      </w:r>
      <w:r>
        <w:rPr>
          <w:i/>
          <w:sz w:val="14"/>
        </w:rPr>
        <w:t>m</w:t>
      </w:r>
      <w:r>
        <w:rPr>
          <w:sz w:val="10"/>
        </w:rPr>
        <w:t>(</w:t>
      </w:r>
      <w:r>
        <w:rPr>
          <w:i/>
          <w:sz w:val="10"/>
        </w:rPr>
        <w:t>i</w:t>
      </w:r>
      <w:r>
        <w:rPr>
          <w:sz w:val="10"/>
        </w:rPr>
        <w:t>)</w:t>
      </w:r>
      <w:r>
        <w:rPr>
          <w:sz w:val="14"/>
        </w:rPr>
        <w:t xml:space="preserve">+1 </w:t>
      </w:r>
      <w:r>
        <w:rPr>
          <w:i/>
        </w:rPr>
        <w:t>− S</w:t>
      </w:r>
      <w:r>
        <w:rPr>
          <w:i/>
          <w:sz w:val="14"/>
        </w:rPr>
        <w:t>m</w:t>
      </w:r>
      <w:r>
        <w:rPr>
          <w:sz w:val="10"/>
        </w:rPr>
        <w:t>(</w:t>
      </w:r>
      <w:r>
        <w:rPr>
          <w:i/>
          <w:sz w:val="10"/>
        </w:rPr>
        <w:t>i</w:t>
      </w:r>
      <w:r>
        <w:rPr>
          <w:sz w:val="10"/>
        </w:rPr>
        <w:t>)</w:t>
      </w:r>
      <w:r>
        <w:t>)</w:t>
      </w:r>
      <w:r>
        <w:rPr>
          <w:i/>
        </w:rPr>
        <w:t>b</w:t>
      </w:r>
      <w:r>
        <w:rPr>
          <w:i/>
          <w:sz w:val="14"/>
        </w:rPr>
        <w:t>i</w:t>
      </w:r>
      <w:r>
        <w:rPr>
          <w:sz w:val="14"/>
        </w:rPr>
        <w:t>(</w:t>
      </w:r>
      <w:r>
        <w:rPr>
          <w:i/>
          <w:sz w:val="14"/>
        </w:rPr>
        <w:t>m</w:t>
      </w:r>
      <w:r>
        <w:rPr>
          <w:sz w:val="10"/>
        </w:rPr>
        <w:t>(</w:t>
      </w:r>
      <w:r>
        <w:rPr>
          <w:i/>
          <w:sz w:val="10"/>
        </w:rPr>
        <w:t>i</w:t>
      </w:r>
      <w:r>
        <w:rPr>
          <w:sz w:val="10"/>
        </w:rPr>
        <w:t>)</w:t>
      </w:r>
      <w:r>
        <w:rPr>
          <w:sz w:val="14"/>
        </w:rPr>
        <w:t>+1)</w:t>
      </w:r>
      <w:r>
        <w:rPr>
          <w:sz w:val="14"/>
        </w:rPr>
        <w:tab/>
      </w:r>
      <w:r>
        <w:rPr>
          <w:i/>
        </w:rPr>
        <w:t>···</w:t>
      </w:r>
      <w:r>
        <w:rPr>
          <w:i/>
        </w:rPr>
        <w:tab/>
        <w:t xml:space="preserve">··· </w:t>
      </w:r>
      <w:r>
        <w:t></w:t>
      </w:r>
    </w:p>
    <w:p w14:paraId="52D5A157" w14:textId="77777777" w:rsidR="00566128" w:rsidRDefault="00853446">
      <w:pPr>
        <w:tabs>
          <w:tab w:val="center" w:pos="10096"/>
        </w:tabs>
        <w:spacing w:after="114" w:line="263" w:lineRule="auto"/>
        <w:ind w:left="0" w:right="0" w:firstLine="0"/>
        <w:jc w:val="left"/>
      </w:pPr>
      <w:r>
        <w:t></w:t>
      </w:r>
      <w:r>
        <w:tab/>
        <w:t></w:t>
      </w:r>
    </w:p>
    <w:p w14:paraId="689B6DA1" w14:textId="77777777" w:rsidR="00566128" w:rsidRDefault="00853446">
      <w:pPr>
        <w:tabs>
          <w:tab w:val="center" w:pos="3951"/>
          <w:tab w:val="center" w:pos="6450"/>
          <w:tab w:val="center" w:pos="8576"/>
          <w:tab w:val="center" w:pos="9863"/>
        </w:tabs>
        <w:spacing w:after="10"/>
        <w:ind w:left="0" w:right="0" w:firstLine="0"/>
        <w:jc w:val="left"/>
      </w:pPr>
      <w:r>
        <w:rPr>
          <w:sz w:val="31"/>
          <w:vertAlign w:val="superscript"/>
        </w:rPr>
        <w:t></w:t>
      </w:r>
      <w:r>
        <w:t></w:t>
      </w:r>
      <w:r>
        <w:rPr>
          <w:sz w:val="31"/>
          <w:vertAlign w:val="superscript"/>
        </w:rPr>
        <w:t>.</w:t>
      </w:r>
      <w:r>
        <w:t>..</w:t>
      </w:r>
      <w:r>
        <w:tab/>
      </w:r>
      <w:r>
        <w:rPr>
          <w:sz w:val="31"/>
          <w:vertAlign w:val="superscript"/>
        </w:rPr>
        <w:t>.</w:t>
      </w:r>
      <w:r>
        <w:t>..</w:t>
      </w:r>
      <w:r>
        <w:tab/>
      </w:r>
      <w:r>
        <w:rPr>
          <w:sz w:val="31"/>
          <w:vertAlign w:val="superscript"/>
        </w:rPr>
        <w:t>.</w:t>
      </w:r>
      <w:r>
        <w:t>..</w:t>
      </w:r>
      <w:r>
        <w:tab/>
      </w:r>
      <w:r>
        <w:rPr>
          <w:sz w:val="31"/>
          <w:vertAlign w:val="superscript"/>
        </w:rPr>
        <w:t>.</w:t>
      </w:r>
      <w:r>
        <w:t>..</w:t>
      </w:r>
      <w:r>
        <w:tab/>
      </w:r>
      <w:r>
        <w:rPr>
          <w:i/>
        </w:rPr>
        <w:t xml:space="preserve">··· </w:t>
      </w:r>
      <w:r>
        <w:t></w:t>
      </w:r>
    </w:p>
    <w:p w14:paraId="2DC9B053" w14:textId="77777777" w:rsidR="00566128" w:rsidRDefault="00853446">
      <w:pPr>
        <w:tabs>
          <w:tab w:val="center" w:pos="10096"/>
        </w:tabs>
        <w:spacing w:after="289" w:line="263" w:lineRule="auto"/>
        <w:ind w:left="0" w:right="0" w:firstLine="0"/>
        <w:jc w:val="left"/>
      </w:pPr>
      <w:r>
        <w:t></w:t>
      </w:r>
      <w:r>
        <w:tab/>
        <w:t></w:t>
      </w:r>
    </w:p>
    <w:p w14:paraId="2D7E3D24" w14:textId="77777777" w:rsidR="00566128" w:rsidRDefault="00853446">
      <w:pPr>
        <w:tabs>
          <w:tab w:val="center" w:pos="3935"/>
          <w:tab w:val="center" w:pos="6445"/>
          <w:tab w:val="center" w:pos="8560"/>
          <w:tab w:val="center" w:pos="10096"/>
        </w:tabs>
        <w:spacing w:after="354" w:line="259" w:lineRule="auto"/>
        <w:ind w:left="0" w:right="0" w:firstLine="0"/>
        <w:jc w:val="left"/>
      </w:pPr>
      <w:r>
        <w:t>...</w:t>
      </w:r>
      <w:r>
        <w:tab/>
      </w:r>
      <w:r>
        <w:rPr>
          <w:i/>
        </w:rPr>
        <w:t>···</w:t>
      </w:r>
      <w:r>
        <w:rPr>
          <w:i/>
        </w:rPr>
        <w:tab/>
      </w:r>
      <w:r>
        <w:t>(</w:t>
      </w:r>
      <w:r>
        <w:rPr>
          <w:i/>
        </w:rPr>
        <w:t>S</w:t>
      </w:r>
      <w:r>
        <w:rPr>
          <w:i/>
          <w:sz w:val="14"/>
        </w:rPr>
        <w:t>k</w:t>
      </w:r>
      <w:r>
        <w:rPr>
          <w:sz w:val="10"/>
        </w:rPr>
        <w:t>(</w:t>
      </w:r>
      <w:r>
        <w:rPr>
          <w:i/>
          <w:sz w:val="10"/>
        </w:rPr>
        <w:t>i</w:t>
      </w:r>
      <w:r>
        <w:rPr>
          <w:sz w:val="10"/>
        </w:rPr>
        <w:t>)</w:t>
      </w:r>
      <w:r>
        <w:rPr>
          <w:i/>
          <w:sz w:val="14"/>
        </w:rPr>
        <w:t>−</w:t>
      </w:r>
      <w:r>
        <w:rPr>
          <w:sz w:val="14"/>
        </w:rPr>
        <w:t xml:space="preserve">1 </w:t>
      </w:r>
      <w:r>
        <w:rPr>
          <w:i/>
        </w:rPr>
        <w:t>− S</w:t>
      </w:r>
      <w:r>
        <w:rPr>
          <w:i/>
          <w:sz w:val="14"/>
        </w:rPr>
        <w:t>k</w:t>
      </w:r>
      <w:r>
        <w:rPr>
          <w:sz w:val="10"/>
        </w:rPr>
        <w:t>(</w:t>
      </w:r>
      <w:r>
        <w:rPr>
          <w:i/>
          <w:sz w:val="10"/>
        </w:rPr>
        <w:t>i</w:t>
      </w:r>
      <w:r>
        <w:rPr>
          <w:sz w:val="10"/>
        </w:rPr>
        <w:t>)</w:t>
      </w:r>
      <w:r>
        <w:rPr>
          <w:i/>
          <w:sz w:val="14"/>
        </w:rPr>
        <w:t>−</w:t>
      </w:r>
      <w:r>
        <w:rPr>
          <w:sz w:val="14"/>
        </w:rPr>
        <w:t>2</w:t>
      </w:r>
      <w:r>
        <w:t>)</w:t>
      </w:r>
      <w:r>
        <w:rPr>
          <w:i/>
        </w:rPr>
        <w:t>b</w:t>
      </w:r>
      <w:r>
        <w:rPr>
          <w:i/>
          <w:sz w:val="14"/>
        </w:rPr>
        <w:t>i</w:t>
      </w:r>
      <w:r>
        <w:rPr>
          <w:sz w:val="14"/>
        </w:rPr>
        <w:t>(</w:t>
      </w:r>
      <w:r>
        <w:rPr>
          <w:i/>
          <w:sz w:val="14"/>
        </w:rPr>
        <w:t>k</w:t>
      </w:r>
      <w:r>
        <w:rPr>
          <w:sz w:val="10"/>
        </w:rPr>
        <w:t>(</w:t>
      </w:r>
      <w:r>
        <w:rPr>
          <w:i/>
          <w:sz w:val="10"/>
        </w:rPr>
        <w:t>i</w:t>
      </w:r>
      <w:r>
        <w:rPr>
          <w:sz w:val="10"/>
        </w:rPr>
        <w:t>)</w:t>
      </w:r>
      <w:r>
        <w:rPr>
          <w:i/>
          <w:sz w:val="14"/>
        </w:rPr>
        <w:t>−</w:t>
      </w:r>
      <w:r>
        <w:rPr>
          <w:sz w:val="14"/>
        </w:rPr>
        <w:t>1)</w:t>
      </w:r>
      <w:r>
        <w:rPr>
          <w:sz w:val="14"/>
        </w:rPr>
        <w:tab/>
      </w:r>
      <w:r>
        <w:rPr>
          <w:i/>
        </w:rPr>
        <w:t>···</w:t>
      </w:r>
      <w:r>
        <w:rPr>
          <w:i/>
        </w:rPr>
        <w:tab/>
      </w:r>
      <w:r>
        <w:t></w:t>
      </w:r>
    </w:p>
    <w:p w14:paraId="5EFC5183" w14:textId="77777777" w:rsidR="00566128" w:rsidRDefault="00853446">
      <w:pPr>
        <w:tabs>
          <w:tab w:val="center" w:pos="6433"/>
          <w:tab w:val="center" w:pos="8566"/>
          <w:tab w:val="center" w:pos="9871"/>
        </w:tabs>
        <w:spacing w:after="271" w:line="259" w:lineRule="auto"/>
        <w:ind w:left="0" w:right="0" w:firstLine="0"/>
        <w:jc w:val="left"/>
      </w:pPr>
      <w:r>
        <w:t>...</w:t>
      </w:r>
      <w:r>
        <w:tab/>
      </w:r>
      <w:r>
        <w:rPr>
          <w:i/>
        </w:rPr>
        <w:t>···</w:t>
      </w:r>
      <w:r>
        <w:rPr>
          <w:i/>
        </w:rPr>
        <w:tab/>
      </w:r>
      <w:r>
        <w:t>(</w:t>
      </w:r>
      <w:r>
        <w:rPr>
          <w:i/>
        </w:rPr>
        <w:t>t</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w:t>
      </w:r>
      <w:r>
        <w:rPr>
          <w:i/>
        </w:rPr>
        <w:t>b</w:t>
      </w:r>
      <w:r>
        <w:rPr>
          <w:i/>
          <w:sz w:val="14"/>
        </w:rPr>
        <w:t>ik</w:t>
      </w:r>
      <w:r>
        <w:rPr>
          <w:sz w:val="10"/>
        </w:rPr>
        <w:t>(</w:t>
      </w:r>
      <w:r>
        <w:rPr>
          <w:i/>
          <w:sz w:val="10"/>
        </w:rPr>
        <w:t>i</w:t>
      </w:r>
      <w:r>
        <w:rPr>
          <w:sz w:val="10"/>
        </w:rPr>
        <w:t>)</w:t>
      </w:r>
      <w:r>
        <w:rPr>
          <w:sz w:val="10"/>
        </w:rPr>
        <w:tab/>
      </w:r>
      <w:r>
        <w:rPr>
          <w:i/>
        </w:rPr>
        <w:t xml:space="preserve">··· </w:t>
      </w:r>
      <w:r>
        <w:t></w:t>
      </w:r>
    </w:p>
    <w:p w14:paraId="10CFFAB7" w14:textId="77777777" w:rsidR="00566128" w:rsidRDefault="00853446">
      <w:pPr>
        <w:tabs>
          <w:tab w:val="center" w:pos="651"/>
          <w:tab w:val="center" w:pos="1789"/>
          <w:tab w:val="center" w:pos="3935"/>
          <w:tab w:val="center" w:pos="6433"/>
          <w:tab w:val="center" w:pos="8560"/>
          <w:tab w:val="center" w:pos="9877"/>
        </w:tabs>
        <w:spacing w:after="83" w:line="259" w:lineRule="auto"/>
        <w:ind w:left="0" w:right="0" w:firstLine="0"/>
        <w:jc w:val="left"/>
      </w:pPr>
      <w:r>
        <w:t>0</w:t>
      </w:r>
      <w:r>
        <w:tab/>
      </w:r>
      <w:r>
        <w:rPr>
          <w:i/>
        </w:rPr>
        <w:t>···</w:t>
      </w:r>
      <w:r>
        <w:rPr>
          <w:i/>
        </w:rPr>
        <w:tab/>
        <w:t>···</w:t>
      </w:r>
      <w:r>
        <w:rPr>
          <w:i/>
        </w:rPr>
        <w:tab/>
        <w:t>···</w:t>
      </w:r>
      <w:r>
        <w:rPr>
          <w:i/>
        </w:rPr>
        <w:tab/>
        <w:t>···</w:t>
      </w:r>
      <w:r>
        <w:rPr>
          <w:i/>
        </w:rPr>
        <w:tab/>
        <w:t>···</w:t>
      </w:r>
      <w:r>
        <w:rPr>
          <w:i/>
        </w:rPr>
        <w:tab/>
      </w:r>
      <w:r>
        <w:t>... </w:t>
      </w:r>
    </w:p>
    <w:p w14:paraId="15D1F615" w14:textId="77777777" w:rsidR="00566128" w:rsidRDefault="00853446">
      <w:pPr>
        <w:spacing w:after="134" w:line="252" w:lineRule="auto"/>
        <w:ind w:left="10" w:right="1425" w:hanging="10"/>
        <w:jc w:val="right"/>
      </w:pPr>
      <w:r>
        <w:t>(40)</w:t>
      </w:r>
    </w:p>
    <w:p w14:paraId="32DA2E90" w14:textId="77777777" w:rsidR="00566128" w:rsidRDefault="00853446">
      <w:pPr>
        <w:spacing w:after="189"/>
        <w:ind w:left="16" w:right="1425"/>
      </w:pPr>
      <w:r>
        <w:t xml:space="preserve">Let’s call the C-matrix of observation i as </w:t>
      </w:r>
      <w:r>
        <w:rPr>
          <w:i/>
        </w:rPr>
        <w:t>C</w:t>
      </w:r>
      <w:r>
        <w:rPr>
          <w:i/>
          <w:vertAlign w:val="subscript"/>
        </w:rPr>
        <w:t>i</w:t>
      </w:r>
      <w:r>
        <w:t>, then the C-matrix of the whole sample will be:</w:t>
      </w:r>
    </w:p>
    <w:p w14:paraId="77392738" w14:textId="77777777" w:rsidR="00566128" w:rsidRDefault="00853446">
      <w:pPr>
        <w:tabs>
          <w:tab w:val="center" w:pos="3540"/>
          <w:tab w:val="center" w:pos="4080"/>
          <w:tab w:val="center" w:pos="4528"/>
          <w:tab w:val="center" w:pos="4960"/>
          <w:tab w:val="center" w:pos="6410"/>
        </w:tabs>
        <w:spacing w:after="0" w:line="259" w:lineRule="auto"/>
        <w:ind w:left="0" w:right="0" w:firstLine="0"/>
        <w:jc w:val="left"/>
      </w:pPr>
      <w:r>
        <w:rPr>
          <w:sz w:val="22"/>
        </w:rPr>
        <w:tab/>
      </w:r>
      <w:r>
        <w:rPr>
          <w:sz w:val="31"/>
          <w:vertAlign w:val="superscript"/>
        </w:rPr>
        <w:t></w:t>
      </w:r>
      <w:r>
        <w:rPr>
          <w:i/>
        </w:rPr>
        <w:t>C</w:t>
      </w:r>
      <w:r>
        <w:rPr>
          <w:vertAlign w:val="subscript"/>
        </w:rPr>
        <w:t>1</w:t>
      </w:r>
      <w:r>
        <w:rPr>
          <w:vertAlign w:val="subscript"/>
        </w:rPr>
        <w:tab/>
      </w:r>
      <w:r>
        <w:t>0</w:t>
      </w:r>
      <w:r>
        <w:tab/>
        <w:t>0</w:t>
      </w:r>
      <w:r>
        <w:tab/>
      </w:r>
      <w:r>
        <w:rPr>
          <w:i/>
        </w:rPr>
        <w:t>···</w:t>
      </w:r>
      <w:r>
        <w:rPr>
          <w:i/>
        </w:rPr>
        <w:tab/>
      </w:r>
      <w:r>
        <w:rPr>
          <w:sz w:val="31"/>
          <w:vertAlign w:val="superscript"/>
        </w:rPr>
        <w:t></w:t>
      </w:r>
    </w:p>
    <w:p w14:paraId="66A29889" w14:textId="77777777" w:rsidR="00566128" w:rsidRDefault="00853446">
      <w:pPr>
        <w:spacing w:after="3" w:line="399" w:lineRule="auto"/>
        <w:ind w:left="3336" w:right="4157" w:hanging="10"/>
        <w:jc w:val="left"/>
      </w:pPr>
      <w:r>
        <w:t xml:space="preserve"> 0 </w:t>
      </w:r>
      <w:r>
        <w:rPr>
          <w:i/>
        </w:rPr>
        <w:t>C</w:t>
      </w:r>
      <w:r>
        <w:rPr>
          <w:sz w:val="14"/>
        </w:rPr>
        <w:t xml:space="preserve">2 </w:t>
      </w:r>
      <w:r>
        <w:t xml:space="preserve">0 </w:t>
      </w:r>
      <w:r>
        <w:rPr>
          <w:i/>
        </w:rPr>
        <w:t xml:space="preserve">··· </w:t>
      </w:r>
      <w:r>
        <w:t>  ...</w:t>
      </w:r>
      <w:r>
        <w:tab/>
        <w:t></w:t>
      </w:r>
    </w:p>
    <w:p w14:paraId="06C2B017" w14:textId="77777777" w:rsidR="00566128" w:rsidRDefault="00853446">
      <w:pPr>
        <w:spacing w:after="136" w:line="259" w:lineRule="auto"/>
        <w:ind w:left="3957" w:right="0" w:hanging="10"/>
        <w:jc w:val="left"/>
      </w:pPr>
      <w:r>
        <w:rPr>
          <w:i/>
        </w:rPr>
        <w:t>···</w:t>
      </w:r>
    </w:p>
    <w:p w14:paraId="75EA208B" w14:textId="77777777" w:rsidR="00566128" w:rsidRDefault="00853446">
      <w:pPr>
        <w:spacing w:after="0" w:line="388" w:lineRule="auto"/>
        <w:ind w:left="3341" w:right="1425" w:hanging="422"/>
      </w:pPr>
      <w:r>
        <w:rPr>
          <w:i/>
        </w:rPr>
        <w:t xml:space="preserve">C </w:t>
      </w:r>
      <w:r>
        <w:t>= </w:t>
      </w:r>
      <w:r>
        <w:rPr>
          <w:sz w:val="31"/>
          <w:vertAlign w:val="superscript"/>
        </w:rPr>
        <w:t></w:t>
      </w:r>
      <w:r>
        <w:rPr>
          <w:sz w:val="31"/>
          <w:vertAlign w:val="subscript"/>
        </w:rPr>
        <w:t xml:space="preserve"> </w:t>
      </w:r>
      <w:r>
        <w:rPr>
          <w:i/>
        </w:rPr>
        <w:t>C</w:t>
      </w:r>
      <w:r>
        <w:rPr>
          <w:i/>
          <w:sz w:val="14"/>
        </w:rPr>
        <w:t xml:space="preserve">n </w:t>
      </w:r>
      <w:r>
        <w:rPr>
          <w:i/>
        </w:rPr>
        <w:t xml:space="preserve">··· </w:t>
      </w:r>
      <w:r>
        <w:t>...</w:t>
      </w:r>
      <w:r>
        <w:rPr>
          <w:sz w:val="31"/>
          <w:vertAlign w:val="subscript"/>
        </w:rPr>
        <w:t xml:space="preserve"> </w:t>
      </w:r>
      <w:r>
        <w:t>(41)  ... ...</w:t>
      </w:r>
      <w:r>
        <w:rPr>
          <w:sz w:val="31"/>
          <w:vertAlign w:val="subscript"/>
        </w:rPr>
        <w:t></w:t>
      </w:r>
    </w:p>
    <w:p w14:paraId="31EF6B8F" w14:textId="77777777" w:rsidR="00566128" w:rsidRDefault="00853446">
      <w:pPr>
        <w:spacing w:after="160" w:line="263" w:lineRule="auto"/>
        <w:ind w:left="3336" w:right="0" w:hanging="10"/>
        <w:jc w:val="left"/>
      </w:pPr>
      <w:r>
        <w:t></w:t>
      </w:r>
    </w:p>
    <w:p w14:paraId="48FE188D" w14:textId="77777777" w:rsidR="00566128" w:rsidRDefault="00853446">
      <w:pPr>
        <w:spacing w:after="281" w:line="264" w:lineRule="auto"/>
        <w:ind w:left="1728" w:right="0" w:hanging="10"/>
        <w:jc w:val="center"/>
      </w:pPr>
      <w:r>
        <w:t>0</w:t>
      </w:r>
    </w:p>
    <w:p w14:paraId="5700BDA0" w14:textId="77777777" w:rsidR="00566128" w:rsidRDefault="00853446">
      <w:pPr>
        <w:spacing w:after="113" w:line="245" w:lineRule="auto"/>
        <w:ind w:left="16" w:right="1341"/>
        <w:jc w:val="left"/>
      </w:pPr>
      <w:r>
        <w:t xml:space="preserve">We can see that the present of left-truncation does not change the overall shape of the C-matrix. The only effect of it is to change the diagonal terms of each individual observation’s </w:t>
      </w:r>
      <w:r>
        <w:rPr>
          <w:i/>
        </w:rPr>
        <w:t>C</w:t>
      </w:r>
      <w:r>
        <w:rPr>
          <w:i/>
          <w:vertAlign w:val="subscript"/>
        </w:rPr>
        <w:t xml:space="preserve">i </w:t>
      </w:r>
      <w:r>
        <w:t>matrix depending on the i-th left-truncation time. Therefore, the computation efficiency and precision will not be affected too much.</w:t>
      </w:r>
    </w:p>
    <w:p w14:paraId="52778C40" w14:textId="77777777" w:rsidR="00566128" w:rsidRDefault="00853446">
      <w:pPr>
        <w:tabs>
          <w:tab w:val="center" w:pos="4157"/>
        </w:tabs>
        <w:spacing w:after="184" w:line="259" w:lineRule="auto"/>
        <w:ind w:left="0" w:right="0" w:firstLine="0"/>
        <w:jc w:val="left"/>
      </w:pPr>
      <w:r>
        <w:rPr>
          <w:b/>
          <w:sz w:val="24"/>
        </w:rPr>
        <w:t>3.3</w:t>
      </w:r>
      <w:r>
        <w:rPr>
          <w:b/>
          <w:sz w:val="24"/>
        </w:rPr>
        <w:tab/>
        <w:t>Approximation using full-likelihood with interval-censoring:</w:t>
      </w:r>
    </w:p>
    <w:p w14:paraId="4F4C4705" w14:textId="77777777" w:rsidR="00566128" w:rsidRDefault="00853446">
      <w:pPr>
        <w:ind w:left="16" w:right="1425"/>
      </w:pPr>
      <w:r>
        <w:t xml:space="preserve">Suppose that we are not observing the exact lifetimes of individiuals, but only the set of intervals that contain each lifetime. In other words, our data-set is </w:t>
      </w:r>
      <w:r>
        <w:rPr>
          <w:i/>
        </w:rPr>
        <w:t>{L</w:t>
      </w:r>
      <w:r>
        <w:rPr>
          <w:i/>
          <w:vertAlign w:val="subscript"/>
        </w:rPr>
        <w:t>i</w:t>
      </w:r>
      <w:r>
        <w:rPr>
          <w:i/>
        </w:rPr>
        <w:t>,R</w:t>
      </w:r>
      <w:r>
        <w:rPr>
          <w:i/>
          <w:vertAlign w:val="subscript"/>
        </w:rPr>
        <w:t>i</w:t>
      </w:r>
      <w:r>
        <w:t>;</w:t>
      </w:r>
      <w:r>
        <w:rPr>
          <w:i/>
        </w:rPr>
        <w:t xml:space="preserve">i </w:t>
      </w:r>
      <w:r>
        <w:t>= 1</w:t>
      </w:r>
      <w:r>
        <w:rPr>
          <w:i/>
        </w:rPr>
        <w:t xml:space="preserve">,...n} </w:t>
      </w:r>
      <w:r>
        <w:t xml:space="preserve">, where </w:t>
      </w:r>
      <w:r>
        <w:rPr>
          <w:i/>
        </w:rPr>
        <w:t>L</w:t>
      </w:r>
      <w:r>
        <w:rPr>
          <w:i/>
          <w:vertAlign w:val="subscript"/>
        </w:rPr>
        <w:t xml:space="preserve">i </w:t>
      </w:r>
      <w:r>
        <w:rPr>
          <w:i/>
        </w:rPr>
        <w:t>≤ t</w:t>
      </w:r>
      <w:r>
        <w:rPr>
          <w:i/>
          <w:vertAlign w:val="subscript"/>
        </w:rPr>
        <w:t xml:space="preserve">i </w:t>
      </w:r>
      <w:r>
        <w:rPr>
          <w:i/>
        </w:rPr>
        <w:t>≤ R</w:t>
      </w:r>
      <w:r>
        <w:rPr>
          <w:i/>
          <w:vertAlign w:val="subscript"/>
        </w:rPr>
        <w:t>i</w:t>
      </w:r>
      <w:r>
        <w:t xml:space="preserve">. Using the same way to define the piece-wise </w:t>
      </w:r>
      <w:r>
        <w:lastRenderedPageBreak/>
        <w:t xml:space="preserve">constant hazard functions as before, we can assume that for the i-th observation, we have </w:t>
      </w:r>
      <w:r>
        <w:rPr>
          <w:i/>
        </w:rPr>
        <w:t>R</w:t>
      </w:r>
      <w:r>
        <w:rPr>
          <w:i/>
          <w:sz w:val="14"/>
        </w:rPr>
        <w:t xml:space="preserve">i </w:t>
      </w:r>
      <w:r>
        <w:rPr>
          <w:i/>
        </w:rPr>
        <w:t xml:space="preserve">∈ </w:t>
      </w:r>
      <w:r>
        <w:t>(</w:t>
      </w:r>
      <w:r>
        <w:rPr>
          <w:i/>
        </w:rPr>
        <w:t>S</w:t>
      </w:r>
      <w:r>
        <w:rPr>
          <w:i/>
          <w:sz w:val="14"/>
        </w:rPr>
        <w:t>k</w:t>
      </w:r>
      <w:r>
        <w:rPr>
          <w:sz w:val="10"/>
        </w:rPr>
        <w:t>(</w:t>
      </w:r>
      <w:r>
        <w:rPr>
          <w:i/>
          <w:sz w:val="10"/>
        </w:rPr>
        <w:t>i</w:t>
      </w:r>
      <w:r>
        <w:rPr>
          <w:sz w:val="10"/>
        </w:rPr>
        <w:t>)</w:t>
      </w:r>
      <w:r>
        <w:rPr>
          <w:i/>
          <w:sz w:val="14"/>
        </w:rPr>
        <w:t>−</w:t>
      </w:r>
      <w:r>
        <w:rPr>
          <w:sz w:val="14"/>
        </w:rPr>
        <w:t>1</w:t>
      </w:r>
      <w:r>
        <w:rPr>
          <w:i/>
        </w:rPr>
        <w:t>,S</w:t>
      </w:r>
      <w:r>
        <w:rPr>
          <w:i/>
          <w:sz w:val="14"/>
        </w:rPr>
        <w:t>k</w:t>
      </w:r>
      <w:r>
        <w:rPr>
          <w:sz w:val="10"/>
        </w:rPr>
        <w:t>(</w:t>
      </w:r>
      <w:r>
        <w:rPr>
          <w:i/>
          <w:sz w:val="10"/>
        </w:rPr>
        <w:t>i</w:t>
      </w:r>
      <w:r>
        <w:rPr>
          <w:sz w:val="10"/>
        </w:rPr>
        <w:t>)</w:t>
      </w:r>
      <w:r>
        <w:t xml:space="preserve">], and </w:t>
      </w:r>
      <w:r>
        <w:rPr>
          <w:i/>
        </w:rPr>
        <w:t>L</w:t>
      </w:r>
      <w:r>
        <w:rPr>
          <w:i/>
          <w:sz w:val="14"/>
        </w:rPr>
        <w:t xml:space="preserve">i </w:t>
      </w:r>
      <w:r>
        <w:rPr>
          <w:i/>
        </w:rPr>
        <w:t xml:space="preserve">∈ </w:t>
      </w:r>
      <w:r>
        <w:t>(</w:t>
      </w:r>
      <w:r>
        <w:rPr>
          <w:i/>
        </w:rPr>
        <w:t>S</w:t>
      </w:r>
      <w:r>
        <w:rPr>
          <w:i/>
          <w:sz w:val="14"/>
        </w:rPr>
        <w:t>m</w:t>
      </w:r>
      <w:r>
        <w:rPr>
          <w:sz w:val="10"/>
        </w:rPr>
        <w:t>(</w:t>
      </w:r>
      <w:r>
        <w:rPr>
          <w:i/>
          <w:sz w:val="10"/>
        </w:rPr>
        <w:t>i</w:t>
      </w:r>
      <w:r>
        <w:rPr>
          <w:sz w:val="10"/>
        </w:rPr>
        <w:t>)</w:t>
      </w:r>
      <w:r>
        <w:rPr>
          <w:i/>
          <w:sz w:val="14"/>
        </w:rPr>
        <w:t>−</w:t>
      </w:r>
      <w:r>
        <w:rPr>
          <w:sz w:val="14"/>
        </w:rPr>
        <w:t>1</w:t>
      </w:r>
      <w:r>
        <w:rPr>
          <w:i/>
        </w:rPr>
        <w:t>,S</w:t>
      </w:r>
      <w:r>
        <w:rPr>
          <w:i/>
          <w:sz w:val="14"/>
        </w:rPr>
        <w:t>m</w:t>
      </w:r>
      <w:r>
        <w:rPr>
          <w:sz w:val="10"/>
        </w:rPr>
        <w:t>(</w:t>
      </w:r>
      <w:r>
        <w:rPr>
          <w:i/>
          <w:sz w:val="10"/>
        </w:rPr>
        <w:t>i</w:t>
      </w:r>
      <w:r>
        <w:rPr>
          <w:sz w:val="10"/>
        </w:rPr>
        <w:t>)</w:t>
      </w:r>
      <w:r>
        <w:t>].</w:t>
      </w:r>
    </w:p>
    <w:p w14:paraId="3C4D6781" w14:textId="77777777" w:rsidR="00566128" w:rsidRDefault="00853446">
      <w:pPr>
        <w:spacing w:after="349"/>
        <w:ind w:left="16" w:right="1425"/>
      </w:pPr>
      <w:r>
        <w:t>Now, we can write down the log-likelihood of the i-th individual using the above information:</w:t>
      </w:r>
    </w:p>
    <w:p w14:paraId="00888DCB" w14:textId="77777777" w:rsidR="00566128" w:rsidRDefault="00853446">
      <w:pPr>
        <w:tabs>
          <w:tab w:val="center" w:pos="3520"/>
          <w:tab w:val="center" w:pos="5000"/>
          <w:tab w:val="center" w:pos="6235"/>
          <w:tab w:val="center" w:pos="7300"/>
        </w:tabs>
        <w:spacing w:after="173" w:line="259" w:lineRule="auto"/>
        <w:ind w:left="0" w:right="0" w:firstLine="0"/>
        <w:jc w:val="left"/>
      </w:pPr>
      <w:r>
        <w:rPr>
          <w:sz w:val="22"/>
        </w:rPr>
        <w:tab/>
      </w:r>
      <w:r>
        <w:t xml:space="preserve">Z </w:t>
      </w:r>
      <w:r>
        <w:rPr>
          <w:i/>
          <w:sz w:val="14"/>
        </w:rPr>
        <w:t>R</w:t>
      </w:r>
      <w:r>
        <w:rPr>
          <w:i/>
          <w:sz w:val="10"/>
        </w:rPr>
        <w:t>i</w:t>
      </w:r>
      <w:r>
        <w:rPr>
          <w:i/>
          <w:sz w:val="10"/>
        </w:rPr>
        <w:tab/>
      </w:r>
      <w:r>
        <w:tab/>
        <w:t xml:space="preserve">Z </w:t>
      </w:r>
      <w:r>
        <w:rPr>
          <w:i/>
          <w:sz w:val="14"/>
        </w:rPr>
        <w:t>R</w:t>
      </w:r>
      <w:r>
        <w:rPr>
          <w:i/>
          <w:sz w:val="10"/>
        </w:rPr>
        <w:t>i</w:t>
      </w:r>
      <w:r>
        <w:rPr>
          <w:i/>
          <w:sz w:val="10"/>
        </w:rPr>
        <w:tab/>
      </w:r>
    </w:p>
    <w:p w14:paraId="11B454A1" w14:textId="77777777" w:rsidR="00566128" w:rsidRDefault="00853446">
      <w:pPr>
        <w:tabs>
          <w:tab w:val="center" w:pos="2430"/>
          <w:tab w:val="center" w:pos="4882"/>
          <w:tab w:val="center" w:pos="6850"/>
        </w:tabs>
        <w:spacing w:after="10"/>
        <w:ind w:left="0" w:right="0" w:firstLine="0"/>
        <w:jc w:val="left"/>
      </w:pPr>
      <w:r>
        <w:rPr>
          <w:sz w:val="22"/>
        </w:rPr>
        <w:tab/>
      </w:r>
      <w:r>
        <w:rPr>
          <w:i/>
        </w:rPr>
        <w:t>l</w:t>
      </w:r>
      <w:r>
        <w:rPr>
          <w:i/>
          <w:vertAlign w:val="subscript"/>
        </w:rPr>
        <w:t xml:space="preserve">i </w:t>
      </w:r>
      <w:r>
        <w:t xml:space="preserve">= </w:t>
      </w:r>
      <w:r>
        <w:rPr>
          <w:i/>
        </w:rPr>
        <w:t>δ</w:t>
      </w:r>
      <w:r>
        <w:rPr>
          <w:i/>
          <w:vertAlign w:val="subscript"/>
        </w:rPr>
        <w:t>i</w:t>
      </w:r>
      <w:r>
        <w:t>log</w:t>
      </w:r>
      <w:r>
        <w:rPr>
          <w:i/>
        </w:rPr>
        <w:t>h</w:t>
      </w:r>
      <w:r>
        <w:rPr>
          <w:i/>
          <w:vertAlign w:val="subscript"/>
        </w:rPr>
        <w:t>i</w:t>
      </w:r>
      <w:r>
        <w:t>(</w:t>
      </w:r>
      <w:r>
        <w:rPr>
          <w:i/>
        </w:rPr>
        <w:t>R</w:t>
      </w:r>
      <w:r>
        <w:rPr>
          <w:i/>
          <w:vertAlign w:val="subscript"/>
        </w:rPr>
        <w:t>i</w:t>
      </w:r>
      <w:r>
        <w:t>)</w:t>
      </w:r>
      <w:r>
        <w:rPr>
          <w:sz w:val="31"/>
          <w:vertAlign w:val="superscript"/>
        </w:rPr>
        <w:t xml:space="preserve"> </w:t>
      </w:r>
      <w:r>
        <w:rPr>
          <w:i/>
        </w:rPr>
        <w:t>−</w:t>
      </w:r>
      <w:r>
        <w:rPr>
          <w:i/>
        </w:rPr>
        <w:tab/>
        <w:t>h</w:t>
      </w:r>
      <w:r>
        <w:rPr>
          <w:i/>
          <w:vertAlign w:val="subscript"/>
        </w:rPr>
        <w:t>i</w:t>
      </w:r>
      <w:r>
        <w:t>(</w:t>
      </w:r>
      <w:r>
        <w:rPr>
          <w:i/>
        </w:rPr>
        <w:t>u</w:t>
      </w:r>
      <w:r>
        <w:t>)</w:t>
      </w:r>
      <w:r>
        <w:rPr>
          <w:i/>
        </w:rPr>
        <w:t xml:space="preserve">du </w:t>
      </w:r>
      <w:r>
        <w:t xml:space="preserve">+ log 1 </w:t>
      </w:r>
      <w:r>
        <w:rPr>
          <w:i/>
        </w:rPr>
        <w:t xml:space="preserve">− </w:t>
      </w:r>
      <w:r>
        <w:t>exp</w:t>
      </w:r>
      <w:r>
        <w:rPr>
          <w:sz w:val="31"/>
          <w:vertAlign w:val="superscript"/>
        </w:rPr>
        <w:t xml:space="preserve"> </w:t>
      </w:r>
      <w:r>
        <w:rPr>
          <w:i/>
        </w:rPr>
        <w:t>−</w:t>
      </w:r>
      <w:r>
        <w:rPr>
          <w:i/>
        </w:rPr>
        <w:tab/>
        <w:t>h</w:t>
      </w:r>
      <w:r>
        <w:rPr>
          <w:i/>
          <w:vertAlign w:val="subscript"/>
        </w:rPr>
        <w:t>i</w:t>
      </w:r>
      <w:r>
        <w:t>(</w:t>
      </w:r>
      <w:r>
        <w:rPr>
          <w:i/>
        </w:rPr>
        <w:t>u</w:t>
      </w:r>
      <w:r>
        <w:t>)</w:t>
      </w:r>
      <w:r>
        <w:rPr>
          <w:i/>
        </w:rPr>
        <w:t>du</w:t>
      </w:r>
    </w:p>
    <w:p w14:paraId="4E1F5A96" w14:textId="77777777" w:rsidR="00566128" w:rsidRDefault="00853446">
      <w:pPr>
        <w:tabs>
          <w:tab w:val="center" w:pos="3484"/>
          <w:tab w:val="center" w:pos="6241"/>
        </w:tabs>
        <w:spacing w:after="87" w:line="265" w:lineRule="auto"/>
        <w:ind w:left="0" w:right="0" w:firstLine="0"/>
        <w:jc w:val="left"/>
      </w:pPr>
      <w:r>
        <w:rPr>
          <w:sz w:val="22"/>
        </w:rPr>
        <w:tab/>
      </w:r>
      <w:r>
        <w:rPr>
          <w:sz w:val="14"/>
        </w:rPr>
        <w:t>0</w:t>
      </w:r>
      <w:r>
        <w:rPr>
          <w:sz w:val="14"/>
        </w:rPr>
        <w:tab/>
      </w:r>
      <w:r>
        <w:rPr>
          <w:i/>
          <w:sz w:val="14"/>
        </w:rPr>
        <w:t>L</w:t>
      </w:r>
      <w:r>
        <w:rPr>
          <w:i/>
          <w:sz w:val="14"/>
          <w:vertAlign w:val="subscript"/>
        </w:rPr>
        <w:t>i</w:t>
      </w:r>
    </w:p>
    <w:p w14:paraId="23E31761" w14:textId="77777777" w:rsidR="00566128" w:rsidRDefault="00853446">
      <w:pPr>
        <w:tabs>
          <w:tab w:val="center" w:pos="2902"/>
          <w:tab w:val="center" w:pos="9211"/>
        </w:tabs>
        <w:spacing w:after="270" w:line="252" w:lineRule="auto"/>
        <w:ind w:left="0" w:right="0" w:firstLine="0"/>
        <w:jc w:val="left"/>
      </w:pPr>
      <w:r>
        <w:rPr>
          <w:sz w:val="22"/>
        </w:rPr>
        <w:tab/>
      </w:r>
      <w:r>
        <w:rPr>
          <w:i/>
          <w:sz w:val="14"/>
        </w:rPr>
        <w:t>k</w:t>
      </w:r>
      <w:r>
        <w:rPr>
          <w:sz w:val="14"/>
          <w:vertAlign w:val="subscript"/>
        </w:rPr>
        <w:t>(</w:t>
      </w:r>
      <w:r>
        <w:rPr>
          <w:i/>
          <w:sz w:val="14"/>
          <w:vertAlign w:val="subscript"/>
        </w:rPr>
        <w:t>i</w:t>
      </w:r>
      <w:r>
        <w:rPr>
          <w:sz w:val="14"/>
          <w:vertAlign w:val="subscript"/>
        </w:rPr>
        <w:t>)</w:t>
      </w:r>
      <w:r>
        <w:rPr>
          <w:i/>
          <w:sz w:val="14"/>
        </w:rPr>
        <w:t>−</w:t>
      </w:r>
      <w:r>
        <w:rPr>
          <w:sz w:val="14"/>
        </w:rPr>
        <w:t>1</w:t>
      </w:r>
      <w:r>
        <w:rPr>
          <w:sz w:val="14"/>
        </w:rPr>
        <w:tab/>
      </w:r>
      <w:r>
        <w:t>(42)</w:t>
      </w:r>
    </w:p>
    <w:p w14:paraId="5A04AF2A" w14:textId="77777777" w:rsidR="00566128" w:rsidRDefault="00853446">
      <w:pPr>
        <w:spacing w:after="4" w:line="264" w:lineRule="auto"/>
        <w:ind w:left="10" w:right="1231" w:hanging="10"/>
        <w:jc w:val="center"/>
      </w:pPr>
      <w:r>
        <w:t xml:space="preserve">= </w:t>
      </w:r>
      <w:r>
        <w:rPr>
          <w:i/>
        </w:rPr>
        <w:t>δ</w:t>
      </w:r>
      <w:r>
        <w:rPr>
          <w:i/>
          <w:sz w:val="14"/>
        </w:rPr>
        <w:t>i</w:t>
      </w:r>
      <w:r>
        <w:rPr>
          <w:i/>
        </w:rPr>
        <w:t>η</w:t>
      </w:r>
      <w:r>
        <w:rPr>
          <w:i/>
          <w:sz w:val="14"/>
        </w:rPr>
        <w:t>ik</w:t>
      </w:r>
      <w:r>
        <w:rPr>
          <w:i/>
          <w:sz w:val="10"/>
        </w:rPr>
        <w:t xml:space="preserve">i </w:t>
      </w:r>
      <w:r>
        <w:rPr>
          <w:i/>
        </w:rPr>
        <w:t xml:space="preserve">− </w:t>
      </w:r>
      <w:r>
        <w:t>X exp(</w:t>
      </w:r>
      <w:r>
        <w:rPr>
          <w:i/>
        </w:rPr>
        <w:t>η</w:t>
      </w:r>
      <w:r>
        <w:rPr>
          <w:i/>
          <w:sz w:val="14"/>
        </w:rPr>
        <w:t>ij</w:t>
      </w:r>
      <w:r>
        <w:t xml:space="preserve">) </w:t>
      </w:r>
      <w:r>
        <w:rPr>
          <w:i/>
        </w:rPr>
        <w:t xml:space="preserve">− </w:t>
      </w:r>
      <w:r>
        <w:t>(</w:t>
      </w:r>
      <w:r>
        <w:rPr>
          <w:i/>
        </w:rPr>
        <w:t>R</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 xml:space="preserve">) + log1 </w:t>
      </w:r>
      <w:r>
        <w:rPr>
          <w:i/>
        </w:rPr>
        <w:t xml:space="preserve">− </w:t>
      </w:r>
      <w:r>
        <w:t>exp(</w:t>
      </w:r>
      <w:r>
        <w:rPr>
          <w:i/>
        </w:rPr>
        <w:t>ϑ</w:t>
      </w:r>
      <w:r>
        <w:rPr>
          <w:i/>
          <w:sz w:val="14"/>
        </w:rPr>
        <w:t>i</w:t>
      </w:r>
      <w:r>
        <w:t>)</w:t>
      </w:r>
    </w:p>
    <w:p w14:paraId="00C0D0AD" w14:textId="77777777" w:rsidR="00566128" w:rsidRDefault="00853446">
      <w:pPr>
        <w:spacing w:after="294" w:line="265" w:lineRule="auto"/>
        <w:ind w:left="2775" w:right="0" w:hanging="10"/>
        <w:jc w:val="left"/>
      </w:pPr>
      <w:r>
        <w:rPr>
          <w:i/>
          <w:sz w:val="14"/>
        </w:rPr>
        <w:t>j</w:t>
      </w:r>
      <w:r>
        <w:rPr>
          <w:sz w:val="14"/>
        </w:rPr>
        <w:t>=1</w:t>
      </w:r>
    </w:p>
    <w:p w14:paraId="00123E57" w14:textId="77777777" w:rsidR="00566128" w:rsidRDefault="00853446">
      <w:pPr>
        <w:spacing w:after="255"/>
        <w:ind w:left="16" w:right="1425"/>
      </w:pPr>
      <w:r>
        <w:t xml:space="preserve">Where </w:t>
      </w:r>
      <w:r>
        <w:rPr>
          <w:i/>
        </w:rPr>
        <w:t>ϑ</w:t>
      </w:r>
      <w:r>
        <w:rPr>
          <w:i/>
          <w:vertAlign w:val="subscript"/>
        </w:rPr>
        <w:t xml:space="preserve">i </w:t>
      </w:r>
      <w:r>
        <w:t>is defined as:</w:t>
      </w:r>
    </w:p>
    <w:p w14:paraId="56EE39A4" w14:textId="77777777" w:rsidR="00566128" w:rsidRDefault="00853446">
      <w:pPr>
        <w:tabs>
          <w:tab w:val="center" w:pos="949"/>
          <w:tab w:val="center" w:pos="2666"/>
        </w:tabs>
        <w:spacing w:after="161" w:line="265" w:lineRule="auto"/>
        <w:ind w:left="0" w:right="0" w:firstLine="0"/>
        <w:jc w:val="left"/>
      </w:pPr>
      <w:r>
        <w:rPr>
          <w:sz w:val="22"/>
        </w:rPr>
        <w:tab/>
      </w:r>
      <w:r>
        <w:rPr>
          <w:sz w:val="31"/>
          <w:vertAlign w:val="subscript"/>
        </w:rPr>
        <w:t xml:space="preserve">Z </w:t>
      </w:r>
      <w:r>
        <w:rPr>
          <w:i/>
          <w:sz w:val="14"/>
        </w:rPr>
        <w:t>R</w:t>
      </w:r>
      <w:r>
        <w:rPr>
          <w:i/>
          <w:sz w:val="14"/>
          <w:vertAlign w:val="subscript"/>
        </w:rPr>
        <w:t>i</w:t>
      </w:r>
      <w:r>
        <w:rPr>
          <w:i/>
          <w:sz w:val="14"/>
          <w:vertAlign w:val="subscript"/>
        </w:rPr>
        <w:tab/>
      </w:r>
      <w:r>
        <w:rPr>
          <w:i/>
          <w:sz w:val="14"/>
        </w:rPr>
        <w:t>k</w:t>
      </w:r>
      <w:r>
        <w:rPr>
          <w:sz w:val="10"/>
        </w:rPr>
        <w:t>(</w:t>
      </w:r>
      <w:r>
        <w:rPr>
          <w:i/>
          <w:sz w:val="10"/>
        </w:rPr>
        <w:t>i</w:t>
      </w:r>
      <w:r>
        <w:rPr>
          <w:sz w:val="10"/>
        </w:rPr>
        <w:t>)</w:t>
      </w:r>
      <w:r>
        <w:rPr>
          <w:i/>
          <w:sz w:val="14"/>
        </w:rPr>
        <w:t>−</w:t>
      </w:r>
      <w:r>
        <w:rPr>
          <w:sz w:val="14"/>
        </w:rPr>
        <w:t>1</w:t>
      </w:r>
    </w:p>
    <w:p w14:paraId="0C262A19" w14:textId="77777777" w:rsidR="00566128" w:rsidRDefault="00853446">
      <w:pPr>
        <w:tabs>
          <w:tab w:val="center" w:pos="5240"/>
        </w:tabs>
        <w:spacing w:after="64"/>
        <w:ind w:left="0" w:right="0" w:firstLine="0"/>
        <w:jc w:val="left"/>
      </w:pPr>
      <w:r>
        <w:rPr>
          <w:i/>
        </w:rPr>
        <w:t>ϑ</w:t>
      </w:r>
      <w:r>
        <w:rPr>
          <w:i/>
          <w:sz w:val="14"/>
        </w:rPr>
        <w:t xml:space="preserve">i </w:t>
      </w:r>
      <w:r>
        <w:t xml:space="preserve">= </w:t>
      </w:r>
      <w:r>
        <w:rPr>
          <w:i/>
        </w:rPr>
        <w:t>−</w:t>
      </w:r>
      <w:r>
        <w:rPr>
          <w:i/>
        </w:rPr>
        <w:tab/>
        <w:t>h</w:t>
      </w:r>
      <w:r>
        <w:rPr>
          <w:i/>
          <w:sz w:val="14"/>
        </w:rPr>
        <w:t>i</w:t>
      </w:r>
      <w:r>
        <w:t>(</w:t>
      </w:r>
      <w:r>
        <w:rPr>
          <w:i/>
        </w:rPr>
        <w:t>u</w:t>
      </w:r>
      <w:r>
        <w:t>)</w:t>
      </w:r>
      <w:r>
        <w:rPr>
          <w:i/>
        </w:rPr>
        <w:t xml:space="preserve">du </w:t>
      </w:r>
      <w:r>
        <w:t xml:space="preserve">= </w:t>
      </w:r>
      <w:r>
        <w:rPr>
          <w:i/>
        </w:rPr>
        <w:t xml:space="preserve">− </w:t>
      </w:r>
      <w:r>
        <w:t>X (</w:t>
      </w:r>
      <w:r>
        <w:rPr>
          <w:i/>
        </w:rPr>
        <w:t>S</w:t>
      </w:r>
      <w:r>
        <w:rPr>
          <w:i/>
          <w:sz w:val="14"/>
        </w:rPr>
        <w:t xml:space="preserve">j </w:t>
      </w:r>
      <w:r>
        <w:rPr>
          <w:i/>
        </w:rPr>
        <w:t>− S</w:t>
      </w:r>
      <w:r>
        <w:rPr>
          <w:i/>
          <w:sz w:val="14"/>
        </w:rPr>
        <w:t>j−</w:t>
      </w:r>
      <w:r>
        <w:rPr>
          <w:sz w:val="14"/>
        </w:rPr>
        <w:t>1</w:t>
      </w:r>
      <w:r>
        <w:t>)exp(</w:t>
      </w:r>
      <w:r>
        <w:rPr>
          <w:i/>
        </w:rPr>
        <w:t>η</w:t>
      </w:r>
      <w:r>
        <w:rPr>
          <w:i/>
          <w:sz w:val="14"/>
        </w:rPr>
        <w:t>ij</w:t>
      </w:r>
      <w:r>
        <w:t xml:space="preserve">) </w:t>
      </w:r>
      <w:r>
        <w:rPr>
          <w:i/>
        </w:rPr>
        <w:t xml:space="preserve">− </w:t>
      </w:r>
      <w:r>
        <w:t>(</w:t>
      </w:r>
      <w:r>
        <w:rPr>
          <w:i/>
        </w:rPr>
        <w:t>S</w:t>
      </w:r>
      <w:r>
        <w:rPr>
          <w:i/>
          <w:sz w:val="14"/>
        </w:rPr>
        <w:t>m</w:t>
      </w:r>
      <w:r>
        <w:rPr>
          <w:sz w:val="10"/>
        </w:rPr>
        <w:t>(</w:t>
      </w:r>
      <w:r>
        <w:rPr>
          <w:i/>
          <w:sz w:val="10"/>
        </w:rPr>
        <w:t>i</w:t>
      </w:r>
      <w:r>
        <w:rPr>
          <w:sz w:val="10"/>
        </w:rPr>
        <w:t xml:space="preserve">) </w:t>
      </w:r>
      <w:r>
        <w:rPr>
          <w:i/>
        </w:rPr>
        <w:t>− L</w:t>
      </w:r>
      <w:r>
        <w:rPr>
          <w:i/>
          <w:sz w:val="14"/>
        </w:rPr>
        <w:t>i</w:t>
      </w:r>
      <w:r>
        <w:t>)exp(</w:t>
      </w:r>
      <w:r>
        <w:rPr>
          <w:i/>
        </w:rPr>
        <w:t>η</w:t>
      </w:r>
      <w:r>
        <w:rPr>
          <w:i/>
          <w:sz w:val="14"/>
        </w:rPr>
        <w:t>im</w:t>
      </w:r>
      <w:r>
        <w:rPr>
          <w:sz w:val="10"/>
        </w:rPr>
        <w:t>(</w:t>
      </w:r>
      <w:r>
        <w:rPr>
          <w:i/>
          <w:sz w:val="10"/>
        </w:rPr>
        <w:t>i</w:t>
      </w:r>
      <w:r>
        <w:rPr>
          <w:sz w:val="10"/>
        </w:rPr>
        <w:t>)</w:t>
      </w:r>
      <w:r>
        <w:t xml:space="preserve">) </w:t>
      </w:r>
      <w:r>
        <w:rPr>
          <w:i/>
        </w:rPr>
        <w:t xml:space="preserve">− </w:t>
      </w:r>
      <w:r>
        <w:t>(</w:t>
      </w:r>
      <w:r>
        <w:rPr>
          <w:i/>
        </w:rPr>
        <w:t>R</w:t>
      </w:r>
      <w:r>
        <w:rPr>
          <w:i/>
          <w:sz w:val="14"/>
        </w:rPr>
        <w:t xml:space="preserve">i </w:t>
      </w:r>
      <w:r>
        <w:rPr>
          <w:i/>
        </w:rPr>
        <w:t>− S</w:t>
      </w:r>
      <w:r>
        <w:rPr>
          <w:i/>
          <w:sz w:val="14"/>
        </w:rPr>
        <w:t>k</w:t>
      </w:r>
      <w:r>
        <w:rPr>
          <w:sz w:val="10"/>
        </w:rPr>
        <w:t>(</w:t>
      </w:r>
      <w:r>
        <w:rPr>
          <w:i/>
          <w:sz w:val="10"/>
        </w:rPr>
        <w:t>i</w:t>
      </w:r>
      <w:r>
        <w:rPr>
          <w:sz w:val="10"/>
        </w:rPr>
        <w:t>)</w:t>
      </w:r>
      <w:r>
        <w:rPr>
          <w:i/>
          <w:sz w:val="14"/>
        </w:rPr>
        <w:t>−</w:t>
      </w:r>
      <w:r>
        <w:rPr>
          <w:sz w:val="14"/>
        </w:rPr>
        <w:t>1</w:t>
      </w:r>
      <w:r>
        <w:t>)exp(</w:t>
      </w:r>
      <w:r>
        <w:rPr>
          <w:i/>
        </w:rPr>
        <w:t>η</w:t>
      </w:r>
      <w:r>
        <w:rPr>
          <w:i/>
          <w:sz w:val="14"/>
        </w:rPr>
        <w:t>ik</w:t>
      </w:r>
      <w:r>
        <w:rPr>
          <w:sz w:val="10"/>
        </w:rPr>
        <w:t>(</w:t>
      </w:r>
      <w:r>
        <w:rPr>
          <w:i/>
          <w:sz w:val="10"/>
        </w:rPr>
        <w:t>i</w:t>
      </w:r>
      <w:r>
        <w:rPr>
          <w:sz w:val="10"/>
        </w:rPr>
        <w:t>)</w:t>
      </w:r>
      <w:r>
        <w:t>)</w:t>
      </w:r>
    </w:p>
    <w:p w14:paraId="2F29C26C" w14:textId="77777777" w:rsidR="00566128" w:rsidRDefault="00853446">
      <w:pPr>
        <w:tabs>
          <w:tab w:val="center" w:pos="955"/>
          <w:tab w:val="center" w:pos="2666"/>
        </w:tabs>
        <w:spacing w:after="84" w:line="265" w:lineRule="auto"/>
        <w:ind w:left="0" w:right="0" w:firstLine="0"/>
        <w:jc w:val="left"/>
      </w:pPr>
      <w:r>
        <w:rPr>
          <w:sz w:val="22"/>
        </w:rPr>
        <w:tab/>
      </w:r>
      <w:r>
        <w:rPr>
          <w:i/>
          <w:sz w:val="14"/>
        </w:rPr>
        <w:t>L</w:t>
      </w:r>
      <w:r>
        <w:rPr>
          <w:i/>
          <w:sz w:val="10"/>
        </w:rPr>
        <w:t>i</w:t>
      </w:r>
      <w:r>
        <w:rPr>
          <w:i/>
          <w:sz w:val="10"/>
        </w:rPr>
        <w:tab/>
      </w:r>
      <w:r>
        <w:rPr>
          <w:i/>
          <w:sz w:val="14"/>
        </w:rPr>
        <w:t>j</w:t>
      </w:r>
      <w:r>
        <w:rPr>
          <w:sz w:val="14"/>
        </w:rPr>
        <w:t>=</w:t>
      </w:r>
      <w:r>
        <w:rPr>
          <w:i/>
          <w:sz w:val="14"/>
        </w:rPr>
        <w:t>m</w:t>
      </w:r>
      <w:r>
        <w:rPr>
          <w:sz w:val="10"/>
        </w:rPr>
        <w:t>(</w:t>
      </w:r>
      <w:r>
        <w:rPr>
          <w:i/>
          <w:sz w:val="10"/>
        </w:rPr>
        <w:t>i</w:t>
      </w:r>
      <w:r>
        <w:rPr>
          <w:sz w:val="10"/>
        </w:rPr>
        <w:t>)</w:t>
      </w:r>
      <w:r>
        <w:rPr>
          <w:sz w:val="14"/>
        </w:rPr>
        <w:t>+1</w:t>
      </w:r>
    </w:p>
    <w:p w14:paraId="70146BB1" w14:textId="77777777" w:rsidR="00566128" w:rsidRDefault="00853446">
      <w:pPr>
        <w:spacing w:after="102" w:line="252" w:lineRule="auto"/>
        <w:ind w:left="10" w:right="1425" w:hanging="10"/>
        <w:jc w:val="right"/>
      </w:pPr>
      <w:r>
        <w:t>(43)</w:t>
      </w:r>
    </w:p>
    <w:p w14:paraId="5A7469EC" w14:textId="77777777" w:rsidR="00566128" w:rsidRDefault="00853446">
      <w:pPr>
        <w:spacing w:after="591"/>
        <w:ind w:left="16" w:right="1425"/>
      </w:pPr>
      <w:r>
        <w:t xml:space="preserve">Now, we can take derivative of this log-likelihood with respect to the ij-th linear predictor (assume that </w:t>
      </w:r>
      <w:r>
        <w:rPr>
          <w:i/>
        </w:rPr>
        <w:t>m</w:t>
      </w:r>
      <w:r>
        <w:rPr>
          <w:vertAlign w:val="subscript"/>
        </w:rPr>
        <w:t>(</w:t>
      </w:r>
      <w:r>
        <w:rPr>
          <w:i/>
          <w:vertAlign w:val="subscript"/>
        </w:rPr>
        <w:t>i</w:t>
      </w:r>
      <w:r>
        <w:rPr>
          <w:vertAlign w:val="subscript"/>
        </w:rPr>
        <w:t xml:space="preserve">) </w:t>
      </w:r>
      <w:r>
        <w:t xml:space="preserve">+ 1 </w:t>
      </w:r>
      <w:r>
        <w:rPr>
          <w:i/>
        </w:rPr>
        <w:t>≤ j ≤ k</w:t>
      </w:r>
      <w:r>
        <w:rPr>
          <w:vertAlign w:val="subscript"/>
        </w:rPr>
        <w:t>(</w:t>
      </w:r>
      <w:r>
        <w:rPr>
          <w:i/>
          <w:vertAlign w:val="subscript"/>
        </w:rPr>
        <w:t>i</w:t>
      </w:r>
      <w:r>
        <w:rPr>
          <w:vertAlign w:val="subscript"/>
        </w:rPr>
        <w:t xml:space="preserve">) </w:t>
      </w:r>
      <w:r>
        <w:rPr>
          <w:i/>
        </w:rPr>
        <w:t xml:space="preserve">− </w:t>
      </w:r>
      <w:r>
        <w:t>1), and get the following result:</w:t>
      </w:r>
    </w:p>
    <w:p w14:paraId="3F10700E" w14:textId="77777777" w:rsidR="00566128" w:rsidRDefault="00853446">
      <w:pPr>
        <w:tabs>
          <w:tab w:val="center" w:pos="3545"/>
          <w:tab w:val="center" w:pos="5548"/>
          <w:tab w:val="center" w:pos="9211"/>
        </w:tabs>
        <w:spacing w:after="74" w:line="252" w:lineRule="auto"/>
        <w:ind w:left="0" w:right="0" w:firstLine="0"/>
        <w:jc w:val="left"/>
      </w:pPr>
      <w:r>
        <w:rPr>
          <w:noProof/>
        </w:rPr>
        <w:drawing>
          <wp:anchor distT="0" distB="0" distL="114300" distR="114300" simplePos="0" relativeHeight="251668480" behindDoc="0" locked="0" layoutInCell="1" allowOverlap="0" wp14:anchorId="2DF13EDE" wp14:editId="1B059F65">
            <wp:simplePos x="0" y="0"/>
            <wp:positionH relativeFrom="column">
              <wp:posOffset>2426018</wp:posOffset>
            </wp:positionH>
            <wp:positionV relativeFrom="paragraph">
              <wp:posOffset>-29389</wp:posOffset>
            </wp:positionV>
            <wp:extent cx="1767840" cy="283464"/>
            <wp:effectExtent l="0" t="0" r="0" b="0"/>
            <wp:wrapSquare wrapText="bothSides"/>
            <wp:docPr id="52615" name="Picture 52615"/>
            <wp:cNvGraphicFramePr/>
            <a:graphic xmlns:a="http://schemas.openxmlformats.org/drawingml/2006/main">
              <a:graphicData uri="http://schemas.openxmlformats.org/drawingml/2006/picture">
                <pic:pic xmlns:pic="http://schemas.openxmlformats.org/drawingml/2006/picture">
                  <pic:nvPicPr>
                    <pic:cNvPr id="52615" name="Picture 52615"/>
                    <pic:cNvPicPr/>
                  </pic:nvPicPr>
                  <pic:blipFill>
                    <a:blip r:embed="rId25"/>
                    <a:stretch>
                      <a:fillRect/>
                    </a:stretch>
                  </pic:blipFill>
                  <pic:spPr>
                    <a:xfrm>
                      <a:off x="0" y="0"/>
                      <a:ext cx="1767840" cy="283464"/>
                    </a:xfrm>
                    <a:prstGeom prst="rect">
                      <a:avLst/>
                    </a:prstGeom>
                  </pic:spPr>
                </pic:pic>
              </a:graphicData>
            </a:graphic>
          </wp:anchor>
        </w:drawing>
      </w:r>
      <w:r>
        <w:rPr>
          <w:sz w:val="22"/>
        </w:rPr>
        <w:tab/>
      </w:r>
      <w:r>
        <w:rPr>
          <w:noProof/>
          <w:sz w:val="22"/>
        </w:rPr>
        <mc:AlternateContent>
          <mc:Choice Requires="wpg">
            <w:drawing>
              <wp:inline distT="0" distB="0" distL="0" distR="0" wp14:anchorId="41C0A9E0" wp14:editId="1741DB75">
                <wp:extent cx="226136" cy="5055"/>
                <wp:effectExtent l="0" t="0" r="0" b="0"/>
                <wp:docPr id="43245" name="Group 43245"/>
                <wp:cNvGraphicFramePr/>
                <a:graphic xmlns:a="http://schemas.openxmlformats.org/drawingml/2006/main">
                  <a:graphicData uri="http://schemas.microsoft.com/office/word/2010/wordprocessingGroup">
                    <wpg:wgp>
                      <wpg:cNvGrpSpPr/>
                      <wpg:grpSpPr>
                        <a:xfrm>
                          <a:off x="0" y="0"/>
                          <a:ext cx="226136" cy="5055"/>
                          <a:chOff x="0" y="0"/>
                          <a:chExt cx="226136" cy="5055"/>
                        </a:xfrm>
                      </wpg:grpSpPr>
                      <wps:wsp>
                        <wps:cNvPr id="4312" name="Shape 4312"/>
                        <wps:cNvSpPr/>
                        <wps:spPr>
                          <a:xfrm>
                            <a:off x="0" y="0"/>
                            <a:ext cx="226136" cy="0"/>
                          </a:xfrm>
                          <a:custGeom>
                            <a:avLst/>
                            <a:gdLst/>
                            <a:ahLst/>
                            <a:cxnLst/>
                            <a:rect l="0" t="0" r="0" b="0"/>
                            <a:pathLst>
                              <a:path w="226136">
                                <a:moveTo>
                                  <a:pt x="0" y="0"/>
                                </a:moveTo>
                                <a:lnTo>
                                  <a:pt x="2261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245" style="width:17.806pt;height:0.398pt;mso-position-horizontal-relative:char;mso-position-vertical-relative:line" coordsize="2261,50">
                <v:shape id="Shape 4312" style="position:absolute;width:2261;height:0;left:0;top:0;" coordsize="226136,0" path="m0,0l226136,0">
                  <v:stroke weight="0.398pt" endcap="flat" joinstyle="miter" miterlimit="10" on="true" color="#000000"/>
                  <v:fill on="false" color="#000000" opacity="0"/>
                </v:shape>
              </v:group>
            </w:pict>
          </mc:Fallback>
        </mc:AlternateContent>
      </w:r>
      <w:r>
        <w:rPr>
          <w:i/>
        </w:rPr>
        <w:t>∂l</w:t>
      </w:r>
      <w:r>
        <w:rPr>
          <w:i/>
          <w:sz w:val="14"/>
        </w:rPr>
        <w:t xml:space="preserve">i </w:t>
      </w:r>
      <w:r>
        <w:t xml:space="preserve">= </w:t>
      </w:r>
      <w:r>
        <w:rPr>
          <w:i/>
        </w:rPr>
        <w:t>−</w:t>
      </w:r>
      <w:r>
        <w:t>(</w:t>
      </w:r>
      <w:r>
        <w:rPr>
          <w:i/>
        </w:rPr>
        <w:t>S − S</w:t>
      </w:r>
      <w:r>
        <w:rPr>
          <w:i/>
        </w:rPr>
        <w:tab/>
      </w:r>
      <w:r>
        <w:t>)exp(</w:t>
      </w:r>
      <w:r>
        <w:rPr>
          <w:i/>
        </w:rPr>
        <w:t xml:space="preserve">η </w:t>
      </w:r>
      <w:r>
        <w:t xml:space="preserve">) </w:t>
      </w:r>
      <w:r>
        <w:rPr>
          <w:i/>
        </w:rPr>
        <w:t xml:space="preserve">− </w:t>
      </w:r>
      <w:r>
        <w:t>exp(</w:t>
      </w:r>
      <w:r>
        <w:rPr>
          <w:i/>
        </w:rPr>
        <w:t xml:space="preserve">ϑ </w:t>
      </w:r>
      <w:r>
        <w:t xml:space="preserve">) </w:t>
      </w:r>
      <w:r>
        <w:rPr>
          <w:i/>
          <w:sz w:val="14"/>
          <w:u w:val="single" w:color="000000"/>
        </w:rPr>
        <w:t>∂ϑ</w:t>
      </w:r>
      <w:r>
        <w:rPr>
          <w:i/>
          <w:sz w:val="10"/>
          <w:u w:val="single" w:color="000000"/>
        </w:rPr>
        <w:t>i</w:t>
      </w:r>
      <w:r>
        <w:rPr>
          <w:i/>
          <w:sz w:val="10"/>
          <w:u w:val="single" w:color="000000"/>
        </w:rPr>
        <w:tab/>
      </w:r>
      <w:r>
        <w:t>(44)</w:t>
      </w:r>
    </w:p>
    <w:p w14:paraId="74A7A372" w14:textId="77777777" w:rsidR="00566128" w:rsidRDefault="00853446">
      <w:pPr>
        <w:spacing w:after="289" w:line="259" w:lineRule="auto"/>
        <w:ind w:left="2830" w:right="4232" w:hanging="10"/>
        <w:jc w:val="left"/>
      </w:pPr>
      <w:r>
        <w:rPr>
          <w:i/>
        </w:rPr>
        <w:t>∂η</w:t>
      </w:r>
      <w:r>
        <w:rPr>
          <w:i/>
          <w:vertAlign w:val="subscript"/>
        </w:rPr>
        <w:t>ij</w:t>
      </w:r>
    </w:p>
    <w:p w14:paraId="5E364EDD" w14:textId="77777777" w:rsidR="00566128" w:rsidRDefault="00853446">
      <w:pPr>
        <w:spacing w:after="283"/>
        <w:ind w:left="16" w:right="1425"/>
      </w:pPr>
      <w:r>
        <w:t xml:space="preserve">Where </w:t>
      </w:r>
      <w:r>
        <w:rPr>
          <w:i/>
          <w:vertAlign w:val="subscript"/>
        </w:rPr>
        <w:t>∂η</w:t>
      </w:r>
      <w:r>
        <w:rPr>
          <w:i/>
          <w:u w:val="single" w:color="000000"/>
          <w:vertAlign w:val="superscript"/>
        </w:rPr>
        <w:t>∂ϑ</w:t>
      </w:r>
      <w:r>
        <w:rPr>
          <w:i/>
          <w:sz w:val="10"/>
        </w:rPr>
        <w:t>ij</w:t>
      </w:r>
      <w:r>
        <w:rPr>
          <w:i/>
          <w:sz w:val="15"/>
          <w:u w:val="single" w:color="000000"/>
          <w:vertAlign w:val="superscript"/>
        </w:rPr>
        <w:t xml:space="preserve">i </w:t>
      </w:r>
      <w:r>
        <w:t xml:space="preserve">is </w:t>
      </w:r>
      <w:r>
        <w:rPr>
          <w:i/>
        </w:rPr>
        <w:t>−</w:t>
      </w:r>
      <w:r>
        <w:t>(</w:t>
      </w:r>
      <w:r>
        <w:rPr>
          <w:i/>
        </w:rPr>
        <w:t>S</w:t>
      </w:r>
      <w:r>
        <w:rPr>
          <w:i/>
          <w:vertAlign w:val="subscript"/>
        </w:rPr>
        <w:t xml:space="preserve">j </w:t>
      </w:r>
      <w:r>
        <w:rPr>
          <w:i/>
        </w:rPr>
        <w:t>− S</w:t>
      </w:r>
      <w:r>
        <w:rPr>
          <w:i/>
          <w:vertAlign w:val="subscript"/>
        </w:rPr>
        <w:t>j−</w:t>
      </w:r>
      <w:r>
        <w:rPr>
          <w:vertAlign w:val="subscript"/>
        </w:rPr>
        <w:t>1</w:t>
      </w:r>
      <w:r>
        <w:t>)exp(</w:t>
      </w:r>
      <w:r>
        <w:rPr>
          <w:i/>
        </w:rPr>
        <w:t>η</w:t>
      </w:r>
      <w:r>
        <w:rPr>
          <w:i/>
          <w:vertAlign w:val="subscript"/>
        </w:rPr>
        <w:t>ij</w:t>
      </w:r>
      <w:r>
        <w:t>) in this case.</w:t>
      </w:r>
    </w:p>
    <w:p w14:paraId="647C5743" w14:textId="77777777" w:rsidR="00566128" w:rsidRDefault="00853446">
      <w:pPr>
        <w:spacing w:after="563"/>
        <w:ind w:left="16" w:right="1425"/>
      </w:pPr>
      <w:r>
        <w:t xml:space="preserve">Since </w:t>
      </w:r>
      <w:r>
        <w:rPr>
          <w:i/>
        </w:rPr>
        <w:t>ϑ</w:t>
      </w:r>
      <w:r>
        <w:rPr>
          <w:i/>
          <w:vertAlign w:val="subscript"/>
        </w:rPr>
        <w:t xml:space="preserve">i </w:t>
      </w:r>
      <w:r>
        <w:t xml:space="preserve">depends on more than one linear predictors, so it follows naturally that </w:t>
      </w:r>
      <w:r>
        <w:rPr>
          <w:i/>
          <w:vertAlign w:val="subscript"/>
        </w:rPr>
        <w:t>∂η</w:t>
      </w:r>
      <w:r>
        <w:rPr>
          <w:i/>
          <w:u w:val="single" w:color="000000"/>
          <w:vertAlign w:val="superscript"/>
        </w:rPr>
        <w:t>∂l</w:t>
      </w:r>
      <w:r>
        <w:rPr>
          <w:i/>
          <w:sz w:val="10"/>
        </w:rPr>
        <w:t>ij</w:t>
      </w:r>
      <w:r>
        <w:rPr>
          <w:i/>
          <w:sz w:val="15"/>
          <w:u w:val="single" w:color="000000"/>
          <w:vertAlign w:val="superscript"/>
        </w:rPr>
        <w:t xml:space="preserve">i </w:t>
      </w:r>
      <w:r>
        <w:t>will be a function of several different linear predictors, which means the C-matrix of each observation’s log-likelihood will be non-diagonal. That will be a serious problem for INLA, as its package relies on the diagonality of C-matrix, but it will not cause any probelm for our new proposed algorithm, as the diagonality of C-matrix is no longer required here.</w:t>
      </w:r>
    </w:p>
    <w:p w14:paraId="112CA386" w14:textId="77777777" w:rsidR="00566128" w:rsidRDefault="00853446">
      <w:pPr>
        <w:tabs>
          <w:tab w:val="center" w:pos="2871"/>
        </w:tabs>
        <w:spacing w:after="192" w:line="259" w:lineRule="auto"/>
        <w:ind w:left="0" w:right="0" w:firstLine="0"/>
        <w:jc w:val="left"/>
      </w:pPr>
      <w:r>
        <w:rPr>
          <w:b/>
          <w:sz w:val="29"/>
        </w:rPr>
        <w:t>4</w:t>
      </w:r>
      <w:r>
        <w:rPr>
          <w:b/>
          <w:sz w:val="29"/>
        </w:rPr>
        <w:tab/>
        <w:t>Example from Diabetics Data-set</w:t>
      </w:r>
    </w:p>
    <w:p w14:paraId="7889FAA8" w14:textId="77777777" w:rsidR="00566128" w:rsidRDefault="00853446">
      <w:pPr>
        <w:ind w:left="16" w:right="1425"/>
      </w:pPr>
      <w:r>
        <w:t>Firstly, I will use the data-set “diabetics” to demonstrate the equivalence between “coxph” approach in survival package, INLA’s approach and our proposed approach. This data-set contains the results from a trail of laser coagulation for the treatment of diabetic retinopathy from 197 patients. Each patient had one eye randomized to laser treatment and the other eye received no treatment. (To be continued on “proposed approach”)</w:t>
      </w:r>
    </w:p>
    <w:p w14:paraId="6061FAF6" w14:textId="77777777" w:rsidR="00566128" w:rsidRDefault="00853446">
      <w:pPr>
        <w:ind w:left="16" w:right="1425"/>
      </w:pPr>
      <w:r>
        <w:t>The variable “id” specifies the subject’s ID.</w:t>
      </w:r>
    </w:p>
    <w:p w14:paraId="29E599FE" w14:textId="77777777" w:rsidR="00566128" w:rsidRDefault="00853446">
      <w:pPr>
        <w:ind w:left="16" w:right="1425"/>
      </w:pPr>
      <w:r>
        <w:t>The variable “laser” is a categorical variable with levels xenon or argon.</w:t>
      </w:r>
    </w:p>
    <w:p w14:paraId="68516AF4" w14:textId="77777777" w:rsidR="00566128" w:rsidRDefault="00853446">
      <w:pPr>
        <w:ind w:left="16" w:right="1425"/>
      </w:pPr>
      <w:r>
        <w:t>The variable “age” is the age of the subject at diagnosis.</w:t>
      </w:r>
    </w:p>
    <w:p w14:paraId="16811000" w14:textId="77777777" w:rsidR="00566128" w:rsidRDefault="00853446">
      <w:pPr>
        <w:ind w:left="16" w:right="1425"/>
      </w:pPr>
      <w:r>
        <w:t>The variable “eye” is a categorical variable with levels left or right.</w:t>
      </w:r>
    </w:p>
    <w:p w14:paraId="704F7F0D" w14:textId="77777777" w:rsidR="00566128" w:rsidRDefault="00853446">
      <w:pPr>
        <w:ind w:left="16" w:right="1425"/>
      </w:pPr>
      <w:r>
        <w:t>The variable “trt” is a categorical variable with levels 0 for no treatment and 1 for treatment using laser.</w:t>
      </w:r>
    </w:p>
    <w:p w14:paraId="34CA18A0" w14:textId="77777777" w:rsidR="00566128" w:rsidRDefault="00853446">
      <w:pPr>
        <w:ind w:left="16" w:right="1425"/>
      </w:pPr>
      <w:r>
        <w:lastRenderedPageBreak/>
        <w:t>The variable “risk” classifies the risk levels of the patients.</w:t>
      </w:r>
    </w:p>
    <w:p w14:paraId="481F7230" w14:textId="77777777" w:rsidR="00566128" w:rsidRDefault="00853446">
      <w:pPr>
        <w:ind w:left="16" w:right="1425"/>
      </w:pPr>
      <w:r>
        <w:t>The response variable in this data-set will be “time”, which are the actual time to blindness in months, minus the minimum possible time to event (6.5 months), and “status” indicates whether the time is censored with 1 for visual loss and 0 for censored. The censoring can be due to death, dropout, or end of the study.</w:t>
      </w:r>
    </w:p>
    <w:p w14:paraId="796C80E3" w14:textId="77777777" w:rsidR="00566128" w:rsidRDefault="00853446">
      <w:pPr>
        <w:spacing w:after="456"/>
        <w:ind w:left="16" w:right="1425"/>
      </w:pPr>
      <w:r>
        <w:t>Let use briefly view the structure of “diabetics”:</w:t>
      </w:r>
    </w:p>
    <w:p w14:paraId="5299826B" w14:textId="77777777" w:rsidR="00566128" w:rsidRDefault="00853446">
      <w:pPr>
        <w:tabs>
          <w:tab w:val="center" w:pos="1176"/>
        </w:tabs>
        <w:spacing w:after="263" w:line="259" w:lineRule="auto"/>
        <w:ind w:left="0" w:right="0" w:firstLine="0"/>
        <w:jc w:val="left"/>
      </w:pPr>
      <w:r>
        <w:rPr>
          <w:b/>
          <w:sz w:val="24"/>
        </w:rPr>
        <w:t>4.1</w:t>
      </w:r>
      <w:r>
        <w:rPr>
          <w:b/>
          <w:sz w:val="24"/>
        </w:rPr>
        <w:tab/>
        <w:t>Data-set:</w:t>
      </w:r>
    </w:p>
    <w:p w14:paraId="662D29BF" w14:textId="77777777" w:rsidR="00566128" w:rsidRDefault="00853446">
      <w:pPr>
        <w:shd w:val="clear" w:color="auto" w:fill="F8F8F8"/>
        <w:spacing w:after="188" w:line="259" w:lineRule="auto"/>
        <w:ind w:left="28" w:right="0" w:firstLine="0"/>
        <w:jc w:val="left"/>
      </w:pPr>
      <w:r>
        <w:rPr>
          <w:b/>
          <w:color w:val="214A87"/>
        </w:rPr>
        <w:t>head</w:t>
      </w:r>
      <w:r>
        <w:t>(</w:t>
      </w:r>
      <w:r>
        <w:rPr>
          <w:b/>
          <w:color w:val="214A87"/>
        </w:rPr>
        <w:t>as_tibble</w:t>
      </w:r>
      <w:r>
        <w:t>(diabetic))</w:t>
      </w:r>
    </w:p>
    <w:p w14:paraId="6DA76D49" w14:textId="77777777" w:rsidR="00566128" w:rsidRDefault="00853446">
      <w:pPr>
        <w:spacing w:after="22" w:line="259" w:lineRule="auto"/>
        <w:ind w:left="23" w:right="0" w:hanging="10"/>
        <w:jc w:val="left"/>
      </w:pPr>
      <w:r>
        <w:t>## # A tibble: 6 x 8</w:t>
      </w:r>
    </w:p>
    <w:p w14:paraId="4B186EBF" w14:textId="77777777" w:rsidR="00566128" w:rsidRDefault="00853446">
      <w:pPr>
        <w:tabs>
          <w:tab w:val="center" w:pos="1284"/>
          <w:tab w:val="center" w:pos="2382"/>
          <w:tab w:val="center" w:pos="4422"/>
        </w:tabs>
        <w:spacing w:after="22" w:line="259" w:lineRule="auto"/>
        <w:ind w:left="0" w:right="0" w:firstLine="0"/>
        <w:jc w:val="left"/>
      </w:pPr>
      <w:r>
        <w:t>##</w:t>
      </w:r>
      <w:r>
        <w:tab/>
        <w:t>id laser</w:t>
      </w:r>
      <w:r>
        <w:tab/>
        <w:t>age eye</w:t>
      </w:r>
      <w:r>
        <w:tab/>
        <w:t>trt risk time status</w:t>
      </w:r>
    </w:p>
    <w:p w14:paraId="035D7E84" w14:textId="77777777" w:rsidR="00566128" w:rsidRDefault="00853446">
      <w:pPr>
        <w:tabs>
          <w:tab w:val="center" w:pos="3062"/>
        </w:tabs>
        <w:spacing w:after="22" w:line="259" w:lineRule="auto"/>
        <w:ind w:left="0" w:right="0" w:firstLine="0"/>
        <w:jc w:val="left"/>
      </w:pPr>
      <w:r>
        <w:t>##</w:t>
      </w:r>
      <w:r>
        <w:tab/>
        <w:t>&lt;int&gt; &lt;fct&gt; &lt;int&gt; &lt;fct&gt; &lt;int&gt; &lt;int&gt; &lt;dbl&gt; &lt;int&gt;</w:t>
      </w:r>
    </w:p>
    <w:tbl>
      <w:tblPr>
        <w:tblStyle w:val="TableGrid"/>
        <w:tblW w:w="5544" w:type="dxa"/>
        <w:tblInd w:w="28" w:type="dxa"/>
        <w:tblCellMar>
          <w:top w:w="0" w:type="dxa"/>
          <w:left w:w="0" w:type="dxa"/>
          <w:bottom w:w="0" w:type="dxa"/>
          <w:right w:w="0" w:type="dxa"/>
        </w:tblCellMar>
        <w:tblLook w:val="04A0" w:firstRow="1" w:lastRow="0" w:firstColumn="1" w:lastColumn="0" w:noHBand="0" w:noVBand="1"/>
      </w:tblPr>
      <w:tblGrid>
        <w:gridCol w:w="522"/>
        <w:gridCol w:w="1569"/>
        <w:gridCol w:w="1360"/>
        <w:gridCol w:w="523"/>
        <w:gridCol w:w="1465"/>
        <w:gridCol w:w="105"/>
      </w:tblGrid>
      <w:tr w:rsidR="00566128" w14:paraId="1BB1695F" w14:textId="77777777">
        <w:trPr>
          <w:trHeight w:val="201"/>
        </w:trPr>
        <w:tc>
          <w:tcPr>
            <w:tcW w:w="523" w:type="dxa"/>
            <w:tcBorders>
              <w:top w:val="nil"/>
              <w:left w:val="nil"/>
              <w:bottom w:val="nil"/>
              <w:right w:val="nil"/>
            </w:tcBorders>
          </w:tcPr>
          <w:p w14:paraId="34CB3B5C" w14:textId="77777777" w:rsidR="00566128" w:rsidRDefault="00853446">
            <w:pPr>
              <w:spacing w:after="0" w:line="259" w:lineRule="auto"/>
              <w:ind w:left="0" w:right="0" w:firstLine="0"/>
              <w:jc w:val="left"/>
            </w:pPr>
            <w:r>
              <w:t>## 1</w:t>
            </w:r>
          </w:p>
        </w:tc>
        <w:tc>
          <w:tcPr>
            <w:tcW w:w="1569" w:type="dxa"/>
            <w:tcBorders>
              <w:top w:val="nil"/>
              <w:left w:val="nil"/>
              <w:bottom w:val="nil"/>
              <w:right w:val="nil"/>
            </w:tcBorders>
          </w:tcPr>
          <w:p w14:paraId="73B1151B" w14:textId="77777777" w:rsidR="00566128" w:rsidRDefault="00853446">
            <w:pPr>
              <w:spacing w:after="0" w:line="259" w:lineRule="auto"/>
              <w:ind w:left="0" w:right="0" w:firstLine="0"/>
              <w:jc w:val="center"/>
            </w:pPr>
            <w:r>
              <w:t>5 argon</w:t>
            </w:r>
          </w:p>
        </w:tc>
        <w:tc>
          <w:tcPr>
            <w:tcW w:w="1360" w:type="dxa"/>
            <w:tcBorders>
              <w:top w:val="nil"/>
              <w:left w:val="nil"/>
              <w:bottom w:val="nil"/>
              <w:right w:val="nil"/>
            </w:tcBorders>
          </w:tcPr>
          <w:p w14:paraId="6B83A118" w14:textId="77777777" w:rsidR="00566128" w:rsidRDefault="00853446">
            <w:pPr>
              <w:spacing w:after="0" w:line="259" w:lineRule="auto"/>
              <w:ind w:left="0" w:right="0" w:firstLine="0"/>
              <w:jc w:val="left"/>
            </w:pPr>
            <w:r>
              <w:t>28 left</w:t>
            </w:r>
          </w:p>
        </w:tc>
        <w:tc>
          <w:tcPr>
            <w:tcW w:w="523" w:type="dxa"/>
            <w:tcBorders>
              <w:top w:val="nil"/>
              <w:left w:val="nil"/>
              <w:bottom w:val="nil"/>
              <w:right w:val="nil"/>
            </w:tcBorders>
          </w:tcPr>
          <w:p w14:paraId="33C81253" w14:textId="77777777" w:rsidR="00566128" w:rsidRDefault="00853446">
            <w:pPr>
              <w:spacing w:after="0" w:line="259" w:lineRule="auto"/>
              <w:ind w:left="0" w:right="0" w:firstLine="0"/>
              <w:jc w:val="left"/>
            </w:pPr>
            <w:r>
              <w:t>0</w:t>
            </w:r>
          </w:p>
        </w:tc>
        <w:tc>
          <w:tcPr>
            <w:tcW w:w="1465" w:type="dxa"/>
            <w:tcBorders>
              <w:top w:val="nil"/>
              <w:left w:val="nil"/>
              <w:bottom w:val="nil"/>
              <w:right w:val="nil"/>
            </w:tcBorders>
          </w:tcPr>
          <w:p w14:paraId="1D73D6B1" w14:textId="77777777" w:rsidR="00566128" w:rsidRDefault="00853446">
            <w:pPr>
              <w:spacing w:after="0" w:line="259" w:lineRule="auto"/>
              <w:ind w:left="105" w:right="0" w:firstLine="0"/>
              <w:jc w:val="left"/>
            </w:pPr>
            <w:r>
              <w:t>9 46.2</w:t>
            </w:r>
          </w:p>
        </w:tc>
        <w:tc>
          <w:tcPr>
            <w:tcW w:w="105" w:type="dxa"/>
            <w:tcBorders>
              <w:top w:val="nil"/>
              <w:left w:val="nil"/>
              <w:bottom w:val="nil"/>
              <w:right w:val="nil"/>
            </w:tcBorders>
          </w:tcPr>
          <w:p w14:paraId="0000044B" w14:textId="77777777" w:rsidR="00566128" w:rsidRDefault="00853446">
            <w:pPr>
              <w:spacing w:after="0" w:line="259" w:lineRule="auto"/>
              <w:ind w:left="0" w:right="0" w:firstLine="0"/>
            </w:pPr>
            <w:r>
              <w:t>0</w:t>
            </w:r>
          </w:p>
        </w:tc>
      </w:tr>
      <w:tr w:rsidR="00566128" w14:paraId="033B25D3" w14:textId="77777777">
        <w:trPr>
          <w:trHeight w:val="239"/>
        </w:trPr>
        <w:tc>
          <w:tcPr>
            <w:tcW w:w="523" w:type="dxa"/>
            <w:tcBorders>
              <w:top w:val="nil"/>
              <w:left w:val="nil"/>
              <w:bottom w:val="nil"/>
              <w:right w:val="nil"/>
            </w:tcBorders>
          </w:tcPr>
          <w:p w14:paraId="002416DE" w14:textId="77777777" w:rsidR="00566128" w:rsidRDefault="00853446">
            <w:pPr>
              <w:spacing w:after="0" w:line="259" w:lineRule="auto"/>
              <w:ind w:left="0" w:right="0" w:firstLine="0"/>
              <w:jc w:val="left"/>
            </w:pPr>
            <w:r>
              <w:t>## 2</w:t>
            </w:r>
          </w:p>
        </w:tc>
        <w:tc>
          <w:tcPr>
            <w:tcW w:w="1569" w:type="dxa"/>
            <w:tcBorders>
              <w:top w:val="nil"/>
              <w:left w:val="nil"/>
              <w:bottom w:val="nil"/>
              <w:right w:val="nil"/>
            </w:tcBorders>
          </w:tcPr>
          <w:p w14:paraId="038DEA24" w14:textId="77777777" w:rsidR="00566128" w:rsidRDefault="00853446">
            <w:pPr>
              <w:spacing w:after="0" w:line="259" w:lineRule="auto"/>
              <w:ind w:left="0" w:right="0" w:firstLine="0"/>
              <w:jc w:val="center"/>
            </w:pPr>
            <w:r>
              <w:t>5 argon</w:t>
            </w:r>
          </w:p>
        </w:tc>
        <w:tc>
          <w:tcPr>
            <w:tcW w:w="1360" w:type="dxa"/>
            <w:tcBorders>
              <w:top w:val="nil"/>
              <w:left w:val="nil"/>
              <w:bottom w:val="nil"/>
              <w:right w:val="nil"/>
            </w:tcBorders>
          </w:tcPr>
          <w:p w14:paraId="765C0FFD" w14:textId="77777777" w:rsidR="00566128" w:rsidRDefault="00853446">
            <w:pPr>
              <w:spacing w:after="0" w:line="259" w:lineRule="auto"/>
              <w:ind w:left="0" w:right="0" w:firstLine="0"/>
              <w:jc w:val="left"/>
            </w:pPr>
            <w:r>
              <w:t>28 right</w:t>
            </w:r>
          </w:p>
        </w:tc>
        <w:tc>
          <w:tcPr>
            <w:tcW w:w="523" w:type="dxa"/>
            <w:tcBorders>
              <w:top w:val="nil"/>
              <w:left w:val="nil"/>
              <w:bottom w:val="nil"/>
              <w:right w:val="nil"/>
            </w:tcBorders>
          </w:tcPr>
          <w:p w14:paraId="44DE4BDD" w14:textId="77777777" w:rsidR="00566128" w:rsidRDefault="00853446">
            <w:pPr>
              <w:spacing w:after="0" w:line="259" w:lineRule="auto"/>
              <w:ind w:left="0" w:right="0" w:firstLine="0"/>
              <w:jc w:val="left"/>
            </w:pPr>
            <w:r>
              <w:t>1</w:t>
            </w:r>
          </w:p>
        </w:tc>
        <w:tc>
          <w:tcPr>
            <w:tcW w:w="1465" w:type="dxa"/>
            <w:tcBorders>
              <w:top w:val="nil"/>
              <w:left w:val="nil"/>
              <w:bottom w:val="nil"/>
              <w:right w:val="nil"/>
            </w:tcBorders>
          </w:tcPr>
          <w:p w14:paraId="1F114703" w14:textId="77777777" w:rsidR="00566128" w:rsidRDefault="00853446">
            <w:pPr>
              <w:spacing w:after="0" w:line="259" w:lineRule="auto"/>
              <w:ind w:left="105" w:right="0" w:firstLine="0"/>
              <w:jc w:val="left"/>
            </w:pPr>
            <w:r>
              <w:t>9 46.2</w:t>
            </w:r>
          </w:p>
        </w:tc>
        <w:tc>
          <w:tcPr>
            <w:tcW w:w="105" w:type="dxa"/>
            <w:tcBorders>
              <w:top w:val="nil"/>
              <w:left w:val="nil"/>
              <w:bottom w:val="nil"/>
              <w:right w:val="nil"/>
            </w:tcBorders>
          </w:tcPr>
          <w:p w14:paraId="74DDFCE0" w14:textId="77777777" w:rsidR="00566128" w:rsidRDefault="00853446">
            <w:pPr>
              <w:spacing w:after="0" w:line="259" w:lineRule="auto"/>
              <w:ind w:left="0" w:right="0" w:firstLine="0"/>
            </w:pPr>
            <w:r>
              <w:t>0</w:t>
            </w:r>
          </w:p>
        </w:tc>
      </w:tr>
      <w:tr w:rsidR="00566128" w14:paraId="089D9A87" w14:textId="77777777">
        <w:trPr>
          <w:trHeight w:val="239"/>
        </w:trPr>
        <w:tc>
          <w:tcPr>
            <w:tcW w:w="523" w:type="dxa"/>
            <w:tcBorders>
              <w:top w:val="nil"/>
              <w:left w:val="nil"/>
              <w:bottom w:val="nil"/>
              <w:right w:val="nil"/>
            </w:tcBorders>
          </w:tcPr>
          <w:p w14:paraId="0F26BA4A" w14:textId="77777777" w:rsidR="00566128" w:rsidRDefault="00853446">
            <w:pPr>
              <w:spacing w:after="0" w:line="259" w:lineRule="auto"/>
              <w:ind w:left="0" w:right="0" w:firstLine="0"/>
              <w:jc w:val="left"/>
            </w:pPr>
            <w:r>
              <w:t>## 3</w:t>
            </w:r>
          </w:p>
        </w:tc>
        <w:tc>
          <w:tcPr>
            <w:tcW w:w="1569" w:type="dxa"/>
            <w:tcBorders>
              <w:top w:val="nil"/>
              <w:left w:val="nil"/>
              <w:bottom w:val="nil"/>
              <w:right w:val="nil"/>
            </w:tcBorders>
          </w:tcPr>
          <w:p w14:paraId="5BC569EC" w14:textId="77777777" w:rsidR="00566128" w:rsidRDefault="00853446">
            <w:pPr>
              <w:spacing w:after="0" w:line="259" w:lineRule="auto"/>
              <w:ind w:left="314" w:right="0" w:firstLine="0"/>
              <w:jc w:val="left"/>
            </w:pPr>
            <w:r>
              <w:t>14 xenon</w:t>
            </w:r>
          </w:p>
        </w:tc>
        <w:tc>
          <w:tcPr>
            <w:tcW w:w="1360" w:type="dxa"/>
            <w:tcBorders>
              <w:top w:val="nil"/>
              <w:left w:val="nil"/>
              <w:bottom w:val="nil"/>
              <w:right w:val="nil"/>
            </w:tcBorders>
          </w:tcPr>
          <w:p w14:paraId="3F7D66B0" w14:textId="77777777" w:rsidR="00566128" w:rsidRDefault="00853446">
            <w:pPr>
              <w:spacing w:after="0" w:line="259" w:lineRule="auto"/>
              <w:ind w:left="0" w:right="0" w:firstLine="0"/>
              <w:jc w:val="left"/>
            </w:pPr>
            <w:r>
              <w:t>12 left</w:t>
            </w:r>
          </w:p>
        </w:tc>
        <w:tc>
          <w:tcPr>
            <w:tcW w:w="523" w:type="dxa"/>
            <w:tcBorders>
              <w:top w:val="nil"/>
              <w:left w:val="nil"/>
              <w:bottom w:val="nil"/>
              <w:right w:val="nil"/>
            </w:tcBorders>
          </w:tcPr>
          <w:p w14:paraId="48D9539D" w14:textId="77777777" w:rsidR="00566128" w:rsidRDefault="00853446">
            <w:pPr>
              <w:spacing w:after="0" w:line="259" w:lineRule="auto"/>
              <w:ind w:left="0" w:right="0" w:firstLine="0"/>
              <w:jc w:val="left"/>
            </w:pPr>
            <w:r>
              <w:t>1</w:t>
            </w:r>
          </w:p>
        </w:tc>
        <w:tc>
          <w:tcPr>
            <w:tcW w:w="1465" w:type="dxa"/>
            <w:tcBorders>
              <w:top w:val="nil"/>
              <w:left w:val="nil"/>
              <w:bottom w:val="nil"/>
              <w:right w:val="nil"/>
            </w:tcBorders>
          </w:tcPr>
          <w:p w14:paraId="54699A88" w14:textId="77777777" w:rsidR="00566128" w:rsidRDefault="00853446">
            <w:pPr>
              <w:spacing w:after="0" w:line="259" w:lineRule="auto"/>
              <w:ind w:left="105" w:right="0" w:firstLine="0"/>
              <w:jc w:val="left"/>
            </w:pPr>
            <w:r>
              <w:t>8 42.5</w:t>
            </w:r>
          </w:p>
        </w:tc>
        <w:tc>
          <w:tcPr>
            <w:tcW w:w="105" w:type="dxa"/>
            <w:tcBorders>
              <w:top w:val="nil"/>
              <w:left w:val="nil"/>
              <w:bottom w:val="nil"/>
              <w:right w:val="nil"/>
            </w:tcBorders>
          </w:tcPr>
          <w:p w14:paraId="725A2DD8" w14:textId="77777777" w:rsidR="00566128" w:rsidRDefault="00853446">
            <w:pPr>
              <w:spacing w:after="0" w:line="259" w:lineRule="auto"/>
              <w:ind w:left="0" w:right="0" w:firstLine="0"/>
            </w:pPr>
            <w:r>
              <w:t>0</w:t>
            </w:r>
          </w:p>
        </w:tc>
      </w:tr>
      <w:tr w:rsidR="00566128" w14:paraId="03E8EF9D" w14:textId="77777777">
        <w:trPr>
          <w:trHeight w:val="239"/>
        </w:trPr>
        <w:tc>
          <w:tcPr>
            <w:tcW w:w="523" w:type="dxa"/>
            <w:tcBorders>
              <w:top w:val="nil"/>
              <w:left w:val="nil"/>
              <w:bottom w:val="nil"/>
              <w:right w:val="nil"/>
            </w:tcBorders>
          </w:tcPr>
          <w:p w14:paraId="213DE59E" w14:textId="77777777" w:rsidR="00566128" w:rsidRDefault="00853446">
            <w:pPr>
              <w:spacing w:after="0" w:line="259" w:lineRule="auto"/>
              <w:ind w:left="0" w:right="0" w:firstLine="0"/>
              <w:jc w:val="left"/>
            </w:pPr>
            <w:r>
              <w:t>## 4</w:t>
            </w:r>
          </w:p>
        </w:tc>
        <w:tc>
          <w:tcPr>
            <w:tcW w:w="1569" w:type="dxa"/>
            <w:tcBorders>
              <w:top w:val="nil"/>
              <w:left w:val="nil"/>
              <w:bottom w:val="nil"/>
              <w:right w:val="nil"/>
            </w:tcBorders>
          </w:tcPr>
          <w:p w14:paraId="5E9E9731" w14:textId="77777777" w:rsidR="00566128" w:rsidRDefault="00853446">
            <w:pPr>
              <w:spacing w:after="0" w:line="259" w:lineRule="auto"/>
              <w:ind w:left="314" w:right="0" w:firstLine="0"/>
              <w:jc w:val="left"/>
            </w:pPr>
            <w:r>
              <w:t>14 xenon</w:t>
            </w:r>
          </w:p>
        </w:tc>
        <w:tc>
          <w:tcPr>
            <w:tcW w:w="1360" w:type="dxa"/>
            <w:tcBorders>
              <w:top w:val="nil"/>
              <w:left w:val="nil"/>
              <w:bottom w:val="nil"/>
              <w:right w:val="nil"/>
            </w:tcBorders>
          </w:tcPr>
          <w:p w14:paraId="051B26DE" w14:textId="77777777" w:rsidR="00566128" w:rsidRDefault="00853446">
            <w:pPr>
              <w:spacing w:after="0" w:line="259" w:lineRule="auto"/>
              <w:ind w:left="0" w:right="0" w:firstLine="0"/>
              <w:jc w:val="left"/>
            </w:pPr>
            <w:r>
              <w:t>12 right</w:t>
            </w:r>
          </w:p>
        </w:tc>
        <w:tc>
          <w:tcPr>
            <w:tcW w:w="523" w:type="dxa"/>
            <w:tcBorders>
              <w:top w:val="nil"/>
              <w:left w:val="nil"/>
              <w:bottom w:val="nil"/>
              <w:right w:val="nil"/>
            </w:tcBorders>
          </w:tcPr>
          <w:p w14:paraId="7DAED3FC" w14:textId="77777777" w:rsidR="00566128" w:rsidRDefault="00853446">
            <w:pPr>
              <w:spacing w:after="0" w:line="259" w:lineRule="auto"/>
              <w:ind w:left="0" w:right="0" w:firstLine="0"/>
              <w:jc w:val="left"/>
            </w:pPr>
            <w:r>
              <w:t>0</w:t>
            </w:r>
          </w:p>
        </w:tc>
        <w:tc>
          <w:tcPr>
            <w:tcW w:w="1465" w:type="dxa"/>
            <w:tcBorders>
              <w:top w:val="nil"/>
              <w:left w:val="nil"/>
              <w:bottom w:val="nil"/>
              <w:right w:val="nil"/>
            </w:tcBorders>
          </w:tcPr>
          <w:p w14:paraId="3707535F" w14:textId="77777777" w:rsidR="00566128" w:rsidRDefault="00853446">
            <w:pPr>
              <w:spacing w:after="0" w:line="259" w:lineRule="auto"/>
              <w:ind w:left="105" w:right="0" w:firstLine="0"/>
              <w:jc w:val="left"/>
            </w:pPr>
            <w:r>
              <w:t>6 31.3</w:t>
            </w:r>
          </w:p>
        </w:tc>
        <w:tc>
          <w:tcPr>
            <w:tcW w:w="105" w:type="dxa"/>
            <w:tcBorders>
              <w:top w:val="nil"/>
              <w:left w:val="nil"/>
              <w:bottom w:val="nil"/>
              <w:right w:val="nil"/>
            </w:tcBorders>
          </w:tcPr>
          <w:p w14:paraId="2F1641D9" w14:textId="77777777" w:rsidR="00566128" w:rsidRDefault="00853446">
            <w:pPr>
              <w:spacing w:after="0" w:line="259" w:lineRule="auto"/>
              <w:ind w:left="0" w:right="0" w:firstLine="0"/>
            </w:pPr>
            <w:r>
              <w:t>1</w:t>
            </w:r>
          </w:p>
        </w:tc>
      </w:tr>
      <w:tr w:rsidR="00566128" w14:paraId="3EDB25E5" w14:textId="77777777">
        <w:trPr>
          <w:trHeight w:val="239"/>
        </w:trPr>
        <w:tc>
          <w:tcPr>
            <w:tcW w:w="523" w:type="dxa"/>
            <w:tcBorders>
              <w:top w:val="nil"/>
              <w:left w:val="nil"/>
              <w:bottom w:val="nil"/>
              <w:right w:val="nil"/>
            </w:tcBorders>
          </w:tcPr>
          <w:p w14:paraId="1A3CFBFB" w14:textId="77777777" w:rsidR="00566128" w:rsidRDefault="00853446">
            <w:pPr>
              <w:spacing w:after="0" w:line="259" w:lineRule="auto"/>
              <w:ind w:left="0" w:right="0" w:firstLine="0"/>
              <w:jc w:val="left"/>
            </w:pPr>
            <w:r>
              <w:t>## 5</w:t>
            </w:r>
          </w:p>
        </w:tc>
        <w:tc>
          <w:tcPr>
            <w:tcW w:w="1569" w:type="dxa"/>
            <w:tcBorders>
              <w:top w:val="nil"/>
              <w:left w:val="nil"/>
              <w:bottom w:val="nil"/>
              <w:right w:val="nil"/>
            </w:tcBorders>
          </w:tcPr>
          <w:p w14:paraId="309B8A86" w14:textId="77777777" w:rsidR="00566128" w:rsidRDefault="00853446">
            <w:pPr>
              <w:spacing w:after="0" w:line="259" w:lineRule="auto"/>
              <w:ind w:left="314" w:right="0" w:firstLine="0"/>
              <w:jc w:val="left"/>
            </w:pPr>
            <w:r>
              <w:t>16 xenon</w:t>
            </w:r>
          </w:p>
        </w:tc>
        <w:tc>
          <w:tcPr>
            <w:tcW w:w="1360" w:type="dxa"/>
            <w:tcBorders>
              <w:top w:val="nil"/>
              <w:left w:val="nil"/>
              <w:bottom w:val="nil"/>
              <w:right w:val="nil"/>
            </w:tcBorders>
          </w:tcPr>
          <w:p w14:paraId="5A1E1550" w14:textId="77777777" w:rsidR="00566128" w:rsidRDefault="00853446">
            <w:pPr>
              <w:spacing w:after="0" w:line="259" w:lineRule="auto"/>
              <w:ind w:left="105" w:right="0" w:firstLine="0"/>
              <w:jc w:val="left"/>
            </w:pPr>
            <w:r>
              <w:t>9 left</w:t>
            </w:r>
          </w:p>
        </w:tc>
        <w:tc>
          <w:tcPr>
            <w:tcW w:w="523" w:type="dxa"/>
            <w:tcBorders>
              <w:top w:val="nil"/>
              <w:left w:val="nil"/>
              <w:bottom w:val="nil"/>
              <w:right w:val="nil"/>
            </w:tcBorders>
          </w:tcPr>
          <w:p w14:paraId="4F2487B6" w14:textId="77777777" w:rsidR="00566128" w:rsidRDefault="00853446">
            <w:pPr>
              <w:spacing w:after="0" w:line="259" w:lineRule="auto"/>
              <w:ind w:left="0" w:right="0" w:firstLine="0"/>
              <w:jc w:val="left"/>
            </w:pPr>
            <w:r>
              <w:t>1</w:t>
            </w:r>
          </w:p>
        </w:tc>
        <w:tc>
          <w:tcPr>
            <w:tcW w:w="1465" w:type="dxa"/>
            <w:tcBorders>
              <w:top w:val="nil"/>
              <w:left w:val="nil"/>
              <w:bottom w:val="nil"/>
              <w:right w:val="nil"/>
            </w:tcBorders>
          </w:tcPr>
          <w:p w14:paraId="47772F4D" w14:textId="77777777" w:rsidR="00566128" w:rsidRDefault="00853446">
            <w:pPr>
              <w:spacing w:after="0" w:line="259" w:lineRule="auto"/>
              <w:ind w:left="0" w:right="0" w:firstLine="0"/>
              <w:jc w:val="left"/>
            </w:pPr>
            <w:r>
              <w:t>11 42.3</w:t>
            </w:r>
          </w:p>
        </w:tc>
        <w:tc>
          <w:tcPr>
            <w:tcW w:w="105" w:type="dxa"/>
            <w:tcBorders>
              <w:top w:val="nil"/>
              <w:left w:val="nil"/>
              <w:bottom w:val="nil"/>
              <w:right w:val="nil"/>
            </w:tcBorders>
          </w:tcPr>
          <w:p w14:paraId="425E832D" w14:textId="77777777" w:rsidR="00566128" w:rsidRDefault="00853446">
            <w:pPr>
              <w:spacing w:after="0" w:line="259" w:lineRule="auto"/>
              <w:ind w:left="0" w:right="0" w:firstLine="0"/>
            </w:pPr>
            <w:r>
              <w:t>0</w:t>
            </w:r>
          </w:p>
        </w:tc>
      </w:tr>
      <w:tr w:rsidR="00566128" w14:paraId="1883F140" w14:textId="77777777">
        <w:trPr>
          <w:trHeight w:val="201"/>
        </w:trPr>
        <w:tc>
          <w:tcPr>
            <w:tcW w:w="523" w:type="dxa"/>
            <w:tcBorders>
              <w:top w:val="nil"/>
              <w:left w:val="nil"/>
              <w:bottom w:val="nil"/>
              <w:right w:val="nil"/>
            </w:tcBorders>
          </w:tcPr>
          <w:p w14:paraId="7849A625" w14:textId="77777777" w:rsidR="00566128" w:rsidRDefault="00853446">
            <w:pPr>
              <w:spacing w:after="0" w:line="259" w:lineRule="auto"/>
              <w:ind w:left="0" w:right="0" w:firstLine="0"/>
              <w:jc w:val="left"/>
            </w:pPr>
            <w:r>
              <w:t>## 6</w:t>
            </w:r>
          </w:p>
        </w:tc>
        <w:tc>
          <w:tcPr>
            <w:tcW w:w="1569" w:type="dxa"/>
            <w:tcBorders>
              <w:top w:val="nil"/>
              <w:left w:val="nil"/>
              <w:bottom w:val="nil"/>
              <w:right w:val="nil"/>
            </w:tcBorders>
          </w:tcPr>
          <w:p w14:paraId="3C77BF1F" w14:textId="77777777" w:rsidR="00566128" w:rsidRDefault="00853446">
            <w:pPr>
              <w:spacing w:after="0" w:line="259" w:lineRule="auto"/>
              <w:ind w:left="314" w:right="0" w:firstLine="0"/>
              <w:jc w:val="left"/>
            </w:pPr>
            <w:r>
              <w:t>16 xenon</w:t>
            </w:r>
          </w:p>
        </w:tc>
        <w:tc>
          <w:tcPr>
            <w:tcW w:w="1360" w:type="dxa"/>
            <w:tcBorders>
              <w:top w:val="nil"/>
              <w:left w:val="nil"/>
              <w:bottom w:val="nil"/>
              <w:right w:val="nil"/>
            </w:tcBorders>
          </w:tcPr>
          <w:p w14:paraId="58EBCE78" w14:textId="77777777" w:rsidR="00566128" w:rsidRDefault="00853446">
            <w:pPr>
              <w:spacing w:after="0" w:line="259" w:lineRule="auto"/>
              <w:ind w:left="105" w:right="0" w:firstLine="0"/>
              <w:jc w:val="left"/>
            </w:pPr>
            <w:r>
              <w:t>9 right</w:t>
            </w:r>
          </w:p>
        </w:tc>
        <w:tc>
          <w:tcPr>
            <w:tcW w:w="523" w:type="dxa"/>
            <w:tcBorders>
              <w:top w:val="nil"/>
              <w:left w:val="nil"/>
              <w:bottom w:val="nil"/>
              <w:right w:val="nil"/>
            </w:tcBorders>
          </w:tcPr>
          <w:p w14:paraId="695CB300" w14:textId="77777777" w:rsidR="00566128" w:rsidRDefault="00853446">
            <w:pPr>
              <w:spacing w:after="0" w:line="259" w:lineRule="auto"/>
              <w:ind w:left="0" w:right="0" w:firstLine="0"/>
              <w:jc w:val="left"/>
            </w:pPr>
            <w:r>
              <w:t>0</w:t>
            </w:r>
          </w:p>
        </w:tc>
        <w:tc>
          <w:tcPr>
            <w:tcW w:w="1465" w:type="dxa"/>
            <w:tcBorders>
              <w:top w:val="nil"/>
              <w:left w:val="nil"/>
              <w:bottom w:val="nil"/>
              <w:right w:val="nil"/>
            </w:tcBorders>
          </w:tcPr>
          <w:p w14:paraId="244BE5F0" w14:textId="77777777" w:rsidR="00566128" w:rsidRDefault="00853446">
            <w:pPr>
              <w:spacing w:after="0" w:line="259" w:lineRule="auto"/>
              <w:ind w:left="0" w:right="0" w:firstLine="0"/>
              <w:jc w:val="left"/>
            </w:pPr>
            <w:r>
              <w:t>11 42.3</w:t>
            </w:r>
          </w:p>
        </w:tc>
        <w:tc>
          <w:tcPr>
            <w:tcW w:w="105" w:type="dxa"/>
            <w:tcBorders>
              <w:top w:val="nil"/>
              <w:left w:val="nil"/>
              <w:bottom w:val="nil"/>
              <w:right w:val="nil"/>
            </w:tcBorders>
          </w:tcPr>
          <w:p w14:paraId="0EC0E0FD" w14:textId="77777777" w:rsidR="00566128" w:rsidRDefault="00853446">
            <w:pPr>
              <w:spacing w:after="0" w:line="259" w:lineRule="auto"/>
              <w:ind w:left="0" w:right="0" w:firstLine="0"/>
            </w:pPr>
            <w:r>
              <w:t>0</w:t>
            </w:r>
          </w:p>
        </w:tc>
      </w:tr>
    </w:tbl>
    <w:p w14:paraId="18CAE597" w14:textId="77777777" w:rsidR="00566128" w:rsidRDefault="00853446">
      <w:pPr>
        <w:spacing w:after="460"/>
        <w:ind w:left="16" w:right="1425"/>
      </w:pPr>
      <w:r>
        <w:t>We can see that those survival times are right-censored. We will fit a cox proportional hazard model with piece-wise constant baseline hazard, assuming that each individual will have the same baseline hazard function. The variable ID will be treated as a random effect(which can be added using code “frailty.gaussian(id)”). The variables “age”, “eye”, “trt” and “laser” will be included as fixed effects.</w:t>
      </w:r>
    </w:p>
    <w:p w14:paraId="3AD69451" w14:textId="77777777" w:rsidR="00566128" w:rsidRDefault="00853446">
      <w:pPr>
        <w:tabs>
          <w:tab w:val="center" w:pos="1561"/>
        </w:tabs>
        <w:spacing w:after="306" w:line="259" w:lineRule="auto"/>
        <w:ind w:left="0" w:right="0" w:firstLine="0"/>
        <w:jc w:val="left"/>
      </w:pPr>
      <w:r>
        <w:rPr>
          <w:b/>
          <w:sz w:val="24"/>
        </w:rPr>
        <w:t>4.2</w:t>
      </w:r>
      <w:r>
        <w:rPr>
          <w:b/>
          <w:sz w:val="24"/>
        </w:rPr>
        <w:tab/>
        <w:t>Survival: coxph</w:t>
      </w:r>
    </w:p>
    <w:tbl>
      <w:tblPr>
        <w:tblStyle w:val="TableGrid"/>
        <w:tblpPr w:vertAnchor="text" w:tblpX="-31" w:tblpY="-198"/>
        <w:tblOverlap w:val="never"/>
        <w:tblW w:w="9480" w:type="dxa"/>
        <w:tblInd w:w="0" w:type="dxa"/>
        <w:tblCellMar>
          <w:top w:w="0" w:type="dxa"/>
          <w:left w:w="60" w:type="dxa"/>
          <w:bottom w:w="59" w:type="dxa"/>
          <w:right w:w="5" w:type="dxa"/>
        </w:tblCellMar>
        <w:tblLook w:val="04A0" w:firstRow="1" w:lastRow="0" w:firstColumn="1" w:lastColumn="0" w:noHBand="0" w:noVBand="1"/>
      </w:tblPr>
      <w:tblGrid>
        <w:gridCol w:w="9480"/>
      </w:tblGrid>
      <w:tr w:rsidR="00566128" w14:paraId="3320B7BF" w14:textId="77777777">
        <w:trPr>
          <w:trHeight w:val="660"/>
        </w:trPr>
        <w:tc>
          <w:tcPr>
            <w:tcW w:w="9480" w:type="dxa"/>
            <w:tcBorders>
              <w:top w:val="nil"/>
              <w:left w:val="nil"/>
              <w:bottom w:val="nil"/>
              <w:right w:val="nil"/>
            </w:tcBorders>
            <w:shd w:val="clear" w:color="auto" w:fill="F8F8F8"/>
            <w:vAlign w:val="bottom"/>
          </w:tcPr>
          <w:p w14:paraId="5504C5AF" w14:textId="77777777" w:rsidR="00566128" w:rsidRDefault="00853446">
            <w:pPr>
              <w:spacing w:after="0" w:line="259" w:lineRule="auto"/>
              <w:ind w:left="0" w:right="0" w:firstLine="0"/>
              <w:jc w:val="left"/>
            </w:pPr>
            <w:r>
              <w:t xml:space="preserve">diabetic.CoxPh &lt;- </w:t>
            </w:r>
            <w:r>
              <w:rPr>
                <w:b/>
                <w:color w:val="214A87"/>
              </w:rPr>
              <w:t>coxph</w:t>
            </w:r>
            <w:r>
              <w:t>(</w:t>
            </w:r>
            <w:r>
              <w:rPr>
                <w:b/>
                <w:color w:val="214A87"/>
              </w:rPr>
              <w:t>Surv</w:t>
            </w:r>
            <w:r>
              <w:t>(time, status)</w:t>
            </w:r>
            <w:r>
              <w:rPr>
                <w:b/>
                <w:color w:val="CF5C00"/>
              </w:rPr>
              <w:t>~</w:t>
            </w:r>
            <w:r>
              <w:t xml:space="preserve">age </w:t>
            </w:r>
            <w:r>
              <w:rPr>
                <w:b/>
                <w:color w:val="CF5C00"/>
              </w:rPr>
              <w:t xml:space="preserve">+ </w:t>
            </w:r>
            <w:r>
              <w:t xml:space="preserve">eye </w:t>
            </w:r>
            <w:r>
              <w:rPr>
                <w:b/>
                <w:color w:val="CF5C00"/>
              </w:rPr>
              <w:t xml:space="preserve">+ </w:t>
            </w:r>
            <w:r>
              <w:t xml:space="preserve">trt </w:t>
            </w:r>
            <w:r>
              <w:rPr>
                <w:b/>
                <w:color w:val="CF5C00"/>
              </w:rPr>
              <w:t xml:space="preserve">+ </w:t>
            </w:r>
            <w:r>
              <w:t xml:space="preserve">laser </w:t>
            </w:r>
            <w:r>
              <w:rPr>
                <w:b/>
                <w:color w:val="CF5C00"/>
              </w:rPr>
              <w:t xml:space="preserve">+ </w:t>
            </w:r>
            <w:r>
              <w:rPr>
                <w:b/>
                <w:color w:val="214A87"/>
              </w:rPr>
              <w:t>frailty.gaussian</w:t>
            </w:r>
            <w:r>
              <w:t xml:space="preserve">(id), </w:t>
            </w:r>
            <w:r>
              <w:rPr>
                <w:b/>
                <w:color w:val="214A87"/>
              </w:rPr>
              <w:t>summary</w:t>
            </w:r>
            <w:r>
              <w:t>(diabetic.CoxPh)</w:t>
            </w:r>
          </w:p>
        </w:tc>
      </w:tr>
    </w:tbl>
    <w:p w14:paraId="0935E6D1" w14:textId="77777777" w:rsidR="00566128" w:rsidRDefault="00853446">
      <w:pPr>
        <w:spacing w:after="363" w:line="354" w:lineRule="auto"/>
        <w:ind w:left="10" w:right="-94" w:hanging="10"/>
        <w:jc w:val="right"/>
      </w:pPr>
      <w:r>
        <w:rPr>
          <w:color w:val="214A87"/>
        </w:rPr>
        <w:t xml:space="preserve">data = </w:t>
      </w:r>
      <w:r>
        <w:t>diabet</w:t>
      </w:r>
    </w:p>
    <w:p w14:paraId="73E49DE3" w14:textId="77777777" w:rsidR="00566128" w:rsidRDefault="00853446">
      <w:pPr>
        <w:spacing w:after="22" w:line="259" w:lineRule="auto"/>
        <w:ind w:left="23" w:right="0" w:hanging="10"/>
        <w:jc w:val="left"/>
      </w:pPr>
      <w:r>
        <w:t>## Call:</w:t>
      </w:r>
    </w:p>
    <w:p w14:paraId="248A15FC" w14:textId="77777777" w:rsidR="00566128" w:rsidRDefault="00853446">
      <w:pPr>
        <w:spacing w:after="22" w:line="259" w:lineRule="auto"/>
        <w:ind w:left="23" w:right="0" w:hanging="10"/>
        <w:jc w:val="left"/>
      </w:pPr>
      <w:r>
        <w:t>## coxph(formula = Surv(time, status) ~ age + eye + trt + laser +</w:t>
      </w:r>
    </w:p>
    <w:p w14:paraId="607A3C96" w14:textId="77777777" w:rsidR="00566128" w:rsidRDefault="00853446">
      <w:pPr>
        <w:tabs>
          <w:tab w:val="center" w:pos="2748"/>
        </w:tabs>
        <w:spacing w:after="22" w:line="259" w:lineRule="auto"/>
        <w:ind w:left="0" w:right="0" w:firstLine="0"/>
        <w:jc w:val="left"/>
      </w:pPr>
      <w:r>
        <w:t>##</w:t>
      </w:r>
      <w:r>
        <w:tab/>
        <w:t>frailty.gaussian(id), data = diabetic)</w:t>
      </w:r>
    </w:p>
    <w:p w14:paraId="4C7330BD" w14:textId="77777777" w:rsidR="00566128" w:rsidRDefault="00853446">
      <w:pPr>
        <w:spacing w:after="22" w:line="259" w:lineRule="auto"/>
        <w:ind w:left="23" w:right="0" w:hanging="10"/>
        <w:jc w:val="left"/>
      </w:pPr>
      <w:r>
        <w:t>##</w:t>
      </w:r>
    </w:p>
    <w:p w14:paraId="7A21B23A" w14:textId="77777777" w:rsidR="00566128" w:rsidRDefault="00853446">
      <w:pPr>
        <w:tabs>
          <w:tab w:val="center" w:pos="2068"/>
        </w:tabs>
        <w:spacing w:after="22" w:line="259" w:lineRule="auto"/>
        <w:ind w:left="0" w:right="0" w:firstLine="0"/>
        <w:jc w:val="left"/>
      </w:pPr>
      <w:r>
        <w:t>##</w:t>
      </w:r>
      <w:r>
        <w:tab/>
        <w:t>n= 394, number of events= 155</w:t>
      </w:r>
    </w:p>
    <w:p w14:paraId="79BF46AA" w14:textId="77777777" w:rsidR="00566128" w:rsidRDefault="00853446">
      <w:pPr>
        <w:spacing w:after="22" w:line="259" w:lineRule="auto"/>
        <w:ind w:left="23" w:right="0" w:hanging="10"/>
        <w:jc w:val="left"/>
      </w:pPr>
      <w:r>
        <w:t>##</w:t>
      </w:r>
    </w:p>
    <w:tbl>
      <w:tblPr>
        <w:tblStyle w:val="TableGrid"/>
        <w:tblW w:w="7532" w:type="dxa"/>
        <w:tblInd w:w="28" w:type="dxa"/>
        <w:tblCellMar>
          <w:top w:w="0" w:type="dxa"/>
          <w:left w:w="0" w:type="dxa"/>
          <w:bottom w:w="0" w:type="dxa"/>
          <w:right w:w="0" w:type="dxa"/>
        </w:tblCellMar>
        <w:tblLook w:val="04A0" w:firstRow="1" w:lastRow="0" w:firstColumn="1" w:lastColumn="0" w:noHBand="0" w:noVBand="1"/>
      </w:tblPr>
      <w:tblGrid>
        <w:gridCol w:w="2511"/>
        <w:gridCol w:w="5021"/>
      </w:tblGrid>
      <w:tr w:rsidR="00566128" w14:paraId="2DF36C14" w14:textId="77777777">
        <w:trPr>
          <w:trHeight w:val="201"/>
        </w:trPr>
        <w:tc>
          <w:tcPr>
            <w:tcW w:w="2511" w:type="dxa"/>
            <w:tcBorders>
              <w:top w:val="nil"/>
              <w:left w:val="nil"/>
              <w:bottom w:val="nil"/>
              <w:right w:val="nil"/>
            </w:tcBorders>
          </w:tcPr>
          <w:p w14:paraId="3A06E1AB" w14:textId="77777777" w:rsidR="00566128" w:rsidRDefault="00853446">
            <w:pPr>
              <w:spacing w:after="0" w:line="259" w:lineRule="auto"/>
              <w:ind w:left="0" w:right="0" w:firstLine="0"/>
              <w:jc w:val="left"/>
            </w:pPr>
            <w:r>
              <w:t>##</w:t>
            </w:r>
          </w:p>
        </w:tc>
        <w:tc>
          <w:tcPr>
            <w:tcW w:w="5021" w:type="dxa"/>
            <w:tcBorders>
              <w:top w:val="nil"/>
              <w:left w:val="nil"/>
              <w:bottom w:val="nil"/>
              <w:right w:val="nil"/>
            </w:tcBorders>
          </w:tcPr>
          <w:p w14:paraId="350C24FA" w14:textId="77777777" w:rsidR="00566128" w:rsidRDefault="00853446">
            <w:pPr>
              <w:tabs>
                <w:tab w:val="center" w:pos="1674"/>
                <w:tab w:val="center" w:pos="3400"/>
                <w:tab w:val="center" w:pos="4341"/>
              </w:tabs>
              <w:spacing w:after="0" w:line="259" w:lineRule="auto"/>
              <w:ind w:left="0" w:right="0" w:firstLine="0"/>
              <w:jc w:val="left"/>
            </w:pPr>
            <w:r>
              <w:t>coef</w:t>
            </w:r>
            <w:r>
              <w:tab/>
              <w:t>se(coef) se2</w:t>
            </w:r>
            <w:r>
              <w:tab/>
              <w:t>Chisq DF</w:t>
            </w:r>
            <w:r>
              <w:tab/>
              <w:t>p</w:t>
            </w:r>
          </w:p>
        </w:tc>
      </w:tr>
      <w:tr w:rsidR="00566128" w14:paraId="0C603EFA" w14:textId="77777777">
        <w:trPr>
          <w:trHeight w:val="239"/>
        </w:trPr>
        <w:tc>
          <w:tcPr>
            <w:tcW w:w="2511" w:type="dxa"/>
            <w:tcBorders>
              <w:top w:val="nil"/>
              <w:left w:val="nil"/>
              <w:bottom w:val="nil"/>
              <w:right w:val="nil"/>
            </w:tcBorders>
          </w:tcPr>
          <w:p w14:paraId="6E860C43" w14:textId="77777777" w:rsidR="00566128" w:rsidRDefault="00853446">
            <w:pPr>
              <w:spacing w:after="0" w:line="259" w:lineRule="auto"/>
              <w:ind w:left="0" w:right="0" w:firstLine="0"/>
              <w:jc w:val="left"/>
            </w:pPr>
            <w:r>
              <w:t>## age</w:t>
            </w:r>
          </w:p>
        </w:tc>
        <w:tc>
          <w:tcPr>
            <w:tcW w:w="5021" w:type="dxa"/>
            <w:tcBorders>
              <w:top w:val="nil"/>
              <w:left w:val="nil"/>
              <w:bottom w:val="nil"/>
              <w:right w:val="nil"/>
            </w:tcBorders>
          </w:tcPr>
          <w:p w14:paraId="27914DBE" w14:textId="77777777" w:rsidR="00566128" w:rsidRDefault="00853446">
            <w:pPr>
              <w:tabs>
                <w:tab w:val="right" w:pos="5021"/>
              </w:tabs>
              <w:spacing w:after="0" w:line="259" w:lineRule="auto"/>
              <w:ind w:left="0" w:right="0" w:firstLine="0"/>
              <w:jc w:val="left"/>
            </w:pPr>
            <w:r>
              <w:t>0.009548 0.01323 0.009879</w:t>
            </w:r>
            <w:r>
              <w:tab/>
              <w:t>0.52 1.00 4.7e-01</w:t>
            </w:r>
          </w:p>
        </w:tc>
      </w:tr>
      <w:tr w:rsidR="00566128" w14:paraId="7B347C0A" w14:textId="77777777">
        <w:trPr>
          <w:trHeight w:val="239"/>
        </w:trPr>
        <w:tc>
          <w:tcPr>
            <w:tcW w:w="2511" w:type="dxa"/>
            <w:tcBorders>
              <w:top w:val="nil"/>
              <w:left w:val="nil"/>
              <w:bottom w:val="nil"/>
              <w:right w:val="nil"/>
            </w:tcBorders>
          </w:tcPr>
          <w:p w14:paraId="635CC533" w14:textId="77777777" w:rsidR="00566128" w:rsidRDefault="00853446">
            <w:pPr>
              <w:spacing w:after="0" w:line="259" w:lineRule="auto"/>
              <w:ind w:left="0" w:right="0" w:firstLine="0"/>
              <w:jc w:val="left"/>
            </w:pPr>
            <w:r>
              <w:t>## eyeright</w:t>
            </w:r>
          </w:p>
        </w:tc>
        <w:tc>
          <w:tcPr>
            <w:tcW w:w="5021" w:type="dxa"/>
            <w:tcBorders>
              <w:top w:val="nil"/>
              <w:left w:val="nil"/>
              <w:bottom w:val="nil"/>
              <w:right w:val="nil"/>
            </w:tcBorders>
          </w:tcPr>
          <w:p w14:paraId="79062132" w14:textId="77777777" w:rsidR="00566128" w:rsidRDefault="00853446">
            <w:pPr>
              <w:tabs>
                <w:tab w:val="right" w:pos="5021"/>
              </w:tabs>
              <w:spacing w:after="0" w:line="259" w:lineRule="auto"/>
              <w:ind w:left="0" w:right="0" w:firstLine="0"/>
              <w:jc w:val="left"/>
            </w:pPr>
            <w:r>
              <w:t>0.483005 0.17501 0.168693</w:t>
            </w:r>
            <w:r>
              <w:tab/>
              <w:t>7.62 1.00 5.8e-03</w:t>
            </w:r>
          </w:p>
        </w:tc>
      </w:tr>
      <w:tr w:rsidR="00566128" w14:paraId="72C0C621" w14:textId="77777777">
        <w:trPr>
          <w:trHeight w:val="239"/>
        </w:trPr>
        <w:tc>
          <w:tcPr>
            <w:tcW w:w="2511" w:type="dxa"/>
            <w:tcBorders>
              <w:top w:val="nil"/>
              <w:left w:val="nil"/>
              <w:bottom w:val="nil"/>
              <w:right w:val="nil"/>
            </w:tcBorders>
          </w:tcPr>
          <w:p w14:paraId="278775A8" w14:textId="77777777" w:rsidR="00566128" w:rsidRDefault="00853446">
            <w:pPr>
              <w:spacing w:after="0" w:line="259" w:lineRule="auto"/>
              <w:ind w:left="0" w:right="0" w:firstLine="0"/>
              <w:jc w:val="left"/>
            </w:pPr>
            <w:r>
              <w:t>## trt</w:t>
            </w:r>
          </w:p>
        </w:tc>
        <w:tc>
          <w:tcPr>
            <w:tcW w:w="5021" w:type="dxa"/>
            <w:tcBorders>
              <w:top w:val="nil"/>
              <w:left w:val="nil"/>
              <w:bottom w:val="nil"/>
              <w:right w:val="nil"/>
            </w:tcBorders>
          </w:tcPr>
          <w:p w14:paraId="12B988C6" w14:textId="77777777" w:rsidR="00566128" w:rsidRDefault="00853446">
            <w:pPr>
              <w:spacing w:after="0" w:line="259" w:lineRule="auto"/>
              <w:ind w:left="0" w:right="0" w:firstLine="0"/>
            </w:pPr>
            <w:r>
              <w:t>-1.007507 0.17930 0.174315 31.57 1.00 1.9e-08</w:t>
            </w:r>
          </w:p>
        </w:tc>
      </w:tr>
      <w:tr w:rsidR="00566128" w14:paraId="3263ED0E" w14:textId="77777777">
        <w:trPr>
          <w:trHeight w:val="201"/>
        </w:trPr>
        <w:tc>
          <w:tcPr>
            <w:tcW w:w="2511" w:type="dxa"/>
            <w:tcBorders>
              <w:top w:val="nil"/>
              <w:left w:val="nil"/>
              <w:bottom w:val="nil"/>
              <w:right w:val="nil"/>
            </w:tcBorders>
          </w:tcPr>
          <w:p w14:paraId="687DD4A6" w14:textId="77777777" w:rsidR="00566128" w:rsidRDefault="00853446">
            <w:pPr>
              <w:spacing w:after="0" w:line="259" w:lineRule="auto"/>
              <w:ind w:left="0" w:right="0" w:firstLine="0"/>
              <w:jc w:val="left"/>
            </w:pPr>
            <w:r>
              <w:t>## laserargon</w:t>
            </w:r>
          </w:p>
        </w:tc>
        <w:tc>
          <w:tcPr>
            <w:tcW w:w="5021" w:type="dxa"/>
            <w:tcBorders>
              <w:top w:val="nil"/>
              <w:left w:val="nil"/>
              <w:bottom w:val="nil"/>
              <w:right w:val="nil"/>
            </w:tcBorders>
          </w:tcPr>
          <w:p w14:paraId="3E53DD77" w14:textId="77777777" w:rsidR="00566128" w:rsidRDefault="00853446">
            <w:pPr>
              <w:tabs>
                <w:tab w:val="right" w:pos="5021"/>
              </w:tabs>
              <w:spacing w:after="0" w:line="259" w:lineRule="auto"/>
              <w:ind w:left="0" w:right="0" w:firstLine="0"/>
              <w:jc w:val="left"/>
            </w:pPr>
            <w:r>
              <w:t>-0.182388 0.39471 0.293566</w:t>
            </w:r>
            <w:r>
              <w:tab/>
              <w:t>0.21 1.00 6.4e-01</w:t>
            </w:r>
          </w:p>
        </w:tc>
      </w:tr>
    </w:tbl>
    <w:p w14:paraId="3E8A0F39" w14:textId="77777777" w:rsidR="00566128" w:rsidRDefault="00853446">
      <w:pPr>
        <w:tabs>
          <w:tab w:val="center" w:pos="6514"/>
        </w:tabs>
        <w:spacing w:after="22" w:line="259" w:lineRule="auto"/>
        <w:ind w:left="0" w:right="0" w:firstLine="0"/>
        <w:jc w:val="left"/>
      </w:pPr>
      <w:r>
        <w:t>## frailty.gaussian(id)</w:t>
      </w:r>
      <w:r>
        <w:tab/>
        <w:t>131.35 79.63 2.4e-04</w:t>
      </w:r>
    </w:p>
    <w:p w14:paraId="5176CF14" w14:textId="77777777" w:rsidR="00566128" w:rsidRDefault="00853446">
      <w:pPr>
        <w:spacing w:after="22" w:line="259" w:lineRule="auto"/>
        <w:ind w:left="23" w:right="0" w:hanging="10"/>
        <w:jc w:val="left"/>
      </w:pPr>
      <w:r>
        <w:t>##</w:t>
      </w:r>
    </w:p>
    <w:p w14:paraId="55F31625" w14:textId="77777777" w:rsidR="00566128" w:rsidRDefault="00853446">
      <w:pPr>
        <w:tabs>
          <w:tab w:val="center" w:pos="3585"/>
        </w:tabs>
        <w:spacing w:after="22" w:line="259" w:lineRule="auto"/>
        <w:ind w:left="0" w:right="0" w:firstLine="0"/>
        <w:jc w:val="left"/>
      </w:pPr>
      <w:r>
        <w:t>##</w:t>
      </w:r>
      <w:r>
        <w:tab/>
        <w:t>exp(coef) exp(-coef) lower .95 upper .95</w:t>
      </w:r>
    </w:p>
    <w:tbl>
      <w:tblPr>
        <w:tblStyle w:val="TableGrid"/>
        <w:tblW w:w="5649" w:type="dxa"/>
        <w:tblInd w:w="28" w:type="dxa"/>
        <w:tblCellMar>
          <w:top w:w="0" w:type="dxa"/>
          <w:left w:w="0" w:type="dxa"/>
          <w:bottom w:w="0" w:type="dxa"/>
          <w:right w:w="0" w:type="dxa"/>
        </w:tblCellMar>
        <w:tblLook w:val="04A0" w:firstRow="1" w:lastRow="0" w:firstColumn="1" w:lastColumn="0" w:noHBand="0" w:noVBand="1"/>
      </w:tblPr>
      <w:tblGrid>
        <w:gridCol w:w="1464"/>
        <w:gridCol w:w="1465"/>
        <w:gridCol w:w="1046"/>
        <w:gridCol w:w="1046"/>
        <w:gridCol w:w="628"/>
      </w:tblGrid>
      <w:tr w:rsidR="00566128" w14:paraId="4548BB94" w14:textId="77777777">
        <w:trPr>
          <w:trHeight w:val="201"/>
        </w:trPr>
        <w:tc>
          <w:tcPr>
            <w:tcW w:w="1465" w:type="dxa"/>
            <w:tcBorders>
              <w:top w:val="nil"/>
              <w:left w:val="nil"/>
              <w:bottom w:val="nil"/>
              <w:right w:val="nil"/>
            </w:tcBorders>
          </w:tcPr>
          <w:p w14:paraId="69A56826" w14:textId="77777777" w:rsidR="00566128" w:rsidRDefault="00853446">
            <w:pPr>
              <w:spacing w:after="0" w:line="259" w:lineRule="auto"/>
              <w:ind w:left="0" w:right="0" w:firstLine="0"/>
              <w:jc w:val="left"/>
            </w:pPr>
            <w:r>
              <w:t>## age</w:t>
            </w:r>
          </w:p>
        </w:tc>
        <w:tc>
          <w:tcPr>
            <w:tcW w:w="1465" w:type="dxa"/>
            <w:tcBorders>
              <w:top w:val="nil"/>
              <w:left w:val="nil"/>
              <w:bottom w:val="nil"/>
              <w:right w:val="nil"/>
            </w:tcBorders>
          </w:tcPr>
          <w:p w14:paraId="09996A6D" w14:textId="77777777" w:rsidR="00566128" w:rsidRDefault="00853446">
            <w:pPr>
              <w:spacing w:after="0" w:line="259" w:lineRule="auto"/>
              <w:ind w:left="314" w:right="0" w:firstLine="0"/>
              <w:jc w:val="left"/>
            </w:pPr>
            <w:r>
              <w:t>1.0096</w:t>
            </w:r>
          </w:p>
        </w:tc>
        <w:tc>
          <w:tcPr>
            <w:tcW w:w="1046" w:type="dxa"/>
            <w:tcBorders>
              <w:top w:val="nil"/>
              <w:left w:val="nil"/>
              <w:bottom w:val="nil"/>
              <w:right w:val="nil"/>
            </w:tcBorders>
          </w:tcPr>
          <w:p w14:paraId="5D948B4C" w14:textId="77777777" w:rsidR="00566128" w:rsidRDefault="00853446">
            <w:pPr>
              <w:spacing w:after="0" w:line="259" w:lineRule="auto"/>
              <w:ind w:left="0" w:right="0" w:firstLine="0"/>
              <w:jc w:val="left"/>
            </w:pPr>
            <w:r>
              <w:t>0.9905</w:t>
            </w:r>
          </w:p>
        </w:tc>
        <w:tc>
          <w:tcPr>
            <w:tcW w:w="1046" w:type="dxa"/>
            <w:tcBorders>
              <w:top w:val="nil"/>
              <w:left w:val="nil"/>
              <w:bottom w:val="nil"/>
              <w:right w:val="nil"/>
            </w:tcBorders>
          </w:tcPr>
          <w:p w14:paraId="26B0C930" w14:textId="77777777" w:rsidR="00566128" w:rsidRDefault="00853446">
            <w:pPr>
              <w:spacing w:after="0" w:line="259" w:lineRule="auto"/>
              <w:ind w:left="0" w:right="0" w:firstLine="0"/>
              <w:jc w:val="left"/>
            </w:pPr>
            <w:r>
              <w:t>0.9837</w:t>
            </w:r>
          </w:p>
        </w:tc>
        <w:tc>
          <w:tcPr>
            <w:tcW w:w="628" w:type="dxa"/>
            <w:tcBorders>
              <w:top w:val="nil"/>
              <w:left w:val="nil"/>
              <w:bottom w:val="nil"/>
              <w:right w:val="nil"/>
            </w:tcBorders>
          </w:tcPr>
          <w:p w14:paraId="67230376" w14:textId="77777777" w:rsidR="00566128" w:rsidRDefault="00853446">
            <w:pPr>
              <w:spacing w:after="0" w:line="259" w:lineRule="auto"/>
              <w:ind w:left="0" w:right="0" w:firstLine="0"/>
            </w:pPr>
            <w:r>
              <w:t>1.0361</w:t>
            </w:r>
          </w:p>
        </w:tc>
      </w:tr>
      <w:tr w:rsidR="00566128" w14:paraId="00DDEA62" w14:textId="77777777">
        <w:trPr>
          <w:trHeight w:val="239"/>
        </w:trPr>
        <w:tc>
          <w:tcPr>
            <w:tcW w:w="1465" w:type="dxa"/>
            <w:tcBorders>
              <w:top w:val="nil"/>
              <w:left w:val="nil"/>
              <w:bottom w:val="nil"/>
              <w:right w:val="nil"/>
            </w:tcBorders>
          </w:tcPr>
          <w:p w14:paraId="12510452" w14:textId="77777777" w:rsidR="00566128" w:rsidRDefault="00853446">
            <w:pPr>
              <w:spacing w:after="0" w:line="259" w:lineRule="auto"/>
              <w:ind w:left="0" w:right="0" w:firstLine="0"/>
              <w:jc w:val="left"/>
            </w:pPr>
            <w:r>
              <w:t>## eyeright</w:t>
            </w:r>
          </w:p>
        </w:tc>
        <w:tc>
          <w:tcPr>
            <w:tcW w:w="1465" w:type="dxa"/>
            <w:tcBorders>
              <w:top w:val="nil"/>
              <w:left w:val="nil"/>
              <w:bottom w:val="nil"/>
              <w:right w:val="nil"/>
            </w:tcBorders>
          </w:tcPr>
          <w:p w14:paraId="491F7250" w14:textId="77777777" w:rsidR="00566128" w:rsidRDefault="00853446">
            <w:pPr>
              <w:spacing w:after="0" w:line="259" w:lineRule="auto"/>
              <w:ind w:left="314" w:right="0" w:firstLine="0"/>
              <w:jc w:val="left"/>
            </w:pPr>
            <w:r>
              <w:t>1.6209</w:t>
            </w:r>
          </w:p>
        </w:tc>
        <w:tc>
          <w:tcPr>
            <w:tcW w:w="1046" w:type="dxa"/>
            <w:tcBorders>
              <w:top w:val="nil"/>
              <w:left w:val="nil"/>
              <w:bottom w:val="nil"/>
              <w:right w:val="nil"/>
            </w:tcBorders>
          </w:tcPr>
          <w:p w14:paraId="56714D90" w14:textId="77777777" w:rsidR="00566128" w:rsidRDefault="00853446">
            <w:pPr>
              <w:spacing w:after="0" w:line="259" w:lineRule="auto"/>
              <w:ind w:left="0" w:right="0" w:firstLine="0"/>
              <w:jc w:val="left"/>
            </w:pPr>
            <w:r>
              <w:t>0.6169</w:t>
            </w:r>
          </w:p>
        </w:tc>
        <w:tc>
          <w:tcPr>
            <w:tcW w:w="1046" w:type="dxa"/>
            <w:tcBorders>
              <w:top w:val="nil"/>
              <w:left w:val="nil"/>
              <w:bottom w:val="nil"/>
              <w:right w:val="nil"/>
            </w:tcBorders>
          </w:tcPr>
          <w:p w14:paraId="53B979BC" w14:textId="77777777" w:rsidR="00566128" w:rsidRDefault="00853446">
            <w:pPr>
              <w:spacing w:after="0" w:line="259" w:lineRule="auto"/>
              <w:ind w:left="0" w:right="0" w:firstLine="0"/>
              <w:jc w:val="left"/>
            </w:pPr>
            <w:r>
              <w:t>1.1503</w:t>
            </w:r>
          </w:p>
        </w:tc>
        <w:tc>
          <w:tcPr>
            <w:tcW w:w="628" w:type="dxa"/>
            <w:tcBorders>
              <w:top w:val="nil"/>
              <w:left w:val="nil"/>
              <w:bottom w:val="nil"/>
              <w:right w:val="nil"/>
            </w:tcBorders>
          </w:tcPr>
          <w:p w14:paraId="0D7FF4C5" w14:textId="77777777" w:rsidR="00566128" w:rsidRDefault="00853446">
            <w:pPr>
              <w:spacing w:after="0" w:line="259" w:lineRule="auto"/>
              <w:ind w:left="0" w:right="0" w:firstLine="0"/>
            </w:pPr>
            <w:r>
              <w:t>2.2842</w:t>
            </w:r>
          </w:p>
        </w:tc>
      </w:tr>
      <w:tr w:rsidR="00566128" w14:paraId="2CD718D7" w14:textId="77777777">
        <w:trPr>
          <w:trHeight w:val="239"/>
        </w:trPr>
        <w:tc>
          <w:tcPr>
            <w:tcW w:w="1465" w:type="dxa"/>
            <w:tcBorders>
              <w:top w:val="nil"/>
              <w:left w:val="nil"/>
              <w:bottom w:val="nil"/>
              <w:right w:val="nil"/>
            </w:tcBorders>
          </w:tcPr>
          <w:p w14:paraId="5C7569A6" w14:textId="77777777" w:rsidR="00566128" w:rsidRDefault="00853446">
            <w:pPr>
              <w:spacing w:after="0" w:line="259" w:lineRule="auto"/>
              <w:ind w:left="0" w:right="0" w:firstLine="0"/>
              <w:jc w:val="left"/>
            </w:pPr>
            <w:r>
              <w:t>## trt</w:t>
            </w:r>
          </w:p>
        </w:tc>
        <w:tc>
          <w:tcPr>
            <w:tcW w:w="1465" w:type="dxa"/>
            <w:tcBorders>
              <w:top w:val="nil"/>
              <w:left w:val="nil"/>
              <w:bottom w:val="nil"/>
              <w:right w:val="nil"/>
            </w:tcBorders>
          </w:tcPr>
          <w:p w14:paraId="1F62DA0D" w14:textId="77777777" w:rsidR="00566128" w:rsidRDefault="00853446">
            <w:pPr>
              <w:spacing w:after="0" w:line="259" w:lineRule="auto"/>
              <w:ind w:left="314" w:right="0" w:firstLine="0"/>
              <w:jc w:val="left"/>
            </w:pPr>
            <w:r>
              <w:t>0.3651</w:t>
            </w:r>
          </w:p>
        </w:tc>
        <w:tc>
          <w:tcPr>
            <w:tcW w:w="1046" w:type="dxa"/>
            <w:tcBorders>
              <w:top w:val="nil"/>
              <w:left w:val="nil"/>
              <w:bottom w:val="nil"/>
              <w:right w:val="nil"/>
            </w:tcBorders>
          </w:tcPr>
          <w:p w14:paraId="2E53F45F" w14:textId="77777777" w:rsidR="00566128" w:rsidRDefault="00853446">
            <w:pPr>
              <w:spacing w:after="0" w:line="259" w:lineRule="auto"/>
              <w:ind w:left="0" w:right="0" w:firstLine="0"/>
              <w:jc w:val="left"/>
            </w:pPr>
            <w:r>
              <w:t>2.7388</w:t>
            </w:r>
          </w:p>
        </w:tc>
        <w:tc>
          <w:tcPr>
            <w:tcW w:w="1046" w:type="dxa"/>
            <w:tcBorders>
              <w:top w:val="nil"/>
              <w:left w:val="nil"/>
              <w:bottom w:val="nil"/>
              <w:right w:val="nil"/>
            </w:tcBorders>
          </w:tcPr>
          <w:p w14:paraId="65D2BD92" w14:textId="77777777" w:rsidR="00566128" w:rsidRDefault="00853446">
            <w:pPr>
              <w:spacing w:after="0" w:line="259" w:lineRule="auto"/>
              <w:ind w:left="0" w:right="0" w:firstLine="0"/>
              <w:jc w:val="left"/>
            </w:pPr>
            <w:r>
              <w:t>0.2569</w:t>
            </w:r>
          </w:p>
        </w:tc>
        <w:tc>
          <w:tcPr>
            <w:tcW w:w="628" w:type="dxa"/>
            <w:tcBorders>
              <w:top w:val="nil"/>
              <w:left w:val="nil"/>
              <w:bottom w:val="nil"/>
              <w:right w:val="nil"/>
            </w:tcBorders>
          </w:tcPr>
          <w:p w14:paraId="60BF7ACE" w14:textId="77777777" w:rsidR="00566128" w:rsidRDefault="00853446">
            <w:pPr>
              <w:spacing w:after="0" w:line="259" w:lineRule="auto"/>
              <w:ind w:left="0" w:right="0" w:firstLine="0"/>
            </w:pPr>
            <w:r>
              <w:t>0.5189</w:t>
            </w:r>
          </w:p>
        </w:tc>
      </w:tr>
      <w:tr w:rsidR="00566128" w14:paraId="0BB28056" w14:textId="77777777">
        <w:trPr>
          <w:trHeight w:val="201"/>
        </w:trPr>
        <w:tc>
          <w:tcPr>
            <w:tcW w:w="1465" w:type="dxa"/>
            <w:tcBorders>
              <w:top w:val="nil"/>
              <w:left w:val="nil"/>
              <w:bottom w:val="nil"/>
              <w:right w:val="nil"/>
            </w:tcBorders>
          </w:tcPr>
          <w:p w14:paraId="52E0A813" w14:textId="77777777" w:rsidR="00566128" w:rsidRDefault="00853446">
            <w:pPr>
              <w:spacing w:after="0" w:line="259" w:lineRule="auto"/>
              <w:ind w:left="0" w:right="0" w:firstLine="0"/>
            </w:pPr>
            <w:r>
              <w:lastRenderedPageBreak/>
              <w:t>## laserargon</w:t>
            </w:r>
          </w:p>
        </w:tc>
        <w:tc>
          <w:tcPr>
            <w:tcW w:w="1465" w:type="dxa"/>
            <w:tcBorders>
              <w:top w:val="nil"/>
              <w:left w:val="nil"/>
              <w:bottom w:val="nil"/>
              <w:right w:val="nil"/>
            </w:tcBorders>
          </w:tcPr>
          <w:p w14:paraId="0F9CD50B" w14:textId="77777777" w:rsidR="00566128" w:rsidRDefault="00853446">
            <w:pPr>
              <w:spacing w:after="0" w:line="259" w:lineRule="auto"/>
              <w:ind w:left="314" w:right="0" w:firstLine="0"/>
              <w:jc w:val="left"/>
            </w:pPr>
            <w:r>
              <w:t>0.8333</w:t>
            </w:r>
          </w:p>
        </w:tc>
        <w:tc>
          <w:tcPr>
            <w:tcW w:w="1046" w:type="dxa"/>
            <w:tcBorders>
              <w:top w:val="nil"/>
              <w:left w:val="nil"/>
              <w:bottom w:val="nil"/>
              <w:right w:val="nil"/>
            </w:tcBorders>
          </w:tcPr>
          <w:p w14:paraId="0EA5CF4E" w14:textId="77777777" w:rsidR="00566128" w:rsidRDefault="00853446">
            <w:pPr>
              <w:spacing w:after="0" w:line="259" w:lineRule="auto"/>
              <w:ind w:left="0" w:right="0" w:firstLine="0"/>
              <w:jc w:val="left"/>
            </w:pPr>
            <w:r>
              <w:t>1.2001</w:t>
            </w:r>
          </w:p>
        </w:tc>
        <w:tc>
          <w:tcPr>
            <w:tcW w:w="1046" w:type="dxa"/>
            <w:tcBorders>
              <w:top w:val="nil"/>
              <w:left w:val="nil"/>
              <w:bottom w:val="nil"/>
              <w:right w:val="nil"/>
            </w:tcBorders>
          </w:tcPr>
          <w:p w14:paraId="0A0EA1AE" w14:textId="77777777" w:rsidR="00566128" w:rsidRDefault="00853446">
            <w:pPr>
              <w:spacing w:after="0" w:line="259" w:lineRule="auto"/>
              <w:ind w:left="0" w:right="0" w:firstLine="0"/>
              <w:jc w:val="left"/>
            </w:pPr>
            <w:r>
              <w:t>0.3844</w:t>
            </w:r>
          </w:p>
        </w:tc>
        <w:tc>
          <w:tcPr>
            <w:tcW w:w="628" w:type="dxa"/>
            <w:tcBorders>
              <w:top w:val="nil"/>
              <w:left w:val="nil"/>
              <w:bottom w:val="nil"/>
              <w:right w:val="nil"/>
            </w:tcBorders>
          </w:tcPr>
          <w:p w14:paraId="6E5D487B" w14:textId="77777777" w:rsidR="00566128" w:rsidRDefault="00853446">
            <w:pPr>
              <w:spacing w:after="0" w:line="259" w:lineRule="auto"/>
              <w:ind w:left="0" w:right="0" w:firstLine="0"/>
            </w:pPr>
            <w:r>
              <w:t>1.8062</w:t>
            </w:r>
          </w:p>
        </w:tc>
      </w:tr>
    </w:tbl>
    <w:p w14:paraId="59F21B36" w14:textId="77777777" w:rsidR="00566128" w:rsidRDefault="00853446">
      <w:pPr>
        <w:spacing w:after="22" w:line="259" w:lineRule="auto"/>
        <w:ind w:left="23" w:right="0" w:hanging="10"/>
        <w:jc w:val="left"/>
      </w:pPr>
      <w:r>
        <w:t>##</w:t>
      </w:r>
    </w:p>
    <w:p w14:paraId="380ADAC2" w14:textId="77777777" w:rsidR="00566128" w:rsidRDefault="00853446">
      <w:pPr>
        <w:spacing w:after="22" w:line="259" w:lineRule="auto"/>
        <w:ind w:left="23" w:right="0" w:hanging="10"/>
        <w:jc w:val="left"/>
      </w:pPr>
      <w:r>
        <w:t>## Iterations: 6 outer, 24 Newton-Raphson</w:t>
      </w:r>
    </w:p>
    <w:p w14:paraId="13770CC9" w14:textId="77777777" w:rsidR="00566128" w:rsidRDefault="00853446">
      <w:pPr>
        <w:tabs>
          <w:tab w:val="center" w:pos="2748"/>
        </w:tabs>
        <w:spacing w:after="22" w:line="259" w:lineRule="auto"/>
        <w:ind w:left="0" w:right="0" w:firstLine="0"/>
        <w:jc w:val="left"/>
      </w:pPr>
      <w:r>
        <w:t>##</w:t>
      </w:r>
      <w:r>
        <w:tab/>
        <w:t>Variance of random effect= 0.9447455</w:t>
      </w:r>
    </w:p>
    <w:p w14:paraId="5932395C" w14:textId="77777777" w:rsidR="00566128" w:rsidRDefault="00853446">
      <w:pPr>
        <w:spacing w:after="22" w:line="259" w:lineRule="auto"/>
        <w:ind w:left="23" w:right="0" w:hanging="10"/>
        <w:jc w:val="left"/>
      </w:pPr>
      <w:r>
        <w:t>## Degrees of freedom for terms= 0.6 0.9 0.9 0.6 79.6</w:t>
      </w:r>
    </w:p>
    <w:p w14:paraId="76CF5D0E" w14:textId="77777777" w:rsidR="00566128" w:rsidRDefault="00853446">
      <w:pPr>
        <w:spacing w:after="22" w:line="259" w:lineRule="auto"/>
        <w:ind w:left="23" w:right="0" w:hanging="10"/>
        <w:jc w:val="left"/>
      </w:pPr>
      <w:r>
        <w:t>## Concordance= 0.867 (se = 0.867 )</w:t>
      </w:r>
    </w:p>
    <w:p w14:paraId="0C31CBBD" w14:textId="77777777" w:rsidR="00566128" w:rsidRDefault="00853446">
      <w:pPr>
        <w:tabs>
          <w:tab w:val="center" w:pos="5206"/>
        </w:tabs>
        <w:spacing w:after="100" w:line="259" w:lineRule="auto"/>
        <w:ind w:left="0" w:right="0" w:firstLine="0"/>
        <w:jc w:val="left"/>
      </w:pPr>
      <w:r>
        <w:t>## Likelihood ratio test= 228 on 82.62 df,</w:t>
      </w:r>
      <w:r>
        <w:tab/>
        <w:t>p=2e-15</w:t>
      </w:r>
    </w:p>
    <w:p w14:paraId="6D61C9A1" w14:textId="77777777" w:rsidR="00566128" w:rsidRDefault="00853446">
      <w:pPr>
        <w:spacing w:after="462" w:line="245" w:lineRule="auto"/>
        <w:ind w:left="16" w:right="1341"/>
        <w:jc w:val="left"/>
      </w:pPr>
      <w:r>
        <w:t>From the output above, it can be seen that variables “age” and “eyeright” have positive association with the rate of occurrence of visual loss, and variables “trt” and whether using “argon” type of laser are negatively associated with the rate. All the fixed effects that we included in this study have significant effects for the risk of visual loss.</w:t>
      </w:r>
    </w:p>
    <w:p w14:paraId="5B8119A0" w14:textId="77777777" w:rsidR="00566128" w:rsidRDefault="00853446">
      <w:pPr>
        <w:tabs>
          <w:tab w:val="center" w:pos="1592"/>
        </w:tabs>
        <w:spacing w:after="184" w:line="259" w:lineRule="auto"/>
        <w:ind w:left="0" w:right="0" w:firstLine="0"/>
        <w:jc w:val="left"/>
      </w:pPr>
      <w:r>
        <w:rPr>
          <w:b/>
          <w:sz w:val="24"/>
        </w:rPr>
        <w:t>4.3</w:t>
      </w:r>
      <w:r>
        <w:rPr>
          <w:b/>
          <w:sz w:val="24"/>
        </w:rPr>
        <w:tab/>
        <w:t>Bayesian: INLA</w:t>
      </w:r>
    </w:p>
    <w:p w14:paraId="02C0FDF3" w14:textId="77777777" w:rsidR="00566128" w:rsidRDefault="00853446">
      <w:pPr>
        <w:ind w:left="16" w:right="1425"/>
      </w:pPr>
      <w:r>
        <w:t>Now we fit the same model using INLA:</w:t>
      </w:r>
    </w:p>
    <w:p w14:paraId="40DAF931" w14:textId="77777777" w:rsidR="00566128" w:rsidRDefault="00853446">
      <w:pPr>
        <w:shd w:val="clear" w:color="auto" w:fill="F8F8F8"/>
        <w:spacing w:after="9" w:line="270" w:lineRule="auto"/>
        <w:ind w:left="23" w:right="1535" w:hanging="10"/>
        <w:jc w:val="left"/>
      </w:pPr>
      <w:r>
        <w:t xml:space="preserve">formula = </w:t>
      </w:r>
      <w:r>
        <w:rPr>
          <w:b/>
          <w:color w:val="214A87"/>
        </w:rPr>
        <w:t>inla.surv</w:t>
      </w:r>
      <w:r>
        <w:t xml:space="preserve">(time, status) </w:t>
      </w:r>
      <w:r>
        <w:rPr>
          <w:b/>
          <w:color w:val="CF5C00"/>
        </w:rPr>
        <w:t xml:space="preserve">~ </w:t>
      </w:r>
      <w:r>
        <w:t xml:space="preserve">age </w:t>
      </w:r>
      <w:r>
        <w:rPr>
          <w:b/>
          <w:color w:val="CF5C00"/>
        </w:rPr>
        <w:t xml:space="preserve">+ </w:t>
      </w:r>
      <w:r>
        <w:t xml:space="preserve">eye </w:t>
      </w:r>
      <w:r>
        <w:rPr>
          <w:b/>
          <w:color w:val="CF5C00"/>
        </w:rPr>
        <w:t xml:space="preserve">+ </w:t>
      </w:r>
      <w:r>
        <w:t xml:space="preserve">trt </w:t>
      </w:r>
      <w:r>
        <w:rPr>
          <w:b/>
          <w:color w:val="CF5C00"/>
        </w:rPr>
        <w:t xml:space="preserve">+ </w:t>
      </w:r>
      <w:r>
        <w:t xml:space="preserve">laser </w:t>
      </w:r>
      <w:r>
        <w:rPr>
          <w:b/>
          <w:color w:val="CF5C00"/>
        </w:rPr>
        <w:t xml:space="preserve">+ </w:t>
      </w:r>
      <w:r>
        <w:rPr>
          <w:b/>
          <w:color w:val="214A87"/>
        </w:rPr>
        <w:t>f</w:t>
      </w:r>
      <w:r>
        <w:t xml:space="preserve">(id, </w:t>
      </w:r>
      <w:r>
        <w:rPr>
          <w:color w:val="214A87"/>
        </w:rPr>
        <w:t xml:space="preserve">model = </w:t>
      </w:r>
      <w:r>
        <w:rPr>
          <w:color w:val="4F9905"/>
        </w:rPr>
        <w:t>"iid"</w:t>
      </w:r>
      <w:r>
        <w:t xml:space="preserve">) diabetic.INLA &lt;- </w:t>
      </w:r>
      <w:r>
        <w:rPr>
          <w:b/>
          <w:color w:val="214A87"/>
        </w:rPr>
        <w:t>inla</w:t>
      </w:r>
      <w:r>
        <w:t xml:space="preserve">(formula, </w:t>
      </w:r>
      <w:r>
        <w:rPr>
          <w:color w:val="214A87"/>
        </w:rPr>
        <w:t xml:space="preserve">control.compute = </w:t>
      </w:r>
      <w:r>
        <w:rPr>
          <w:b/>
          <w:color w:val="214A87"/>
        </w:rPr>
        <w:t>list</w:t>
      </w:r>
      <w:r>
        <w:t>(</w:t>
      </w:r>
      <w:r>
        <w:rPr>
          <w:color w:val="214A87"/>
        </w:rPr>
        <w:t xml:space="preserve">dic = </w:t>
      </w:r>
      <w:r>
        <w:rPr>
          <w:color w:val="8F5903"/>
        </w:rPr>
        <w:t>TRUE</w:t>
      </w:r>
      <w:r>
        <w:t xml:space="preserve">), </w:t>
      </w:r>
      <w:r>
        <w:rPr>
          <w:color w:val="214A87"/>
        </w:rPr>
        <w:t xml:space="preserve">family = </w:t>
      </w:r>
      <w:r>
        <w:rPr>
          <w:color w:val="4F9905"/>
        </w:rPr>
        <w:t>"coxph"</w:t>
      </w:r>
      <w:r>
        <w:t xml:space="preserve">, </w:t>
      </w:r>
      <w:r>
        <w:rPr>
          <w:color w:val="214A87"/>
        </w:rPr>
        <w:t xml:space="preserve">data = </w:t>
      </w:r>
      <w:r>
        <w:t xml:space="preserve">diabetic, </w:t>
      </w:r>
      <w:r>
        <w:rPr>
          <w:color w:val="214A87"/>
        </w:rPr>
        <w:t>control.hazard=</w:t>
      </w:r>
      <w:r>
        <w:rPr>
          <w:b/>
          <w:color w:val="214A87"/>
        </w:rPr>
        <w:t>list</w:t>
      </w:r>
      <w:r>
        <w:t>(</w:t>
      </w:r>
      <w:r>
        <w:rPr>
          <w:color w:val="214A87"/>
        </w:rPr>
        <w:t>model=</w:t>
      </w:r>
      <w:r>
        <w:rPr>
          <w:color w:val="4F9905"/>
        </w:rPr>
        <w:t>"rw2"</w:t>
      </w:r>
      <w:r>
        <w:t xml:space="preserve">, </w:t>
      </w:r>
      <w:r>
        <w:rPr>
          <w:color w:val="214A87"/>
        </w:rPr>
        <w:t>n.intervals=</w:t>
      </w:r>
      <w:r>
        <w:rPr>
          <w:color w:val="0000CF"/>
        </w:rPr>
        <w:t>20</w:t>
      </w:r>
      <w:r>
        <w:t>))</w:t>
      </w:r>
    </w:p>
    <w:p w14:paraId="2B96A332" w14:textId="77777777" w:rsidR="00566128" w:rsidRDefault="00853446">
      <w:pPr>
        <w:shd w:val="clear" w:color="auto" w:fill="F8F8F8"/>
        <w:spacing w:after="235" w:line="270" w:lineRule="auto"/>
        <w:ind w:left="23" w:right="1535" w:hanging="10"/>
        <w:jc w:val="left"/>
      </w:pPr>
      <w:r>
        <w:t>diabetic.INLA</w:t>
      </w:r>
      <w:r>
        <w:rPr>
          <w:b/>
          <w:color w:val="CF5C00"/>
        </w:rPr>
        <w:t>$</w:t>
      </w:r>
      <w:r>
        <w:t>summary.fixed</w:t>
      </w:r>
    </w:p>
    <w:p w14:paraId="4CFF9034" w14:textId="77777777" w:rsidR="00566128" w:rsidRDefault="00853446">
      <w:pPr>
        <w:tabs>
          <w:tab w:val="center" w:pos="2643"/>
          <w:tab w:val="center" w:pos="4526"/>
          <w:tab w:val="center" w:pos="6828"/>
        </w:tabs>
        <w:spacing w:after="22" w:line="259" w:lineRule="auto"/>
        <w:ind w:left="0" w:right="0" w:firstLine="0"/>
        <w:jc w:val="left"/>
      </w:pPr>
      <w:r>
        <w:t>##</w:t>
      </w:r>
      <w:r>
        <w:tab/>
        <w:t>mean</w:t>
      </w:r>
      <w:r>
        <w:tab/>
        <w:t>sd 0.025quant</w:t>
      </w:r>
      <w:r>
        <w:tab/>
        <w:t>0.5quant 0.975quant</w:t>
      </w:r>
    </w:p>
    <w:p w14:paraId="034BE8F8" w14:textId="77777777" w:rsidR="00566128" w:rsidRDefault="00853446">
      <w:pPr>
        <w:spacing w:after="22" w:line="259" w:lineRule="auto"/>
        <w:ind w:left="23" w:right="0" w:hanging="10"/>
        <w:jc w:val="left"/>
      </w:pPr>
      <w:r>
        <w:t>## (Intercept) -4.763729393 0.24996255 -5.27247610 -4.757707446 -4.28881333</w:t>
      </w:r>
    </w:p>
    <w:p w14:paraId="12352FEA" w14:textId="77777777" w:rsidR="00566128" w:rsidRDefault="00853446">
      <w:pPr>
        <w:tabs>
          <w:tab w:val="center" w:pos="4788"/>
        </w:tabs>
        <w:spacing w:after="22" w:line="259" w:lineRule="auto"/>
        <w:ind w:left="0" w:right="0" w:firstLine="0"/>
        <w:jc w:val="left"/>
      </w:pPr>
      <w:r>
        <w:t>## age</w:t>
      </w:r>
      <w:r>
        <w:tab/>
        <w:t>0.007160643 0.01085699 -0.01385412 0.007024607 0.02907964</w:t>
      </w:r>
    </w:p>
    <w:p w14:paraId="1D7BD1DE" w14:textId="77777777" w:rsidR="00566128" w:rsidRDefault="00853446">
      <w:pPr>
        <w:tabs>
          <w:tab w:val="center" w:pos="4788"/>
        </w:tabs>
        <w:spacing w:after="22" w:line="259" w:lineRule="auto"/>
        <w:ind w:left="0" w:right="0" w:firstLine="0"/>
        <w:jc w:val="left"/>
      </w:pPr>
      <w:r>
        <w:t>## eyeright</w:t>
      </w:r>
      <w:r>
        <w:tab/>
        <w:t>0.385802068 0.17639593 0.04935632 0.382261555 0.74288124</w:t>
      </w:r>
    </w:p>
    <w:p w14:paraId="322F026C" w14:textId="77777777" w:rsidR="00566128" w:rsidRDefault="00853446">
      <w:pPr>
        <w:tabs>
          <w:tab w:val="center" w:pos="4736"/>
        </w:tabs>
        <w:spacing w:after="22" w:line="259" w:lineRule="auto"/>
        <w:ind w:left="0" w:right="0" w:firstLine="0"/>
        <w:jc w:val="left"/>
      </w:pPr>
      <w:r>
        <w:t>## trt</w:t>
      </w:r>
      <w:r>
        <w:tab/>
        <w:t>-0.867311186 0.19243839 -1.26426547 -0.860445271 -0.50841633</w:t>
      </w:r>
    </w:p>
    <w:p w14:paraId="507CBBBB" w14:textId="77777777" w:rsidR="00566128" w:rsidRDefault="00853446">
      <w:pPr>
        <w:spacing w:after="22" w:line="259" w:lineRule="auto"/>
        <w:ind w:left="23" w:right="0" w:hanging="10"/>
        <w:jc w:val="left"/>
      </w:pPr>
      <w:r>
        <w:t>## laserargon -0.118830760 0.32297942 -0.77672824 -0.111820255 0.49864364</w:t>
      </w:r>
    </w:p>
    <w:p w14:paraId="5C3ACE3F" w14:textId="77777777" w:rsidR="00566128" w:rsidRDefault="00853446">
      <w:pPr>
        <w:tabs>
          <w:tab w:val="center" w:pos="2643"/>
          <w:tab w:val="center" w:pos="4056"/>
        </w:tabs>
        <w:spacing w:after="22" w:line="259" w:lineRule="auto"/>
        <w:ind w:left="0" w:right="0" w:firstLine="0"/>
        <w:jc w:val="left"/>
      </w:pPr>
      <w:r>
        <w:t>##</w:t>
      </w:r>
      <w:r>
        <w:tab/>
        <w:t>mode</w:t>
      </w:r>
      <w:r>
        <w:tab/>
        <w:t>kld</w:t>
      </w:r>
    </w:p>
    <w:p w14:paraId="57073481" w14:textId="77777777" w:rsidR="00566128" w:rsidRDefault="00853446">
      <w:pPr>
        <w:spacing w:after="22" w:line="259" w:lineRule="auto"/>
        <w:ind w:left="23" w:right="0" w:hanging="10"/>
        <w:jc w:val="left"/>
      </w:pPr>
      <w:r>
        <w:t>## (Intercept) -4.746079947 3.457442e-06</w:t>
      </w:r>
    </w:p>
    <w:p w14:paraId="4A762F1A" w14:textId="77777777" w:rsidR="00566128" w:rsidRDefault="00853446">
      <w:pPr>
        <w:tabs>
          <w:tab w:val="center" w:pos="2957"/>
        </w:tabs>
        <w:spacing w:after="22" w:line="259" w:lineRule="auto"/>
        <w:ind w:left="0" w:right="0" w:firstLine="0"/>
        <w:jc w:val="left"/>
      </w:pPr>
      <w:r>
        <w:t>## age</w:t>
      </w:r>
      <w:r>
        <w:tab/>
        <w:t>0.006834706 8.068802e-06</w:t>
      </w:r>
    </w:p>
    <w:p w14:paraId="32F9C40D" w14:textId="77777777" w:rsidR="00566128" w:rsidRDefault="00853446">
      <w:pPr>
        <w:tabs>
          <w:tab w:val="center" w:pos="2957"/>
        </w:tabs>
        <w:spacing w:after="22" w:line="259" w:lineRule="auto"/>
        <w:ind w:left="0" w:right="0" w:firstLine="0"/>
        <w:jc w:val="left"/>
      </w:pPr>
      <w:r>
        <w:t>## eyeright</w:t>
      </w:r>
      <w:r>
        <w:tab/>
        <w:t>0.375286188 5.876295e-06</w:t>
      </w:r>
    </w:p>
    <w:p w14:paraId="32E2E4C4" w14:textId="77777777" w:rsidR="00566128" w:rsidRDefault="00853446">
      <w:pPr>
        <w:tabs>
          <w:tab w:val="center" w:pos="2905"/>
        </w:tabs>
        <w:spacing w:after="22" w:line="259" w:lineRule="auto"/>
        <w:ind w:left="0" w:right="0" w:firstLine="0"/>
        <w:jc w:val="left"/>
      </w:pPr>
      <w:r>
        <w:t>## trt</w:t>
      </w:r>
      <w:r>
        <w:tab/>
        <w:t>-0.846080656 1.415197e-05</w:t>
      </w:r>
    </w:p>
    <w:p w14:paraId="456EF5F7" w14:textId="77777777" w:rsidR="00566128" w:rsidRDefault="00853446">
      <w:pPr>
        <w:spacing w:after="96" w:line="259" w:lineRule="auto"/>
        <w:ind w:left="23" w:right="0" w:hanging="10"/>
        <w:jc w:val="left"/>
      </w:pPr>
      <w:r>
        <w:t>## laserargon -0.099026290 3.739273e-06</w:t>
      </w:r>
    </w:p>
    <w:p w14:paraId="4CDED880" w14:textId="77777777" w:rsidR="00566128" w:rsidRDefault="00853446">
      <w:pPr>
        <w:spacing w:after="568"/>
        <w:ind w:left="16" w:right="1425"/>
      </w:pPr>
      <w:r>
        <w:t xml:space="preserve">It seems like these two approaches are similar enough. Though in the classic “coxph” approach, the effects of age and using argon-type laser are significant, but INLA gives insignificant results(the 95% credible interval contains zero). There is an estimate for intercept in the INLA’s method because we used </w:t>
      </w:r>
      <w:commentRangeStart w:id="113"/>
      <w:r>
        <w:t>a random walk prior in that.</w:t>
      </w:r>
      <w:commentRangeEnd w:id="113"/>
      <w:r w:rsidR="00917C0E">
        <w:rPr>
          <w:rStyle w:val="CommentReference"/>
        </w:rPr>
        <w:commentReference w:id="113"/>
      </w:r>
    </w:p>
    <w:p w14:paraId="1C248330" w14:textId="77777777" w:rsidR="00566128" w:rsidRDefault="00853446">
      <w:pPr>
        <w:numPr>
          <w:ilvl w:val="0"/>
          <w:numId w:val="4"/>
        </w:numPr>
        <w:spacing w:after="192" w:line="259" w:lineRule="auto"/>
        <w:ind w:right="0" w:hanging="484"/>
        <w:jc w:val="left"/>
      </w:pPr>
      <w:r>
        <w:rPr>
          <w:b/>
          <w:sz w:val="29"/>
        </w:rPr>
        <w:t>Example from Bladder Data-set:</w:t>
      </w:r>
    </w:p>
    <w:p w14:paraId="3FC9965D" w14:textId="77777777" w:rsidR="00566128" w:rsidRDefault="00853446">
      <w:pPr>
        <w:spacing w:after="113" w:line="245" w:lineRule="auto"/>
        <w:ind w:left="16" w:right="1341"/>
        <w:jc w:val="left"/>
      </w:pPr>
      <w:r>
        <w:t>Next, we will study the two approaches on the data-set “bladder1”. This is the full data-set that contains the result from a study on recurrences of bladder cancer from 118 subjects. In this data-set, the variables that we are interested in are “id”, “number”, “size”, “recur”, “times” and “censored”.</w:t>
      </w:r>
    </w:p>
    <w:p w14:paraId="339A4407" w14:textId="0D72BB8B" w:rsidR="00566128" w:rsidRDefault="00853446">
      <w:pPr>
        <w:ind w:left="16" w:right="1425"/>
      </w:pPr>
      <w:r>
        <w:t xml:space="preserve">The variable “id” is </w:t>
      </w:r>
      <w:del w:id="114" w:author="Alexander Stringer" w:date="2019-09-30T11:12:00Z">
        <w:r w:rsidDel="00B607D8">
          <w:delText xml:space="preserve">just </w:delText>
        </w:r>
      </w:del>
      <w:r>
        <w:t>the patient ID.</w:t>
      </w:r>
    </w:p>
    <w:p w14:paraId="40309D01" w14:textId="77777777" w:rsidR="00566128" w:rsidRDefault="00853446">
      <w:pPr>
        <w:ind w:left="16" w:right="1425"/>
      </w:pPr>
      <w:r>
        <w:t>The variable “number” specifies initial number of tumors of each subject.</w:t>
      </w:r>
    </w:p>
    <w:p w14:paraId="24040EC0" w14:textId="77777777" w:rsidR="00566128" w:rsidRDefault="00853446">
      <w:pPr>
        <w:ind w:left="16" w:right="1425"/>
      </w:pPr>
      <w:r>
        <w:t>The variable “size” is the size of largest initial tumor.</w:t>
      </w:r>
    </w:p>
    <w:p w14:paraId="4AB697FE" w14:textId="77777777" w:rsidR="00566128" w:rsidRDefault="00853446">
      <w:pPr>
        <w:ind w:left="16" w:right="1425"/>
      </w:pPr>
      <w:r>
        <w:t>The variable “recur” is the number of recurrence of bladder cancer for that subject.</w:t>
      </w:r>
    </w:p>
    <w:p w14:paraId="59F1C69C" w14:textId="77777777" w:rsidR="00566128" w:rsidRDefault="00853446">
      <w:pPr>
        <w:spacing w:after="460"/>
        <w:ind w:left="16" w:right="1425"/>
      </w:pPr>
      <w:r>
        <w:lastRenderedPageBreak/>
        <w:t>The response variable will be “time” which is computed to be the duration of times until recurrence or death, censored by the variable “censored” with 0 means being censored.</w:t>
      </w:r>
    </w:p>
    <w:p w14:paraId="2B5D389F" w14:textId="77777777" w:rsidR="00566128" w:rsidRDefault="00853446">
      <w:pPr>
        <w:tabs>
          <w:tab w:val="center" w:pos="1176"/>
        </w:tabs>
        <w:spacing w:after="184" w:line="259" w:lineRule="auto"/>
        <w:ind w:left="0" w:right="0" w:firstLine="0"/>
        <w:jc w:val="left"/>
      </w:pPr>
      <w:r>
        <w:rPr>
          <w:b/>
          <w:sz w:val="24"/>
        </w:rPr>
        <w:t>5.1</w:t>
      </w:r>
      <w:r>
        <w:rPr>
          <w:b/>
          <w:sz w:val="24"/>
        </w:rPr>
        <w:tab/>
        <w:t>Data-set:</w:t>
      </w:r>
    </w:p>
    <w:tbl>
      <w:tblPr>
        <w:tblStyle w:val="TableGrid"/>
        <w:tblW w:w="9480" w:type="dxa"/>
        <w:tblInd w:w="-31" w:type="dxa"/>
        <w:tblCellMar>
          <w:top w:w="79" w:type="dxa"/>
          <w:left w:w="60" w:type="dxa"/>
          <w:bottom w:w="0" w:type="dxa"/>
          <w:right w:w="115" w:type="dxa"/>
        </w:tblCellMar>
        <w:tblLook w:val="04A0" w:firstRow="1" w:lastRow="0" w:firstColumn="1" w:lastColumn="0" w:noHBand="0" w:noVBand="1"/>
      </w:tblPr>
      <w:tblGrid>
        <w:gridCol w:w="9480"/>
      </w:tblGrid>
      <w:tr w:rsidR="00566128" w14:paraId="43B5B9C1" w14:textId="77777777">
        <w:trPr>
          <w:trHeight w:val="2187"/>
        </w:trPr>
        <w:tc>
          <w:tcPr>
            <w:tcW w:w="9480" w:type="dxa"/>
            <w:tcBorders>
              <w:top w:val="nil"/>
              <w:left w:val="nil"/>
              <w:bottom w:val="nil"/>
              <w:right w:val="nil"/>
            </w:tcBorders>
            <w:shd w:val="clear" w:color="auto" w:fill="F8F8F8"/>
          </w:tcPr>
          <w:p w14:paraId="3251FF75" w14:textId="77777777" w:rsidR="00566128" w:rsidRDefault="00853446">
            <w:pPr>
              <w:spacing w:after="0" w:line="283" w:lineRule="auto"/>
              <w:ind w:left="0" w:right="4597" w:firstLine="0"/>
              <w:jc w:val="left"/>
            </w:pPr>
            <w:r>
              <w:t xml:space="preserve">data &lt;- </w:t>
            </w:r>
            <w:r>
              <w:rPr>
                <w:b/>
                <w:color w:val="214A87"/>
              </w:rPr>
              <w:t>as_tibble</w:t>
            </w:r>
            <w:r>
              <w:t xml:space="preserve">(bladder1) data &lt;- </w:t>
            </w:r>
            <w:r>
              <w:rPr>
                <w:b/>
                <w:color w:val="214A87"/>
              </w:rPr>
              <w:t>select</w:t>
            </w:r>
            <w:r>
              <w:t>(data,</w:t>
            </w:r>
            <w:r>
              <w:rPr>
                <w:b/>
                <w:color w:val="CF5C00"/>
              </w:rPr>
              <w:t>-</w:t>
            </w:r>
            <w:r>
              <w:rPr>
                <w:b/>
                <w:color w:val="214A87"/>
              </w:rPr>
              <w:t>c</w:t>
            </w:r>
            <w:r>
              <w:t xml:space="preserve">(rsize,rtumor,enum)) data &lt;- data </w:t>
            </w:r>
            <w:r>
              <w:rPr>
                <w:b/>
                <w:color w:val="CF5C00"/>
              </w:rPr>
              <w:t xml:space="preserve">%&gt;% </w:t>
            </w:r>
            <w:r>
              <w:rPr>
                <w:b/>
                <w:color w:val="214A87"/>
              </w:rPr>
              <w:t>mutate</w:t>
            </w:r>
            <w:r>
              <w:t>(</w:t>
            </w:r>
            <w:r>
              <w:rPr>
                <w:color w:val="214A87"/>
              </w:rPr>
              <w:t xml:space="preserve">censored = </w:t>
            </w:r>
            <w:r>
              <w:t>status</w:t>
            </w:r>
            <w:r>
              <w:rPr>
                <w:b/>
                <w:color w:val="CF5C00"/>
              </w:rPr>
              <w:t>==</w:t>
            </w:r>
            <w:r>
              <w:rPr>
                <w:color w:val="0000CF"/>
              </w:rPr>
              <w:t>0</w:t>
            </w:r>
            <w:r>
              <w:t xml:space="preserve">) </w:t>
            </w:r>
            <w:r>
              <w:rPr>
                <w:b/>
                <w:color w:val="214A87"/>
              </w:rPr>
              <w:t xml:space="preserve">for </w:t>
            </w:r>
            <w:r>
              <w:t xml:space="preserve">(i </w:t>
            </w:r>
            <w:r>
              <w:rPr>
                <w:b/>
                <w:color w:val="214A87"/>
              </w:rPr>
              <w:t xml:space="preserve">in </w:t>
            </w:r>
            <w:r>
              <w:rPr>
                <w:color w:val="0000CF"/>
              </w:rPr>
              <w:t>1</w:t>
            </w:r>
            <w:r>
              <w:rPr>
                <w:b/>
                <w:color w:val="CF5C00"/>
              </w:rPr>
              <w:t>:</w:t>
            </w:r>
            <w:r>
              <w:rPr>
                <w:b/>
                <w:color w:val="214A87"/>
              </w:rPr>
              <w:t>length</w:t>
            </w:r>
            <w:r>
              <w:t>(data</w:t>
            </w:r>
            <w:r>
              <w:rPr>
                <w:b/>
                <w:color w:val="CF5C00"/>
              </w:rPr>
              <w:t>$</w:t>
            </w:r>
            <w:r>
              <w:t xml:space="preserve">censored)) { </w:t>
            </w:r>
            <w:r>
              <w:rPr>
                <w:b/>
                <w:color w:val="214A87"/>
              </w:rPr>
              <w:t>if</w:t>
            </w:r>
            <w:r>
              <w:t>(data</w:t>
            </w:r>
            <w:r>
              <w:rPr>
                <w:b/>
                <w:color w:val="CF5C00"/>
              </w:rPr>
              <w:t>$</w:t>
            </w:r>
            <w:r>
              <w:t>censored[i]) data</w:t>
            </w:r>
            <w:r>
              <w:rPr>
                <w:b/>
                <w:color w:val="CF5C00"/>
              </w:rPr>
              <w:t>$</w:t>
            </w:r>
            <w:r>
              <w:t xml:space="preserve">censored[i] &lt;- </w:t>
            </w:r>
            <w:r>
              <w:rPr>
                <w:color w:val="0000CF"/>
              </w:rPr>
              <w:t xml:space="preserve">0 </w:t>
            </w:r>
            <w:r>
              <w:rPr>
                <w:b/>
                <w:color w:val="214A87"/>
              </w:rPr>
              <w:t xml:space="preserve">else </w:t>
            </w:r>
            <w:r>
              <w:t>data</w:t>
            </w:r>
            <w:r>
              <w:rPr>
                <w:b/>
                <w:color w:val="CF5C00"/>
              </w:rPr>
              <w:t>$</w:t>
            </w:r>
            <w:r>
              <w:t xml:space="preserve">censored[i] &lt;- </w:t>
            </w:r>
            <w:r>
              <w:rPr>
                <w:color w:val="0000CF"/>
              </w:rPr>
              <w:t>1</w:t>
            </w:r>
          </w:p>
          <w:p w14:paraId="0EC2013A" w14:textId="77777777" w:rsidR="00566128" w:rsidRDefault="00853446">
            <w:pPr>
              <w:spacing w:after="0" w:line="259" w:lineRule="auto"/>
              <w:ind w:left="0" w:right="4806" w:firstLine="0"/>
              <w:jc w:val="left"/>
            </w:pPr>
            <w:r>
              <w:t xml:space="preserve">} data &lt;- data </w:t>
            </w:r>
            <w:r>
              <w:rPr>
                <w:b/>
                <w:color w:val="CF5C00"/>
              </w:rPr>
              <w:t xml:space="preserve">%&gt;% </w:t>
            </w:r>
            <w:r>
              <w:rPr>
                <w:b/>
                <w:color w:val="214A87"/>
              </w:rPr>
              <w:t>mutate</w:t>
            </w:r>
            <w:r>
              <w:t>(</w:t>
            </w:r>
            <w:r>
              <w:rPr>
                <w:color w:val="214A87"/>
              </w:rPr>
              <w:t xml:space="preserve">times = </w:t>
            </w:r>
            <w:r>
              <w:t>stop</w:t>
            </w:r>
            <w:r>
              <w:rPr>
                <w:b/>
                <w:color w:val="CF5C00"/>
              </w:rPr>
              <w:t>-</w:t>
            </w:r>
            <w:r>
              <w:t xml:space="preserve">start) </w:t>
            </w:r>
            <w:r>
              <w:rPr>
                <w:b/>
                <w:color w:val="214A87"/>
              </w:rPr>
              <w:t>head</w:t>
            </w:r>
            <w:r>
              <w:t>(data)</w:t>
            </w:r>
          </w:p>
        </w:tc>
      </w:tr>
    </w:tbl>
    <w:p w14:paraId="2DA3F6FC" w14:textId="77777777" w:rsidR="00566128" w:rsidRDefault="00853446">
      <w:pPr>
        <w:spacing w:after="22" w:line="259" w:lineRule="auto"/>
        <w:ind w:left="23" w:right="0" w:hanging="10"/>
        <w:jc w:val="left"/>
      </w:pPr>
      <w:r>
        <w:t>## # A tibble: 6 x 10</w:t>
      </w:r>
    </w:p>
    <w:p w14:paraId="0646DB2C" w14:textId="77777777" w:rsidR="00566128" w:rsidRDefault="00853446">
      <w:pPr>
        <w:tabs>
          <w:tab w:val="center" w:pos="4265"/>
        </w:tabs>
        <w:spacing w:after="22" w:line="259" w:lineRule="auto"/>
        <w:ind w:left="0" w:right="0" w:firstLine="0"/>
        <w:jc w:val="left"/>
      </w:pPr>
      <w:r>
        <w:t>##</w:t>
      </w:r>
      <w:r>
        <w:tab/>
        <w:t>id treatment number size recur start stop status censored times</w:t>
      </w:r>
    </w:p>
    <w:p w14:paraId="6752CE3F" w14:textId="77777777" w:rsidR="00566128" w:rsidRDefault="00853446">
      <w:pPr>
        <w:tabs>
          <w:tab w:val="center" w:pos="1127"/>
          <w:tab w:val="center" w:pos="4213"/>
          <w:tab w:val="center" w:pos="7089"/>
        </w:tabs>
        <w:spacing w:after="22" w:line="259" w:lineRule="auto"/>
        <w:ind w:left="0" w:right="0" w:firstLine="0"/>
        <w:jc w:val="left"/>
      </w:pPr>
      <w:r>
        <w:t>##</w:t>
      </w:r>
      <w:r>
        <w:tab/>
        <w:t>&lt;int&gt; &lt;fct&gt;</w:t>
      </w:r>
      <w:r>
        <w:tab/>
        <w:t>&lt;int&gt; &lt;int&gt; &lt;int&gt; &lt;int&gt; &lt;int&gt; &lt;dbl&gt;</w:t>
      </w:r>
      <w:r>
        <w:tab/>
        <w:t>&lt;dbl&gt; &lt;int&gt;</w:t>
      </w:r>
    </w:p>
    <w:tbl>
      <w:tblPr>
        <w:tblStyle w:val="TableGrid"/>
        <w:tblW w:w="9480" w:type="dxa"/>
        <w:tblInd w:w="-31" w:type="dxa"/>
        <w:tblCellMar>
          <w:top w:w="0" w:type="dxa"/>
          <w:left w:w="0" w:type="dxa"/>
          <w:bottom w:w="0" w:type="dxa"/>
          <w:right w:w="105" w:type="dxa"/>
        </w:tblCellMar>
        <w:tblLook w:val="04A0" w:firstRow="1" w:lastRow="0" w:firstColumn="1" w:lastColumn="0" w:noHBand="0" w:noVBand="1"/>
      </w:tblPr>
      <w:tblGrid>
        <w:gridCol w:w="1210"/>
        <w:gridCol w:w="1569"/>
        <w:gridCol w:w="628"/>
        <w:gridCol w:w="628"/>
        <w:gridCol w:w="628"/>
        <w:gridCol w:w="523"/>
        <w:gridCol w:w="837"/>
        <w:gridCol w:w="941"/>
        <w:gridCol w:w="523"/>
        <w:gridCol w:w="1993"/>
      </w:tblGrid>
      <w:tr w:rsidR="00566128" w14:paraId="60B60D49" w14:textId="77777777">
        <w:trPr>
          <w:trHeight w:val="201"/>
        </w:trPr>
        <w:tc>
          <w:tcPr>
            <w:tcW w:w="1210" w:type="dxa"/>
            <w:tcBorders>
              <w:top w:val="nil"/>
              <w:left w:val="nil"/>
              <w:bottom w:val="nil"/>
              <w:right w:val="nil"/>
            </w:tcBorders>
          </w:tcPr>
          <w:p w14:paraId="6EBF279E" w14:textId="77777777" w:rsidR="00566128" w:rsidRDefault="00853446">
            <w:pPr>
              <w:tabs>
                <w:tab w:val="right" w:pos="1106"/>
              </w:tabs>
              <w:spacing w:after="0" w:line="259" w:lineRule="auto"/>
              <w:ind w:left="0" w:right="0" w:firstLine="0"/>
              <w:jc w:val="left"/>
            </w:pPr>
            <w:r>
              <w:t>## 1</w:t>
            </w:r>
            <w:r>
              <w:tab/>
              <w:t>1</w:t>
            </w:r>
          </w:p>
        </w:tc>
        <w:tc>
          <w:tcPr>
            <w:tcW w:w="1569" w:type="dxa"/>
            <w:tcBorders>
              <w:top w:val="nil"/>
              <w:left w:val="nil"/>
              <w:bottom w:val="nil"/>
              <w:right w:val="nil"/>
            </w:tcBorders>
          </w:tcPr>
          <w:p w14:paraId="365FC558" w14:textId="77777777" w:rsidR="00566128" w:rsidRDefault="00853446">
            <w:pPr>
              <w:spacing w:after="0" w:line="259" w:lineRule="auto"/>
              <w:ind w:left="0" w:right="0" w:firstLine="0"/>
              <w:jc w:val="left"/>
            </w:pPr>
            <w:r>
              <w:t>placebo</w:t>
            </w:r>
          </w:p>
        </w:tc>
        <w:tc>
          <w:tcPr>
            <w:tcW w:w="628" w:type="dxa"/>
            <w:tcBorders>
              <w:top w:val="nil"/>
              <w:left w:val="nil"/>
              <w:bottom w:val="nil"/>
              <w:right w:val="nil"/>
            </w:tcBorders>
          </w:tcPr>
          <w:p w14:paraId="13229F02" w14:textId="77777777" w:rsidR="00566128" w:rsidRDefault="00853446">
            <w:pPr>
              <w:spacing w:after="0" w:line="259" w:lineRule="auto"/>
              <w:ind w:left="0" w:right="0" w:firstLine="0"/>
              <w:jc w:val="left"/>
            </w:pPr>
            <w:r>
              <w:t>1</w:t>
            </w:r>
          </w:p>
        </w:tc>
        <w:tc>
          <w:tcPr>
            <w:tcW w:w="628" w:type="dxa"/>
            <w:tcBorders>
              <w:top w:val="nil"/>
              <w:left w:val="nil"/>
              <w:bottom w:val="nil"/>
              <w:right w:val="nil"/>
            </w:tcBorders>
          </w:tcPr>
          <w:p w14:paraId="323AC1A1" w14:textId="77777777" w:rsidR="00566128" w:rsidRDefault="00853446">
            <w:pPr>
              <w:spacing w:after="0" w:line="259" w:lineRule="auto"/>
              <w:ind w:left="0" w:right="0" w:firstLine="0"/>
              <w:jc w:val="left"/>
            </w:pPr>
            <w:r>
              <w:t>1</w:t>
            </w:r>
          </w:p>
        </w:tc>
        <w:tc>
          <w:tcPr>
            <w:tcW w:w="628" w:type="dxa"/>
            <w:tcBorders>
              <w:top w:val="nil"/>
              <w:left w:val="nil"/>
              <w:bottom w:val="nil"/>
              <w:right w:val="nil"/>
            </w:tcBorders>
          </w:tcPr>
          <w:p w14:paraId="13231648" w14:textId="77777777" w:rsidR="00566128" w:rsidRDefault="00853446">
            <w:pPr>
              <w:spacing w:after="0" w:line="259" w:lineRule="auto"/>
              <w:ind w:left="0" w:right="0" w:firstLine="0"/>
              <w:jc w:val="left"/>
            </w:pPr>
            <w:r>
              <w:t>0</w:t>
            </w:r>
          </w:p>
        </w:tc>
        <w:tc>
          <w:tcPr>
            <w:tcW w:w="523" w:type="dxa"/>
            <w:tcBorders>
              <w:top w:val="nil"/>
              <w:left w:val="nil"/>
              <w:bottom w:val="nil"/>
              <w:right w:val="nil"/>
            </w:tcBorders>
          </w:tcPr>
          <w:p w14:paraId="441A8500" w14:textId="77777777" w:rsidR="00566128" w:rsidRDefault="00853446">
            <w:pPr>
              <w:spacing w:after="0" w:line="259" w:lineRule="auto"/>
              <w:ind w:left="0" w:right="0" w:firstLine="0"/>
              <w:jc w:val="left"/>
            </w:pPr>
            <w:r>
              <w:t>0</w:t>
            </w:r>
          </w:p>
        </w:tc>
        <w:tc>
          <w:tcPr>
            <w:tcW w:w="837" w:type="dxa"/>
            <w:tcBorders>
              <w:top w:val="nil"/>
              <w:left w:val="nil"/>
              <w:bottom w:val="nil"/>
              <w:right w:val="nil"/>
            </w:tcBorders>
          </w:tcPr>
          <w:p w14:paraId="486D175C" w14:textId="77777777" w:rsidR="00566128" w:rsidRDefault="00853446">
            <w:pPr>
              <w:spacing w:after="0" w:line="259" w:lineRule="auto"/>
              <w:ind w:left="105" w:right="0" w:firstLine="0"/>
              <w:jc w:val="left"/>
            </w:pPr>
            <w:r>
              <w:t>0</w:t>
            </w:r>
          </w:p>
        </w:tc>
        <w:tc>
          <w:tcPr>
            <w:tcW w:w="941" w:type="dxa"/>
            <w:tcBorders>
              <w:top w:val="nil"/>
              <w:left w:val="nil"/>
              <w:bottom w:val="nil"/>
              <w:right w:val="nil"/>
            </w:tcBorders>
          </w:tcPr>
          <w:p w14:paraId="1C25ED68" w14:textId="77777777" w:rsidR="00566128" w:rsidRDefault="00853446">
            <w:pPr>
              <w:spacing w:after="0" w:line="259" w:lineRule="auto"/>
              <w:ind w:left="0" w:right="0" w:firstLine="0"/>
              <w:jc w:val="left"/>
            </w:pPr>
            <w:r>
              <w:t>3</w:t>
            </w:r>
          </w:p>
        </w:tc>
        <w:tc>
          <w:tcPr>
            <w:tcW w:w="523" w:type="dxa"/>
            <w:tcBorders>
              <w:top w:val="nil"/>
              <w:left w:val="nil"/>
              <w:bottom w:val="nil"/>
              <w:right w:val="nil"/>
            </w:tcBorders>
          </w:tcPr>
          <w:p w14:paraId="76115F1B" w14:textId="77777777" w:rsidR="00566128" w:rsidRDefault="00853446">
            <w:pPr>
              <w:spacing w:after="0" w:line="259" w:lineRule="auto"/>
              <w:ind w:left="0" w:right="0" w:firstLine="0"/>
              <w:jc w:val="left"/>
            </w:pPr>
            <w:r>
              <w:t>1</w:t>
            </w:r>
          </w:p>
        </w:tc>
        <w:tc>
          <w:tcPr>
            <w:tcW w:w="1993" w:type="dxa"/>
            <w:tcBorders>
              <w:top w:val="nil"/>
              <w:left w:val="nil"/>
              <w:bottom w:val="nil"/>
              <w:right w:val="nil"/>
            </w:tcBorders>
          </w:tcPr>
          <w:p w14:paraId="137A9515" w14:textId="77777777" w:rsidR="00566128" w:rsidRDefault="00853446">
            <w:pPr>
              <w:spacing w:after="0" w:line="259" w:lineRule="auto"/>
              <w:ind w:left="105" w:right="0" w:firstLine="0"/>
              <w:jc w:val="left"/>
            </w:pPr>
            <w:r>
              <w:t>0</w:t>
            </w:r>
          </w:p>
        </w:tc>
      </w:tr>
      <w:tr w:rsidR="00566128" w14:paraId="0A22E4C0" w14:textId="77777777">
        <w:trPr>
          <w:trHeight w:val="239"/>
        </w:trPr>
        <w:tc>
          <w:tcPr>
            <w:tcW w:w="1210" w:type="dxa"/>
            <w:tcBorders>
              <w:top w:val="nil"/>
              <w:left w:val="nil"/>
              <w:bottom w:val="nil"/>
              <w:right w:val="nil"/>
            </w:tcBorders>
          </w:tcPr>
          <w:p w14:paraId="43288E60" w14:textId="77777777" w:rsidR="00566128" w:rsidRDefault="00853446">
            <w:pPr>
              <w:tabs>
                <w:tab w:val="right" w:pos="1106"/>
              </w:tabs>
              <w:spacing w:after="0" w:line="259" w:lineRule="auto"/>
              <w:ind w:left="0" w:right="0" w:firstLine="0"/>
              <w:jc w:val="left"/>
            </w:pPr>
            <w:r>
              <w:t>## 2</w:t>
            </w:r>
            <w:r>
              <w:tab/>
              <w:t>2</w:t>
            </w:r>
          </w:p>
        </w:tc>
        <w:tc>
          <w:tcPr>
            <w:tcW w:w="1569" w:type="dxa"/>
            <w:tcBorders>
              <w:top w:val="nil"/>
              <w:left w:val="nil"/>
              <w:bottom w:val="nil"/>
              <w:right w:val="nil"/>
            </w:tcBorders>
          </w:tcPr>
          <w:p w14:paraId="05EABF16" w14:textId="77777777" w:rsidR="00566128" w:rsidRDefault="00853446">
            <w:pPr>
              <w:spacing w:after="0" w:line="259" w:lineRule="auto"/>
              <w:ind w:left="0" w:right="0" w:firstLine="0"/>
              <w:jc w:val="left"/>
            </w:pPr>
            <w:r>
              <w:t>placebo</w:t>
            </w:r>
          </w:p>
        </w:tc>
        <w:tc>
          <w:tcPr>
            <w:tcW w:w="628" w:type="dxa"/>
            <w:tcBorders>
              <w:top w:val="nil"/>
              <w:left w:val="nil"/>
              <w:bottom w:val="nil"/>
              <w:right w:val="nil"/>
            </w:tcBorders>
          </w:tcPr>
          <w:p w14:paraId="19B16A0A" w14:textId="77777777" w:rsidR="00566128" w:rsidRDefault="00853446">
            <w:pPr>
              <w:spacing w:after="0" w:line="259" w:lineRule="auto"/>
              <w:ind w:left="0" w:right="0" w:firstLine="0"/>
              <w:jc w:val="left"/>
            </w:pPr>
            <w:r>
              <w:t>1</w:t>
            </w:r>
          </w:p>
        </w:tc>
        <w:tc>
          <w:tcPr>
            <w:tcW w:w="628" w:type="dxa"/>
            <w:tcBorders>
              <w:top w:val="nil"/>
              <w:left w:val="nil"/>
              <w:bottom w:val="nil"/>
              <w:right w:val="nil"/>
            </w:tcBorders>
          </w:tcPr>
          <w:p w14:paraId="463DBA34" w14:textId="77777777" w:rsidR="00566128" w:rsidRDefault="00853446">
            <w:pPr>
              <w:spacing w:after="0" w:line="259" w:lineRule="auto"/>
              <w:ind w:left="0" w:right="0" w:firstLine="0"/>
              <w:jc w:val="left"/>
            </w:pPr>
            <w:r>
              <w:t>3</w:t>
            </w:r>
          </w:p>
        </w:tc>
        <w:tc>
          <w:tcPr>
            <w:tcW w:w="628" w:type="dxa"/>
            <w:tcBorders>
              <w:top w:val="nil"/>
              <w:left w:val="nil"/>
              <w:bottom w:val="nil"/>
              <w:right w:val="nil"/>
            </w:tcBorders>
          </w:tcPr>
          <w:p w14:paraId="491D3C0D" w14:textId="77777777" w:rsidR="00566128" w:rsidRDefault="00853446">
            <w:pPr>
              <w:spacing w:after="0" w:line="259" w:lineRule="auto"/>
              <w:ind w:left="0" w:right="0" w:firstLine="0"/>
              <w:jc w:val="left"/>
            </w:pPr>
            <w:r>
              <w:t>0</w:t>
            </w:r>
          </w:p>
        </w:tc>
        <w:tc>
          <w:tcPr>
            <w:tcW w:w="523" w:type="dxa"/>
            <w:tcBorders>
              <w:top w:val="nil"/>
              <w:left w:val="nil"/>
              <w:bottom w:val="nil"/>
              <w:right w:val="nil"/>
            </w:tcBorders>
          </w:tcPr>
          <w:p w14:paraId="01958C6D" w14:textId="77777777" w:rsidR="00566128" w:rsidRDefault="00853446">
            <w:pPr>
              <w:spacing w:after="0" w:line="259" w:lineRule="auto"/>
              <w:ind w:left="0" w:right="0" w:firstLine="0"/>
              <w:jc w:val="left"/>
            </w:pPr>
            <w:r>
              <w:t>0</w:t>
            </w:r>
          </w:p>
        </w:tc>
        <w:tc>
          <w:tcPr>
            <w:tcW w:w="837" w:type="dxa"/>
            <w:tcBorders>
              <w:top w:val="nil"/>
              <w:left w:val="nil"/>
              <w:bottom w:val="nil"/>
              <w:right w:val="nil"/>
            </w:tcBorders>
          </w:tcPr>
          <w:p w14:paraId="6138F2EF" w14:textId="77777777" w:rsidR="00566128" w:rsidRDefault="00853446">
            <w:pPr>
              <w:spacing w:after="0" w:line="259" w:lineRule="auto"/>
              <w:ind w:left="105" w:right="0" w:firstLine="0"/>
              <w:jc w:val="left"/>
            </w:pPr>
            <w:r>
              <w:t>1</w:t>
            </w:r>
          </w:p>
        </w:tc>
        <w:tc>
          <w:tcPr>
            <w:tcW w:w="941" w:type="dxa"/>
            <w:tcBorders>
              <w:top w:val="nil"/>
              <w:left w:val="nil"/>
              <w:bottom w:val="nil"/>
              <w:right w:val="nil"/>
            </w:tcBorders>
          </w:tcPr>
          <w:p w14:paraId="60CCA3A6" w14:textId="77777777" w:rsidR="00566128" w:rsidRDefault="00853446">
            <w:pPr>
              <w:spacing w:after="0" w:line="259" w:lineRule="auto"/>
              <w:ind w:left="0" w:right="0" w:firstLine="0"/>
              <w:jc w:val="left"/>
            </w:pPr>
            <w:r>
              <w:t>3</w:t>
            </w:r>
          </w:p>
        </w:tc>
        <w:tc>
          <w:tcPr>
            <w:tcW w:w="523" w:type="dxa"/>
            <w:tcBorders>
              <w:top w:val="nil"/>
              <w:left w:val="nil"/>
              <w:bottom w:val="nil"/>
              <w:right w:val="nil"/>
            </w:tcBorders>
          </w:tcPr>
          <w:p w14:paraId="25AF0108" w14:textId="77777777" w:rsidR="00566128" w:rsidRDefault="00853446">
            <w:pPr>
              <w:spacing w:after="0" w:line="259" w:lineRule="auto"/>
              <w:ind w:left="0" w:right="0" w:firstLine="0"/>
              <w:jc w:val="left"/>
            </w:pPr>
            <w:r>
              <w:t>1</w:t>
            </w:r>
          </w:p>
        </w:tc>
        <w:tc>
          <w:tcPr>
            <w:tcW w:w="1993" w:type="dxa"/>
            <w:tcBorders>
              <w:top w:val="nil"/>
              <w:left w:val="nil"/>
              <w:bottom w:val="nil"/>
              <w:right w:val="nil"/>
            </w:tcBorders>
          </w:tcPr>
          <w:p w14:paraId="45C74EB2" w14:textId="77777777" w:rsidR="00566128" w:rsidRDefault="00853446">
            <w:pPr>
              <w:spacing w:after="0" w:line="259" w:lineRule="auto"/>
              <w:ind w:left="105" w:right="0" w:firstLine="0"/>
              <w:jc w:val="left"/>
            </w:pPr>
            <w:r>
              <w:t>1</w:t>
            </w:r>
          </w:p>
        </w:tc>
      </w:tr>
      <w:tr w:rsidR="00566128" w14:paraId="5C81F8C5" w14:textId="77777777">
        <w:trPr>
          <w:trHeight w:val="239"/>
        </w:trPr>
        <w:tc>
          <w:tcPr>
            <w:tcW w:w="1210" w:type="dxa"/>
            <w:tcBorders>
              <w:top w:val="nil"/>
              <w:left w:val="nil"/>
              <w:bottom w:val="nil"/>
              <w:right w:val="nil"/>
            </w:tcBorders>
          </w:tcPr>
          <w:p w14:paraId="77AE444E" w14:textId="77777777" w:rsidR="00566128" w:rsidRDefault="00853446">
            <w:pPr>
              <w:tabs>
                <w:tab w:val="right" w:pos="1106"/>
              </w:tabs>
              <w:spacing w:after="0" w:line="259" w:lineRule="auto"/>
              <w:ind w:left="0" w:right="0" w:firstLine="0"/>
              <w:jc w:val="left"/>
            </w:pPr>
            <w:r>
              <w:t>## 3</w:t>
            </w:r>
            <w:r>
              <w:tab/>
              <w:t>3</w:t>
            </w:r>
          </w:p>
        </w:tc>
        <w:tc>
          <w:tcPr>
            <w:tcW w:w="1569" w:type="dxa"/>
            <w:tcBorders>
              <w:top w:val="nil"/>
              <w:left w:val="nil"/>
              <w:bottom w:val="nil"/>
              <w:right w:val="nil"/>
            </w:tcBorders>
          </w:tcPr>
          <w:p w14:paraId="737F6B21" w14:textId="77777777" w:rsidR="00566128" w:rsidRDefault="00853446">
            <w:pPr>
              <w:spacing w:after="0" w:line="259" w:lineRule="auto"/>
              <w:ind w:left="0" w:right="0" w:firstLine="0"/>
              <w:jc w:val="left"/>
            </w:pPr>
            <w:r>
              <w:t>placebo</w:t>
            </w:r>
          </w:p>
        </w:tc>
        <w:tc>
          <w:tcPr>
            <w:tcW w:w="628" w:type="dxa"/>
            <w:tcBorders>
              <w:top w:val="nil"/>
              <w:left w:val="nil"/>
              <w:bottom w:val="nil"/>
              <w:right w:val="nil"/>
            </w:tcBorders>
          </w:tcPr>
          <w:p w14:paraId="7A3DC87F" w14:textId="77777777" w:rsidR="00566128" w:rsidRDefault="00853446">
            <w:pPr>
              <w:spacing w:after="0" w:line="259" w:lineRule="auto"/>
              <w:ind w:left="0" w:right="0" w:firstLine="0"/>
              <w:jc w:val="left"/>
            </w:pPr>
            <w:r>
              <w:t>2</w:t>
            </w:r>
          </w:p>
        </w:tc>
        <w:tc>
          <w:tcPr>
            <w:tcW w:w="628" w:type="dxa"/>
            <w:tcBorders>
              <w:top w:val="nil"/>
              <w:left w:val="nil"/>
              <w:bottom w:val="nil"/>
              <w:right w:val="nil"/>
            </w:tcBorders>
          </w:tcPr>
          <w:p w14:paraId="2F41A58D" w14:textId="77777777" w:rsidR="00566128" w:rsidRDefault="00853446">
            <w:pPr>
              <w:spacing w:after="0" w:line="259" w:lineRule="auto"/>
              <w:ind w:left="0" w:right="0" w:firstLine="0"/>
              <w:jc w:val="left"/>
            </w:pPr>
            <w:r>
              <w:t>1</w:t>
            </w:r>
          </w:p>
        </w:tc>
        <w:tc>
          <w:tcPr>
            <w:tcW w:w="628" w:type="dxa"/>
            <w:tcBorders>
              <w:top w:val="nil"/>
              <w:left w:val="nil"/>
              <w:bottom w:val="nil"/>
              <w:right w:val="nil"/>
            </w:tcBorders>
          </w:tcPr>
          <w:p w14:paraId="0478DDFB" w14:textId="77777777" w:rsidR="00566128" w:rsidRDefault="00853446">
            <w:pPr>
              <w:spacing w:after="0" w:line="259" w:lineRule="auto"/>
              <w:ind w:left="0" w:right="0" w:firstLine="0"/>
              <w:jc w:val="left"/>
            </w:pPr>
            <w:r>
              <w:t>0</w:t>
            </w:r>
          </w:p>
        </w:tc>
        <w:tc>
          <w:tcPr>
            <w:tcW w:w="523" w:type="dxa"/>
            <w:tcBorders>
              <w:top w:val="nil"/>
              <w:left w:val="nil"/>
              <w:bottom w:val="nil"/>
              <w:right w:val="nil"/>
            </w:tcBorders>
          </w:tcPr>
          <w:p w14:paraId="2BE88BCD" w14:textId="77777777" w:rsidR="00566128" w:rsidRDefault="00853446">
            <w:pPr>
              <w:spacing w:after="0" w:line="259" w:lineRule="auto"/>
              <w:ind w:left="0" w:right="0" w:firstLine="0"/>
              <w:jc w:val="left"/>
            </w:pPr>
            <w:r>
              <w:t>0</w:t>
            </w:r>
          </w:p>
        </w:tc>
        <w:tc>
          <w:tcPr>
            <w:tcW w:w="837" w:type="dxa"/>
            <w:tcBorders>
              <w:top w:val="nil"/>
              <w:left w:val="nil"/>
              <w:bottom w:val="nil"/>
              <w:right w:val="nil"/>
            </w:tcBorders>
          </w:tcPr>
          <w:p w14:paraId="1347F1FF" w14:textId="77777777" w:rsidR="00566128" w:rsidRDefault="00853446">
            <w:pPr>
              <w:spacing w:after="0" w:line="259" w:lineRule="auto"/>
              <w:ind w:left="105" w:right="0" w:firstLine="0"/>
              <w:jc w:val="left"/>
            </w:pPr>
            <w:r>
              <w:t>4</w:t>
            </w:r>
          </w:p>
        </w:tc>
        <w:tc>
          <w:tcPr>
            <w:tcW w:w="941" w:type="dxa"/>
            <w:tcBorders>
              <w:top w:val="nil"/>
              <w:left w:val="nil"/>
              <w:bottom w:val="nil"/>
              <w:right w:val="nil"/>
            </w:tcBorders>
          </w:tcPr>
          <w:p w14:paraId="4A1B71CB" w14:textId="77777777" w:rsidR="00566128" w:rsidRDefault="00853446">
            <w:pPr>
              <w:spacing w:after="0" w:line="259" w:lineRule="auto"/>
              <w:ind w:left="0" w:right="0" w:firstLine="0"/>
              <w:jc w:val="left"/>
            </w:pPr>
            <w:r>
              <w:t>0</w:t>
            </w:r>
          </w:p>
        </w:tc>
        <w:tc>
          <w:tcPr>
            <w:tcW w:w="523" w:type="dxa"/>
            <w:tcBorders>
              <w:top w:val="nil"/>
              <w:left w:val="nil"/>
              <w:bottom w:val="nil"/>
              <w:right w:val="nil"/>
            </w:tcBorders>
          </w:tcPr>
          <w:p w14:paraId="19E94E64" w14:textId="77777777" w:rsidR="00566128" w:rsidRDefault="00853446">
            <w:pPr>
              <w:spacing w:after="0" w:line="259" w:lineRule="auto"/>
              <w:ind w:left="0" w:right="0" w:firstLine="0"/>
              <w:jc w:val="left"/>
            </w:pPr>
            <w:r>
              <w:t>0</w:t>
            </w:r>
          </w:p>
        </w:tc>
        <w:tc>
          <w:tcPr>
            <w:tcW w:w="1993" w:type="dxa"/>
            <w:tcBorders>
              <w:top w:val="nil"/>
              <w:left w:val="nil"/>
              <w:bottom w:val="nil"/>
              <w:right w:val="nil"/>
            </w:tcBorders>
          </w:tcPr>
          <w:p w14:paraId="26711D68" w14:textId="77777777" w:rsidR="00566128" w:rsidRDefault="00853446">
            <w:pPr>
              <w:spacing w:after="0" w:line="259" w:lineRule="auto"/>
              <w:ind w:left="105" w:right="0" w:firstLine="0"/>
              <w:jc w:val="left"/>
            </w:pPr>
            <w:r>
              <w:t>4</w:t>
            </w:r>
          </w:p>
        </w:tc>
      </w:tr>
      <w:tr w:rsidR="00566128" w14:paraId="32D51B34" w14:textId="77777777">
        <w:trPr>
          <w:trHeight w:val="239"/>
        </w:trPr>
        <w:tc>
          <w:tcPr>
            <w:tcW w:w="1210" w:type="dxa"/>
            <w:tcBorders>
              <w:top w:val="nil"/>
              <w:left w:val="nil"/>
              <w:bottom w:val="nil"/>
              <w:right w:val="nil"/>
            </w:tcBorders>
          </w:tcPr>
          <w:p w14:paraId="01317D2E" w14:textId="77777777" w:rsidR="00566128" w:rsidRDefault="00853446">
            <w:pPr>
              <w:tabs>
                <w:tab w:val="right" w:pos="1106"/>
              </w:tabs>
              <w:spacing w:after="0" w:line="259" w:lineRule="auto"/>
              <w:ind w:left="0" w:right="0" w:firstLine="0"/>
              <w:jc w:val="left"/>
            </w:pPr>
            <w:r>
              <w:t>## 4</w:t>
            </w:r>
            <w:r>
              <w:tab/>
              <w:t>4</w:t>
            </w:r>
          </w:p>
        </w:tc>
        <w:tc>
          <w:tcPr>
            <w:tcW w:w="1569" w:type="dxa"/>
            <w:tcBorders>
              <w:top w:val="nil"/>
              <w:left w:val="nil"/>
              <w:bottom w:val="nil"/>
              <w:right w:val="nil"/>
            </w:tcBorders>
          </w:tcPr>
          <w:p w14:paraId="629BF87E" w14:textId="77777777" w:rsidR="00566128" w:rsidRDefault="00853446">
            <w:pPr>
              <w:spacing w:after="0" w:line="259" w:lineRule="auto"/>
              <w:ind w:left="0" w:right="0" w:firstLine="0"/>
              <w:jc w:val="left"/>
            </w:pPr>
            <w:r>
              <w:t>placebo</w:t>
            </w:r>
          </w:p>
        </w:tc>
        <w:tc>
          <w:tcPr>
            <w:tcW w:w="628" w:type="dxa"/>
            <w:tcBorders>
              <w:top w:val="nil"/>
              <w:left w:val="nil"/>
              <w:bottom w:val="nil"/>
              <w:right w:val="nil"/>
            </w:tcBorders>
          </w:tcPr>
          <w:p w14:paraId="1498EF1E" w14:textId="77777777" w:rsidR="00566128" w:rsidRDefault="00853446">
            <w:pPr>
              <w:spacing w:after="0" w:line="259" w:lineRule="auto"/>
              <w:ind w:left="0" w:right="0" w:firstLine="0"/>
              <w:jc w:val="left"/>
            </w:pPr>
            <w:r>
              <w:t>1</w:t>
            </w:r>
          </w:p>
        </w:tc>
        <w:tc>
          <w:tcPr>
            <w:tcW w:w="628" w:type="dxa"/>
            <w:tcBorders>
              <w:top w:val="nil"/>
              <w:left w:val="nil"/>
              <w:bottom w:val="nil"/>
              <w:right w:val="nil"/>
            </w:tcBorders>
          </w:tcPr>
          <w:p w14:paraId="4A19FBB5" w14:textId="77777777" w:rsidR="00566128" w:rsidRDefault="00853446">
            <w:pPr>
              <w:spacing w:after="0" w:line="259" w:lineRule="auto"/>
              <w:ind w:left="0" w:right="0" w:firstLine="0"/>
              <w:jc w:val="left"/>
            </w:pPr>
            <w:r>
              <w:t>1</w:t>
            </w:r>
          </w:p>
        </w:tc>
        <w:tc>
          <w:tcPr>
            <w:tcW w:w="628" w:type="dxa"/>
            <w:tcBorders>
              <w:top w:val="nil"/>
              <w:left w:val="nil"/>
              <w:bottom w:val="nil"/>
              <w:right w:val="nil"/>
            </w:tcBorders>
          </w:tcPr>
          <w:p w14:paraId="61DA363A" w14:textId="77777777" w:rsidR="00566128" w:rsidRDefault="00853446">
            <w:pPr>
              <w:spacing w:after="0" w:line="259" w:lineRule="auto"/>
              <w:ind w:left="0" w:right="0" w:firstLine="0"/>
              <w:jc w:val="left"/>
            </w:pPr>
            <w:r>
              <w:t>0</w:t>
            </w:r>
          </w:p>
        </w:tc>
        <w:tc>
          <w:tcPr>
            <w:tcW w:w="523" w:type="dxa"/>
            <w:tcBorders>
              <w:top w:val="nil"/>
              <w:left w:val="nil"/>
              <w:bottom w:val="nil"/>
              <w:right w:val="nil"/>
            </w:tcBorders>
          </w:tcPr>
          <w:p w14:paraId="0B5F495B" w14:textId="77777777" w:rsidR="00566128" w:rsidRDefault="00853446">
            <w:pPr>
              <w:spacing w:after="0" w:line="259" w:lineRule="auto"/>
              <w:ind w:left="0" w:right="0" w:firstLine="0"/>
              <w:jc w:val="left"/>
            </w:pPr>
            <w:r>
              <w:t>0</w:t>
            </w:r>
          </w:p>
        </w:tc>
        <w:tc>
          <w:tcPr>
            <w:tcW w:w="837" w:type="dxa"/>
            <w:tcBorders>
              <w:top w:val="nil"/>
              <w:left w:val="nil"/>
              <w:bottom w:val="nil"/>
              <w:right w:val="nil"/>
            </w:tcBorders>
          </w:tcPr>
          <w:p w14:paraId="618DEC51" w14:textId="77777777" w:rsidR="00566128" w:rsidRDefault="00853446">
            <w:pPr>
              <w:spacing w:after="0" w:line="259" w:lineRule="auto"/>
              <w:ind w:left="105" w:right="0" w:firstLine="0"/>
              <w:jc w:val="left"/>
            </w:pPr>
            <w:r>
              <w:t>7</w:t>
            </w:r>
          </w:p>
        </w:tc>
        <w:tc>
          <w:tcPr>
            <w:tcW w:w="941" w:type="dxa"/>
            <w:tcBorders>
              <w:top w:val="nil"/>
              <w:left w:val="nil"/>
              <w:bottom w:val="nil"/>
              <w:right w:val="nil"/>
            </w:tcBorders>
          </w:tcPr>
          <w:p w14:paraId="1CAFCB7A" w14:textId="77777777" w:rsidR="00566128" w:rsidRDefault="00853446">
            <w:pPr>
              <w:spacing w:after="0" w:line="259" w:lineRule="auto"/>
              <w:ind w:left="0" w:right="0" w:firstLine="0"/>
              <w:jc w:val="left"/>
            </w:pPr>
            <w:r>
              <w:t>0</w:t>
            </w:r>
          </w:p>
        </w:tc>
        <w:tc>
          <w:tcPr>
            <w:tcW w:w="523" w:type="dxa"/>
            <w:tcBorders>
              <w:top w:val="nil"/>
              <w:left w:val="nil"/>
              <w:bottom w:val="nil"/>
              <w:right w:val="nil"/>
            </w:tcBorders>
          </w:tcPr>
          <w:p w14:paraId="1F1DB7F3" w14:textId="77777777" w:rsidR="00566128" w:rsidRDefault="00853446">
            <w:pPr>
              <w:spacing w:after="0" w:line="259" w:lineRule="auto"/>
              <w:ind w:left="0" w:right="0" w:firstLine="0"/>
              <w:jc w:val="left"/>
            </w:pPr>
            <w:r>
              <w:t>0</w:t>
            </w:r>
          </w:p>
        </w:tc>
        <w:tc>
          <w:tcPr>
            <w:tcW w:w="1993" w:type="dxa"/>
            <w:tcBorders>
              <w:top w:val="nil"/>
              <w:left w:val="nil"/>
              <w:bottom w:val="nil"/>
              <w:right w:val="nil"/>
            </w:tcBorders>
          </w:tcPr>
          <w:p w14:paraId="5226BAB2" w14:textId="77777777" w:rsidR="00566128" w:rsidRDefault="00853446">
            <w:pPr>
              <w:spacing w:after="0" w:line="259" w:lineRule="auto"/>
              <w:ind w:left="105" w:right="0" w:firstLine="0"/>
              <w:jc w:val="left"/>
            </w:pPr>
            <w:r>
              <w:t>7</w:t>
            </w:r>
          </w:p>
        </w:tc>
      </w:tr>
      <w:tr w:rsidR="00566128" w14:paraId="4AEF7EAA" w14:textId="77777777">
        <w:trPr>
          <w:trHeight w:val="239"/>
        </w:trPr>
        <w:tc>
          <w:tcPr>
            <w:tcW w:w="1210" w:type="dxa"/>
            <w:tcBorders>
              <w:top w:val="nil"/>
              <w:left w:val="nil"/>
              <w:bottom w:val="nil"/>
              <w:right w:val="nil"/>
            </w:tcBorders>
          </w:tcPr>
          <w:p w14:paraId="348159E1" w14:textId="77777777" w:rsidR="00566128" w:rsidRDefault="00853446">
            <w:pPr>
              <w:tabs>
                <w:tab w:val="right" w:pos="1106"/>
              </w:tabs>
              <w:spacing w:after="0" w:line="259" w:lineRule="auto"/>
              <w:ind w:left="0" w:right="0" w:firstLine="0"/>
              <w:jc w:val="left"/>
            </w:pPr>
            <w:r>
              <w:t>## 5</w:t>
            </w:r>
            <w:r>
              <w:tab/>
              <w:t>5</w:t>
            </w:r>
          </w:p>
        </w:tc>
        <w:tc>
          <w:tcPr>
            <w:tcW w:w="1569" w:type="dxa"/>
            <w:tcBorders>
              <w:top w:val="nil"/>
              <w:left w:val="nil"/>
              <w:bottom w:val="nil"/>
              <w:right w:val="nil"/>
            </w:tcBorders>
          </w:tcPr>
          <w:p w14:paraId="6161EB39" w14:textId="77777777" w:rsidR="00566128" w:rsidRDefault="00853446">
            <w:pPr>
              <w:spacing w:after="0" w:line="259" w:lineRule="auto"/>
              <w:ind w:left="0" w:right="0" w:firstLine="0"/>
              <w:jc w:val="left"/>
            </w:pPr>
            <w:r>
              <w:t>placebo</w:t>
            </w:r>
          </w:p>
        </w:tc>
        <w:tc>
          <w:tcPr>
            <w:tcW w:w="628" w:type="dxa"/>
            <w:tcBorders>
              <w:top w:val="nil"/>
              <w:left w:val="nil"/>
              <w:bottom w:val="nil"/>
              <w:right w:val="nil"/>
            </w:tcBorders>
          </w:tcPr>
          <w:p w14:paraId="0489C56C" w14:textId="77777777" w:rsidR="00566128" w:rsidRDefault="00853446">
            <w:pPr>
              <w:spacing w:after="0" w:line="259" w:lineRule="auto"/>
              <w:ind w:left="0" w:right="0" w:firstLine="0"/>
              <w:jc w:val="left"/>
            </w:pPr>
            <w:r>
              <w:t>5</w:t>
            </w:r>
          </w:p>
        </w:tc>
        <w:tc>
          <w:tcPr>
            <w:tcW w:w="628" w:type="dxa"/>
            <w:tcBorders>
              <w:top w:val="nil"/>
              <w:left w:val="nil"/>
              <w:bottom w:val="nil"/>
              <w:right w:val="nil"/>
            </w:tcBorders>
          </w:tcPr>
          <w:p w14:paraId="3467804D" w14:textId="77777777" w:rsidR="00566128" w:rsidRDefault="00853446">
            <w:pPr>
              <w:spacing w:after="0" w:line="259" w:lineRule="auto"/>
              <w:ind w:left="0" w:right="0" w:firstLine="0"/>
              <w:jc w:val="left"/>
            </w:pPr>
            <w:r>
              <w:t>1</w:t>
            </w:r>
          </w:p>
        </w:tc>
        <w:tc>
          <w:tcPr>
            <w:tcW w:w="628" w:type="dxa"/>
            <w:tcBorders>
              <w:top w:val="nil"/>
              <w:left w:val="nil"/>
              <w:bottom w:val="nil"/>
              <w:right w:val="nil"/>
            </w:tcBorders>
          </w:tcPr>
          <w:p w14:paraId="01B1C911" w14:textId="77777777" w:rsidR="00566128" w:rsidRDefault="00853446">
            <w:pPr>
              <w:spacing w:after="0" w:line="259" w:lineRule="auto"/>
              <w:ind w:left="0" w:right="0" w:firstLine="0"/>
              <w:jc w:val="left"/>
            </w:pPr>
            <w:r>
              <w:t>0</w:t>
            </w:r>
          </w:p>
        </w:tc>
        <w:tc>
          <w:tcPr>
            <w:tcW w:w="523" w:type="dxa"/>
            <w:tcBorders>
              <w:top w:val="nil"/>
              <w:left w:val="nil"/>
              <w:bottom w:val="nil"/>
              <w:right w:val="nil"/>
            </w:tcBorders>
          </w:tcPr>
          <w:p w14:paraId="1C7B4268" w14:textId="77777777" w:rsidR="00566128" w:rsidRDefault="00853446">
            <w:pPr>
              <w:spacing w:after="0" w:line="259" w:lineRule="auto"/>
              <w:ind w:left="0" w:right="0" w:firstLine="0"/>
              <w:jc w:val="left"/>
            </w:pPr>
            <w:r>
              <w:t>0</w:t>
            </w:r>
          </w:p>
        </w:tc>
        <w:tc>
          <w:tcPr>
            <w:tcW w:w="837" w:type="dxa"/>
            <w:tcBorders>
              <w:top w:val="nil"/>
              <w:left w:val="nil"/>
              <w:bottom w:val="nil"/>
              <w:right w:val="nil"/>
            </w:tcBorders>
          </w:tcPr>
          <w:p w14:paraId="3FAF5039" w14:textId="77777777" w:rsidR="00566128" w:rsidRDefault="00853446">
            <w:pPr>
              <w:spacing w:after="0" w:line="259" w:lineRule="auto"/>
              <w:ind w:left="0" w:right="0" w:firstLine="0"/>
              <w:jc w:val="left"/>
            </w:pPr>
            <w:r>
              <w:t>10</w:t>
            </w:r>
          </w:p>
        </w:tc>
        <w:tc>
          <w:tcPr>
            <w:tcW w:w="941" w:type="dxa"/>
            <w:tcBorders>
              <w:top w:val="nil"/>
              <w:left w:val="nil"/>
              <w:bottom w:val="nil"/>
              <w:right w:val="nil"/>
            </w:tcBorders>
          </w:tcPr>
          <w:p w14:paraId="43A56D47" w14:textId="77777777" w:rsidR="00566128" w:rsidRDefault="00853446">
            <w:pPr>
              <w:spacing w:after="0" w:line="259" w:lineRule="auto"/>
              <w:ind w:left="0" w:right="0" w:firstLine="0"/>
              <w:jc w:val="left"/>
            </w:pPr>
            <w:r>
              <w:t>3</w:t>
            </w:r>
          </w:p>
        </w:tc>
        <w:tc>
          <w:tcPr>
            <w:tcW w:w="523" w:type="dxa"/>
            <w:tcBorders>
              <w:top w:val="nil"/>
              <w:left w:val="nil"/>
              <w:bottom w:val="nil"/>
              <w:right w:val="nil"/>
            </w:tcBorders>
          </w:tcPr>
          <w:p w14:paraId="3C5E1D14" w14:textId="77777777" w:rsidR="00566128" w:rsidRDefault="00853446">
            <w:pPr>
              <w:spacing w:after="0" w:line="259" w:lineRule="auto"/>
              <w:ind w:left="0" w:right="0" w:firstLine="0"/>
              <w:jc w:val="left"/>
            </w:pPr>
            <w:r>
              <w:t>1</w:t>
            </w:r>
          </w:p>
        </w:tc>
        <w:tc>
          <w:tcPr>
            <w:tcW w:w="1993" w:type="dxa"/>
            <w:tcBorders>
              <w:top w:val="nil"/>
              <w:left w:val="nil"/>
              <w:bottom w:val="nil"/>
              <w:right w:val="nil"/>
            </w:tcBorders>
          </w:tcPr>
          <w:p w14:paraId="018E4B68" w14:textId="77777777" w:rsidR="00566128" w:rsidRDefault="00853446">
            <w:pPr>
              <w:spacing w:after="0" w:line="259" w:lineRule="auto"/>
              <w:ind w:left="0" w:right="0" w:firstLine="0"/>
              <w:jc w:val="left"/>
            </w:pPr>
            <w:r>
              <w:t>10</w:t>
            </w:r>
          </w:p>
        </w:tc>
      </w:tr>
      <w:tr w:rsidR="00566128" w14:paraId="2C2AD705" w14:textId="77777777">
        <w:trPr>
          <w:trHeight w:val="277"/>
        </w:trPr>
        <w:tc>
          <w:tcPr>
            <w:tcW w:w="1210" w:type="dxa"/>
            <w:tcBorders>
              <w:top w:val="nil"/>
              <w:left w:val="nil"/>
              <w:bottom w:val="nil"/>
              <w:right w:val="nil"/>
            </w:tcBorders>
          </w:tcPr>
          <w:p w14:paraId="60DB2E34" w14:textId="77777777" w:rsidR="00566128" w:rsidRDefault="00853446">
            <w:pPr>
              <w:tabs>
                <w:tab w:val="right" w:pos="1106"/>
              </w:tabs>
              <w:spacing w:after="0" w:line="259" w:lineRule="auto"/>
              <w:ind w:left="0" w:right="0" w:firstLine="0"/>
              <w:jc w:val="left"/>
            </w:pPr>
            <w:r>
              <w:t>## 6</w:t>
            </w:r>
            <w:r>
              <w:tab/>
              <w:t>6</w:t>
            </w:r>
          </w:p>
        </w:tc>
        <w:tc>
          <w:tcPr>
            <w:tcW w:w="1569" w:type="dxa"/>
            <w:tcBorders>
              <w:top w:val="nil"/>
              <w:left w:val="nil"/>
              <w:bottom w:val="nil"/>
              <w:right w:val="nil"/>
            </w:tcBorders>
          </w:tcPr>
          <w:p w14:paraId="53885C27" w14:textId="77777777" w:rsidR="00566128" w:rsidRDefault="00853446">
            <w:pPr>
              <w:spacing w:after="0" w:line="259" w:lineRule="auto"/>
              <w:ind w:left="0" w:right="0" w:firstLine="0"/>
              <w:jc w:val="left"/>
            </w:pPr>
            <w:r>
              <w:t>placebo</w:t>
            </w:r>
          </w:p>
        </w:tc>
        <w:tc>
          <w:tcPr>
            <w:tcW w:w="628" w:type="dxa"/>
            <w:tcBorders>
              <w:top w:val="nil"/>
              <w:left w:val="nil"/>
              <w:bottom w:val="nil"/>
              <w:right w:val="nil"/>
            </w:tcBorders>
          </w:tcPr>
          <w:p w14:paraId="31442726" w14:textId="77777777" w:rsidR="00566128" w:rsidRDefault="00853446">
            <w:pPr>
              <w:spacing w:after="0" w:line="259" w:lineRule="auto"/>
              <w:ind w:left="0" w:right="0" w:firstLine="0"/>
              <w:jc w:val="left"/>
            </w:pPr>
            <w:r>
              <w:t>4</w:t>
            </w:r>
          </w:p>
        </w:tc>
        <w:tc>
          <w:tcPr>
            <w:tcW w:w="628" w:type="dxa"/>
            <w:tcBorders>
              <w:top w:val="nil"/>
              <w:left w:val="nil"/>
              <w:bottom w:val="nil"/>
              <w:right w:val="nil"/>
            </w:tcBorders>
          </w:tcPr>
          <w:p w14:paraId="1E9EB49F" w14:textId="77777777" w:rsidR="00566128" w:rsidRDefault="00853446">
            <w:pPr>
              <w:spacing w:after="0" w:line="259" w:lineRule="auto"/>
              <w:ind w:left="0" w:right="0" w:firstLine="0"/>
              <w:jc w:val="left"/>
            </w:pPr>
            <w:r>
              <w:t>1</w:t>
            </w:r>
          </w:p>
        </w:tc>
        <w:tc>
          <w:tcPr>
            <w:tcW w:w="628" w:type="dxa"/>
            <w:tcBorders>
              <w:top w:val="nil"/>
              <w:left w:val="nil"/>
              <w:bottom w:val="nil"/>
              <w:right w:val="nil"/>
            </w:tcBorders>
          </w:tcPr>
          <w:p w14:paraId="49840D1B" w14:textId="77777777" w:rsidR="00566128" w:rsidRDefault="00853446">
            <w:pPr>
              <w:spacing w:after="0" w:line="259" w:lineRule="auto"/>
              <w:ind w:left="0" w:right="0" w:firstLine="0"/>
              <w:jc w:val="left"/>
            </w:pPr>
            <w:r>
              <w:t>1</w:t>
            </w:r>
          </w:p>
        </w:tc>
        <w:tc>
          <w:tcPr>
            <w:tcW w:w="523" w:type="dxa"/>
            <w:tcBorders>
              <w:top w:val="nil"/>
              <w:left w:val="nil"/>
              <w:bottom w:val="nil"/>
              <w:right w:val="nil"/>
            </w:tcBorders>
          </w:tcPr>
          <w:p w14:paraId="69F79A60" w14:textId="77777777" w:rsidR="00566128" w:rsidRDefault="00853446">
            <w:pPr>
              <w:spacing w:after="0" w:line="259" w:lineRule="auto"/>
              <w:ind w:left="0" w:right="0" w:firstLine="0"/>
              <w:jc w:val="left"/>
            </w:pPr>
            <w:r>
              <w:t>0</w:t>
            </w:r>
          </w:p>
        </w:tc>
        <w:tc>
          <w:tcPr>
            <w:tcW w:w="837" w:type="dxa"/>
            <w:tcBorders>
              <w:top w:val="nil"/>
              <w:left w:val="nil"/>
              <w:bottom w:val="nil"/>
              <w:right w:val="nil"/>
            </w:tcBorders>
          </w:tcPr>
          <w:p w14:paraId="5AEA3F59" w14:textId="77777777" w:rsidR="00566128" w:rsidRDefault="00853446">
            <w:pPr>
              <w:spacing w:after="0" w:line="259" w:lineRule="auto"/>
              <w:ind w:left="105" w:right="0" w:firstLine="0"/>
              <w:jc w:val="left"/>
            </w:pPr>
            <w:r>
              <w:t>6</w:t>
            </w:r>
          </w:p>
        </w:tc>
        <w:tc>
          <w:tcPr>
            <w:tcW w:w="941" w:type="dxa"/>
            <w:tcBorders>
              <w:top w:val="nil"/>
              <w:left w:val="nil"/>
              <w:bottom w:val="nil"/>
              <w:right w:val="nil"/>
            </w:tcBorders>
          </w:tcPr>
          <w:p w14:paraId="678D1771" w14:textId="77777777" w:rsidR="00566128" w:rsidRDefault="00853446">
            <w:pPr>
              <w:spacing w:after="0" w:line="259" w:lineRule="auto"/>
              <w:ind w:left="0" w:right="0" w:firstLine="0"/>
              <w:jc w:val="left"/>
            </w:pPr>
            <w:r>
              <w:t>1</w:t>
            </w:r>
          </w:p>
        </w:tc>
        <w:tc>
          <w:tcPr>
            <w:tcW w:w="523" w:type="dxa"/>
            <w:tcBorders>
              <w:top w:val="nil"/>
              <w:left w:val="nil"/>
              <w:bottom w:val="nil"/>
              <w:right w:val="nil"/>
            </w:tcBorders>
          </w:tcPr>
          <w:p w14:paraId="2AC92949" w14:textId="77777777" w:rsidR="00566128" w:rsidRDefault="00853446">
            <w:pPr>
              <w:spacing w:after="0" w:line="259" w:lineRule="auto"/>
              <w:ind w:left="0" w:right="0" w:firstLine="0"/>
              <w:jc w:val="left"/>
            </w:pPr>
            <w:r>
              <w:t>1</w:t>
            </w:r>
          </w:p>
        </w:tc>
        <w:tc>
          <w:tcPr>
            <w:tcW w:w="1993" w:type="dxa"/>
            <w:tcBorders>
              <w:top w:val="nil"/>
              <w:left w:val="nil"/>
              <w:bottom w:val="nil"/>
              <w:right w:val="nil"/>
            </w:tcBorders>
          </w:tcPr>
          <w:p w14:paraId="0241AA31" w14:textId="77777777" w:rsidR="00566128" w:rsidRDefault="00853446">
            <w:pPr>
              <w:spacing w:after="0" w:line="259" w:lineRule="auto"/>
              <w:ind w:left="105" w:right="0" w:firstLine="0"/>
              <w:jc w:val="left"/>
            </w:pPr>
            <w:r>
              <w:t>6</w:t>
            </w:r>
          </w:p>
        </w:tc>
      </w:tr>
      <w:tr w:rsidR="00566128" w:rsidDel="00B607D8" w14:paraId="2BC41162" w14:textId="4AFEF526">
        <w:trPr>
          <w:trHeight w:val="275"/>
          <w:del w:id="115" w:author="Alexander Stringer" w:date="2019-09-30T11:13:00Z"/>
        </w:trPr>
        <w:tc>
          <w:tcPr>
            <w:tcW w:w="1210" w:type="dxa"/>
            <w:tcBorders>
              <w:top w:val="nil"/>
              <w:left w:val="nil"/>
              <w:bottom w:val="nil"/>
              <w:right w:val="nil"/>
            </w:tcBorders>
            <w:shd w:val="clear" w:color="auto" w:fill="F8F8F8"/>
          </w:tcPr>
          <w:p w14:paraId="02879DA9" w14:textId="233E1BBD" w:rsidR="00566128" w:rsidDel="00B607D8" w:rsidRDefault="00853446">
            <w:pPr>
              <w:spacing w:after="0" w:line="259" w:lineRule="auto"/>
              <w:ind w:left="60" w:right="0" w:firstLine="0"/>
              <w:jc w:val="left"/>
              <w:rPr>
                <w:del w:id="116" w:author="Alexander Stringer" w:date="2019-09-30T11:13:00Z"/>
              </w:rPr>
            </w:pPr>
            <w:del w:id="117" w:author="Alexander Stringer" w:date="2019-09-30T11:13:00Z">
              <w:r w:rsidDel="00B607D8">
                <w:rPr>
                  <w:b/>
                  <w:color w:val="214A87"/>
                </w:rPr>
                <w:delText>tail</w:delText>
              </w:r>
              <w:r w:rsidDel="00B607D8">
                <w:delText>(data)</w:delText>
              </w:r>
            </w:del>
          </w:p>
        </w:tc>
        <w:tc>
          <w:tcPr>
            <w:tcW w:w="1569" w:type="dxa"/>
            <w:tcBorders>
              <w:top w:val="nil"/>
              <w:left w:val="nil"/>
              <w:bottom w:val="nil"/>
              <w:right w:val="nil"/>
            </w:tcBorders>
            <w:shd w:val="clear" w:color="auto" w:fill="F8F8F8"/>
          </w:tcPr>
          <w:p w14:paraId="27B80169" w14:textId="20BAEF10" w:rsidR="00566128" w:rsidDel="00B607D8" w:rsidRDefault="00566128">
            <w:pPr>
              <w:spacing w:after="160" w:line="259" w:lineRule="auto"/>
              <w:ind w:left="0" w:right="0" w:firstLine="0"/>
              <w:jc w:val="left"/>
              <w:rPr>
                <w:del w:id="118" w:author="Alexander Stringer" w:date="2019-09-30T11:13:00Z"/>
              </w:rPr>
            </w:pPr>
          </w:p>
        </w:tc>
        <w:tc>
          <w:tcPr>
            <w:tcW w:w="628" w:type="dxa"/>
            <w:tcBorders>
              <w:top w:val="nil"/>
              <w:left w:val="nil"/>
              <w:bottom w:val="nil"/>
              <w:right w:val="nil"/>
            </w:tcBorders>
            <w:shd w:val="clear" w:color="auto" w:fill="F8F8F8"/>
          </w:tcPr>
          <w:p w14:paraId="591AE8A5" w14:textId="3E7204A4" w:rsidR="00566128" w:rsidDel="00B607D8" w:rsidRDefault="00566128">
            <w:pPr>
              <w:spacing w:after="160" w:line="259" w:lineRule="auto"/>
              <w:ind w:left="0" w:right="0" w:firstLine="0"/>
              <w:jc w:val="left"/>
              <w:rPr>
                <w:del w:id="119" w:author="Alexander Stringer" w:date="2019-09-30T11:13:00Z"/>
              </w:rPr>
            </w:pPr>
          </w:p>
        </w:tc>
        <w:tc>
          <w:tcPr>
            <w:tcW w:w="628" w:type="dxa"/>
            <w:tcBorders>
              <w:top w:val="nil"/>
              <w:left w:val="nil"/>
              <w:bottom w:val="nil"/>
              <w:right w:val="nil"/>
            </w:tcBorders>
            <w:shd w:val="clear" w:color="auto" w:fill="F8F8F8"/>
          </w:tcPr>
          <w:p w14:paraId="785BE811" w14:textId="3728DA86" w:rsidR="00566128" w:rsidDel="00B607D8" w:rsidRDefault="00566128">
            <w:pPr>
              <w:spacing w:after="160" w:line="259" w:lineRule="auto"/>
              <w:ind w:left="0" w:right="0" w:firstLine="0"/>
              <w:jc w:val="left"/>
              <w:rPr>
                <w:del w:id="120" w:author="Alexander Stringer" w:date="2019-09-30T11:13:00Z"/>
              </w:rPr>
            </w:pPr>
          </w:p>
        </w:tc>
        <w:tc>
          <w:tcPr>
            <w:tcW w:w="628" w:type="dxa"/>
            <w:tcBorders>
              <w:top w:val="nil"/>
              <w:left w:val="nil"/>
              <w:bottom w:val="nil"/>
              <w:right w:val="nil"/>
            </w:tcBorders>
            <w:shd w:val="clear" w:color="auto" w:fill="F8F8F8"/>
          </w:tcPr>
          <w:p w14:paraId="78E2C41E" w14:textId="35542371" w:rsidR="00566128" w:rsidDel="00B607D8" w:rsidRDefault="00566128">
            <w:pPr>
              <w:spacing w:after="160" w:line="259" w:lineRule="auto"/>
              <w:ind w:left="0" w:right="0" w:firstLine="0"/>
              <w:jc w:val="left"/>
              <w:rPr>
                <w:del w:id="121" w:author="Alexander Stringer" w:date="2019-09-30T11:13:00Z"/>
              </w:rPr>
            </w:pPr>
          </w:p>
        </w:tc>
        <w:tc>
          <w:tcPr>
            <w:tcW w:w="523" w:type="dxa"/>
            <w:tcBorders>
              <w:top w:val="nil"/>
              <w:left w:val="nil"/>
              <w:bottom w:val="nil"/>
              <w:right w:val="nil"/>
            </w:tcBorders>
            <w:shd w:val="clear" w:color="auto" w:fill="F8F8F8"/>
          </w:tcPr>
          <w:p w14:paraId="2E8A9B20" w14:textId="77E07AF1" w:rsidR="00566128" w:rsidDel="00B607D8" w:rsidRDefault="00566128">
            <w:pPr>
              <w:spacing w:after="160" w:line="259" w:lineRule="auto"/>
              <w:ind w:left="0" w:right="0" w:firstLine="0"/>
              <w:jc w:val="left"/>
              <w:rPr>
                <w:del w:id="122" w:author="Alexander Stringer" w:date="2019-09-30T11:13:00Z"/>
              </w:rPr>
            </w:pPr>
          </w:p>
        </w:tc>
        <w:tc>
          <w:tcPr>
            <w:tcW w:w="837" w:type="dxa"/>
            <w:tcBorders>
              <w:top w:val="nil"/>
              <w:left w:val="nil"/>
              <w:bottom w:val="nil"/>
              <w:right w:val="nil"/>
            </w:tcBorders>
            <w:shd w:val="clear" w:color="auto" w:fill="F8F8F8"/>
          </w:tcPr>
          <w:p w14:paraId="166DE794" w14:textId="79D96808" w:rsidR="00566128" w:rsidDel="00B607D8" w:rsidRDefault="00566128">
            <w:pPr>
              <w:spacing w:after="160" w:line="259" w:lineRule="auto"/>
              <w:ind w:left="0" w:right="0" w:firstLine="0"/>
              <w:jc w:val="left"/>
              <w:rPr>
                <w:del w:id="123" w:author="Alexander Stringer" w:date="2019-09-30T11:13:00Z"/>
              </w:rPr>
            </w:pPr>
          </w:p>
        </w:tc>
        <w:tc>
          <w:tcPr>
            <w:tcW w:w="941" w:type="dxa"/>
            <w:tcBorders>
              <w:top w:val="nil"/>
              <w:left w:val="nil"/>
              <w:bottom w:val="nil"/>
              <w:right w:val="nil"/>
            </w:tcBorders>
            <w:shd w:val="clear" w:color="auto" w:fill="F8F8F8"/>
          </w:tcPr>
          <w:p w14:paraId="1159E126" w14:textId="2478FE1C" w:rsidR="00566128" w:rsidDel="00B607D8" w:rsidRDefault="00566128">
            <w:pPr>
              <w:spacing w:after="160" w:line="259" w:lineRule="auto"/>
              <w:ind w:left="0" w:right="0" w:firstLine="0"/>
              <w:jc w:val="left"/>
              <w:rPr>
                <w:del w:id="124" w:author="Alexander Stringer" w:date="2019-09-30T11:13:00Z"/>
              </w:rPr>
            </w:pPr>
          </w:p>
        </w:tc>
        <w:tc>
          <w:tcPr>
            <w:tcW w:w="523" w:type="dxa"/>
            <w:tcBorders>
              <w:top w:val="nil"/>
              <w:left w:val="nil"/>
              <w:bottom w:val="nil"/>
              <w:right w:val="nil"/>
            </w:tcBorders>
            <w:shd w:val="clear" w:color="auto" w:fill="F8F8F8"/>
          </w:tcPr>
          <w:p w14:paraId="401F341D" w14:textId="50B92DBF" w:rsidR="00566128" w:rsidDel="00B607D8" w:rsidRDefault="00566128">
            <w:pPr>
              <w:spacing w:after="160" w:line="259" w:lineRule="auto"/>
              <w:ind w:left="0" w:right="0" w:firstLine="0"/>
              <w:jc w:val="left"/>
              <w:rPr>
                <w:del w:id="125" w:author="Alexander Stringer" w:date="2019-09-30T11:13:00Z"/>
              </w:rPr>
            </w:pPr>
          </w:p>
        </w:tc>
        <w:tc>
          <w:tcPr>
            <w:tcW w:w="1993" w:type="dxa"/>
            <w:tcBorders>
              <w:top w:val="nil"/>
              <w:left w:val="nil"/>
              <w:bottom w:val="nil"/>
              <w:right w:val="nil"/>
            </w:tcBorders>
            <w:shd w:val="clear" w:color="auto" w:fill="F8F8F8"/>
          </w:tcPr>
          <w:p w14:paraId="081F170D" w14:textId="6B1CCD5A" w:rsidR="00566128" w:rsidDel="00B607D8" w:rsidRDefault="00566128">
            <w:pPr>
              <w:spacing w:after="160" w:line="259" w:lineRule="auto"/>
              <w:ind w:left="0" w:right="0" w:firstLine="0"/>
              <w:jc w:val="left"/>
              <w:rPr>
                <w:del w:id="126" w:author="Alexander Stringer" w:date="2019-09-30T11:13:00Z"/>
              </w:rPr>
            </w:pPr>
          </w:p>
        </w:tc>
      </w:tr>
    </w:tbl>
    <w:p w14:paraId="1BDBB744" w14:textId="196B296D" w:rsidR="00566128" w:rsidDel="00B607D8" w:rsidRDefault="00853446">
      <w:pPr>
        <w:spacing w:after="22" w:line="259" w:lineRule="auto"/>
        <w:ind w:left="23" w:right="0" w:hanging="10"/>
        <w:jc w:val="left"/>
        <w:rPr>
          <w:del w:id="127" w:author="Alexander Stringer" w:date="2019-09-30T11:13:00Z"/>
        </w:rPr>
      </w:pPr>
      <w:del w:id="128" w:author="Alexander Stringer" w:date="2019-09-30T11:13:00Z">
        <w:r w:rsidDel="00B607D8">
          <w:delText>## # A tibble: 6 x 10</w:delText>
        </w:r>
      </w:del>
    </w:p>
    <w:p w14:paraId="57127D4D" w14:textId="702E7FFB" w:rsidR="00566128" w:rsidDel="00B607D8" w:rsidRDefault="00853446">
      <w:pPr>
        <w:tabs>
          <w:tab w:val="center" w:pos="4265"/>
        </w:tabs>
        <w:spacing w:after="22" w:line="259" w:lineRule="auto"/>
        <w:ind w:left="0" w:right="0" w:firstLine="0"/>
        <w:jc w:val="left"/>
        <w:rPr>
          <w:del w:id="129" w:author="Alexander Stringer" w:date="2019-09-30T11:13:00Z"/>
        </w:rPr>
      </w:pPr>
      <w:del w:id="130" w:author="Alexander Stringer" w:date="2019-09-30T11:13:00Z">
        <w:r w:rsidDel="00B607D8">
          <w:delText>##</w:delText>
        </w:r>
        <w:r w:rsidDel="00B607D8">
          <w:tab/>
          <w:delText>id treatment number size recur start stop status censored times</w:delText>
        </w:r>
      </w:del>
    </w:p>
    <w:tbl>
      <w:tblPr>
        <w:tblStyle w:val="TableGrid"/>
        <w:tblW w:w="7636" w:type="dxa"/>
        <w:tblInd w:w="28" w:type="dxa"/>
        <w:tblCellMar>
          <w:top w:w="0" w:type="dxa"/>
          <w:left w:w="0" w:type="dxa"/>
          <w:bottom w:w="0" w:type="dxa"/>
          <w:right w:w="0" w:type="dxa"/>
        </w:tblCellMar>
        <w:tblLook w:val="04A0" w:firstRow="1" w:lastRow="0" w:firstColumn="1" w:lastColumn="0" w:noHBand="0" w:noVBand="1"/>
      </w:tblPr>
      <w:tblGrid>
        <w:gridCol w:w="522"/>
        <w:gridCol w:w="1778"/>
        <w:gridCol w:w="1046"/>
        <w:gridCol w:w="628"/>
        <w:gridCol w:w="523"/>
        <w:gridCol w:w="628"/>
        <w:gridCol w:w="837"/>
        <w:gridCol w:w="523"/>
        <w:gridCol w:w="941"/>
        <w:gridCol w:w="210"/>
      </w:tblGrid>
      <w:tr w:rsidR="00566128" w:rsidDel="00B607D8" w14:paraId="756354DE" w14:textId="55044419">
        <w:trPr>
          <w:trHeight w:val="201"/>
          <w:del w:id="131" w:author="Alexander Stringer" w:date="2019-09-30T11:13:00Z"/>
        </w:trPr>
        <w:tc>
          <w:tcPr>
            <w:tcW w:w="523" w:type="dxa"/>
            <w:tcBorders>
              <w:top w:val="nil"/>
              <w:left w:val="nil"/>
              <w:bottom w:val="nil"/>
              <w:right w:val="nil"/>
            </w:tcBorders>
          </w:tcPr>
          <w:p w14:paraId="7B5DC564" w14:textId="2898AD25" w:rsidR="00566128" w:rsidDel="00B607D8" w:rsidRDefault="00853446">
            <w:pPr>
              <w:spacing w:after="0" w:line="259" w:lineRule="auto"/>
              <w:ind w:left="0" w:right="0" w:firstLine="0"/>
              <w:jc w:val="left"/>
              <w:rPr>
                <w:del w:id="132" w:author="Alexander Stringer" w:date="2019-09-30T11:13:00Z"/>
              </w:rPr>
            </w:pPr>
            <w:del w:id="133" w:author="Alexander Stringer" w:date="2019-09-30T11:13:00Z">
              <w:r w:rsidDel="00B607D8">
                <w:delText>##</w:delText>
              </w:r>
            </w:del>
          </w:p>
        </w:tc>
        <w:tc>
          <w:tcPr>
            <w:tcW w:w="1778" w:type="dxa"/>
            <w:tcBorders>
              <w:top w:val="nil"/>
              <w:left w:val="nil"/>
              <w:bottom w:val="nil"/>
              <w:right w:val="nil"/>
            </w:tcBorders>
          </w:tcPr>
          <w:p w14:paraId="576A8609" w14:textId="548896E8" w:rsidR="00566128" w:rsidDel="00B607D8" w:rsidRDefault="00853446">
            <w:pPr>
              <w:spacing w:after="0" w:line="259" w:lineRule="auto"/>
              <w:ind w:left="0" w:right="0" w:firstLine="0"/>
              <w:jc w:val="left"/>
              <w:rPr>
                <w:del w:id="134" w:author="Alexander Stringer" w:date="2019-09-30T11:13:00Z"/>
              </w:rPr>
            </w:pPr>
            <w:del w:id="135" w:author="Alexander Stringer" w:date="2019-09-30T11:13:00Z">
              <w:r w:rsidDel="00B607D8">
                <w:delText>&lt;int&gt; &lt;fct&gt;</w:delText>
              </w:r>
            </w:del>
          </w:p>
        </w:tc>
        <w:tc>
          <w:tcPr>
            <w:tcW w:w="4184" w:type="dxa"/>
            <w:gridSpan w:val="6"/>
            <w:tcBorders>
              <w:top w:val="nil"/>
              <w:left w:val="nil"/>
              <w:bottom w:val="nil"/>
              <w:right w:val="nil"/>
            </w:tcBorders>
          </w:tcPr>
          <w:p w14:paraId="2CA4F916" w14:textId="2FAAA1F5" w:rsidR="00566128" w:rsidDel="00B607D8" w:rsidRDefault="00853446">
            <w:pPr>
              <w:spacing w:after="0" w:line="259" w:lineRule="auto"/>
              <w:ind w:left="0" w:right="0" w:firstLine="0"/>
              <w:jc w:val="left"/>
              <w:rPr>
                <w:del w:id="136" w:author="Alexander Stringer" w:date="2019-09-30T11:13:00Z"/>
              </w:rPr>
            </w:pPr>
            <w:del w:id="137" w:author="Alexander Stringer" w:date="2019-09-30T11:13:00Z">
              <w:r w:rsidDel="00B607D8">
                <w:delText>&lt;int&gt; &lt;int&gt; &lt;int&gt; &lt;int&gt; &lt;int&gt; &lt;dbl&gt;</w:delText>
              </w:r>
            </w:del>
          </w:p>
        </w:tc>
        <w:tc>
          <w:tcPr>
            <w:tcW w:w="1151" w:type="dxa"/>
            <w:gridSpan w:val="2"/>
            <w:tcBorders>
              <w:top w:val="nil"/>
              <w:left w:val="nil"/>
              <w:bottom w:val="nil"/>
              <w:right w:val="nil"/>
            </w:tcBorders>
          </w:tcPr>
          <w:p w14:paraId="4FF49775" w14:textId="5A10E3E9" w:rsidR="00566128" w:rsidDel="00B607D8" w:rsidRDefault="00853446">
            <w:pPr>
              <w:spacing w:after="0" w:line="259" w:lineRule="auto"/>
              <w:ind w:left="0" w:right="0" w:firstLine="0"/>
              <w:rPr>
                <w:del w:id="138" w:author="Alexander Stringer" w:date="2019-09-30T11:13:00Z"/>
              </w:rPr>
            </w:pPr>
            <w:del w:id="139" w:author="Alexander Stringer" w:date="2019-09-30T11:13:00Z">
              <w:r w:rsidDel="00B607D8">
                <w:delText>&lt;dbl&gt; &lt;int&gt;</w:delText>
              </w:r>
            </w:del>
          </w:p>
        </w:tc>
      </w:tr>
      <w:tr w:rsidR="00566128" w:rsidDel="00B607D8" w14:paraId="3468B046" w14:textId="790EBB90">
        <w:trPr>
          <w:trHeight w:val="239"/>
          <w:del w:id="140" w:author="Alexander Stringer" w:date="2019-09-30T11:13:00Z"/>
        </w:trPr>
        <w:tc>
          <w:tcPr>
            <w:tcW w:w="523" w:type="dxa"/>
            <w:tcBorders>
              <w:top w:val="nil"/>
              <w:left w:val="nil"/>
              <w:bottom w:val="nil"/>
              <w:right w:val="nil"/>
            </w:tcBorders>
          </w:tcPr>
          <w:p w14:paraId="7EBBC207" w14:textId="0D375EAA" w:rsidR="00566128" w:rsidDel="00B607D8" w:rsidRDefault="00853446">
            <w:pPr>
              <w:spacing w:after="0" w:line="259" w:lineRule="auto"/>
              <w:ind w:left="0" w:right="0" w:firstLine="0"/>
              <w:rPr>
                <w:del w:id="141" w:author="Alexander Stringer" w:date="2019-09-30T11:13:00Z"/>
              </w:rPr>
            </w:pPr>
            <w:del w:id="142" w:author="Alexander Stringer" w:date="2019-09-30T11:13:00Z">
              <w:r w:rsidDel="00B607D8">
                <w:delText>## 1</w:delText>
              </w:r>
            </w:del>
          </w:p>
        </w:tc>
        <w:tc>
          <w:tcPr>
            <w:tcW w:w="1778" w:type="dxa"/>
            <w:tcBorders>
              <w:top w:val="nil"/>
              <w:left w:val="nil"/>
              <w:bottom w:val="nil"/>
              <w:right w:val="nil"/>
            </w:tcBorders>
          </w:tcPr>
          <w:p w14:paraId="040F90A4" w14:textId="0478825F" w:rsidR="00566128" w:rsidDel="00B607D8" w:rsidRDefault="00853446">
            <w:pPr>
              <w:spacing w:after="0" w:line="259" w:lineRule="auto"/>
              <w:ind w:left="209" w:right="0" w:firstLine="0"/>
              <w:jc w:val="left"/>
              <w:rPr>
                <w:del w:id="143" w:author="Alexander Stringer" w:date="2019-09-30T11:13:00Z"/>
              </w:rPr>
            </w:pPr>
            <w:del w:id="144" w:author="Alexander Stringer" w:date="2019-09-30T11:13:00Z">
              <w:r w:rsidDel="00B607D8">
                <w:delText>115 thiotepa</w:delText>
              </w:r>
            </w:del>
          </w:p>
        </w:tc>
        <w:tc>
          <w:tcPr>
            <w:tcW w:w="1046" w:type="dxa"/>
            <w:tcBorders>
              <w:top w:val="nil"/>
              <w:left w:val="nil"/>
              <w:bottom w:val="nil"/>
              <w:right w:val="nil"/>
            </w:tcBorders>
          </w:tcPr>
          <w:p w14:paraId="642C8E10" w14:textId="6B4FE91D" w:rsidR="00566128" w:rsidDel="00B607D8" w:rsidRDefault="00853446">
            <w:pPr>
              <w:spacing w:after="0" w:line="259" w:lineRule="auto"/>
              <w:ind w:left="0" w:right="105" w:firstLine="0"/>
              <w:jc w:val="center"/>
              <w:rPr>
                <w:del w:id="145" w:author="Alexander Stringer" w:date="2019-09-30T11:13:00Z"/>
              </w:rPr>
            </w:pPr>
            <w:del w:id="146" w:author="Alexander Stringer" w:date="2019-09-30T11:13:00Z">
              <w:r w:rsidDel="00B607D8">
                <w:delText>4</w:delText>
              </w:r>
            </w:del>
          </w:p>
        </w:tc>
        <w:tc>
          <w:tcPr>
            <w:tcW w:w="628" w:type="dxa"/>
            <w:tcBorders>
              <w:top w:val="nil"/>
              <w:left w:val="nil"/>
              <w:bottom w:val="nil"/>
              <w:right w:val="nil"/>
            </w:tcBorders>
          </w:tcPr>
          <w:p w14:paraId="1C52D548" w14:textId="1BBC083D" w:rsidR="00566128" w:rsidDel="00B607D8" w:rsidRDefault="00853446">
            <w:pPr>
              <w:spacing w:after="0" w:line="259" w:lineRule="auto"/>
              <w:ind w:left="0" w:right="0" w:firstLine="0"/>
              <w:jc w:val="left"/>
              <w:rPr>
                <w:del w:id="147" w:author="Alexander Stringer" w:date="2019-09-30T11:13:00Z"/>
              </w:rPr>
            </w:pPr>
            <w:del w:id="148" w:author="Alexander Stringer" w:date="2019-09-30T11:13:00Z">
              <w:r w:rsidDel="00B607D8">
                <w:delText>1</w:delText>
              </w:r>
            </w:del>
          </w:p>
        </w:tc>
        <w:tc>
          <w:tcPr>
            <w:tcW w:w="523" w:type="dxa"/>
            <w:tcBorders>
              <w:top w:val="nil"/>
              <w:left w:val="nil"/>
              <w:bottom w:val="nil"/>
              <w:right w:val="nil"/>
            </w:tcBorders>
          </w:tcPr>
          <w:p w14:paraId="30CCD9FD" w14:textId="3FD0AA2A" w:rsidR="00566128" w:rsidDel="00B607D8" w:rsidRDefault="00853446">
            <w:pPr>
              <w:spacing w:after="0" w:line="259" w:lineRule="auto"/>
              <w:ind w:left="0" w:right="0" w:firstLine="0"/>
              <w:jc w:val="left"/>
              <w:rPr>
                <w:del w:id="149" w:author="Alexander Stringer" w:date="2019-09-30T11:13:00Z"/>
              </w:rPr>
            </w:pPr>
            <w:del w:id="150" w:author="Alexander Stringer" w:date="2019-09-30T11:13:00Z">
              <w:r w:rsidDel="00B607D8">
                <w:delText>3</w:delText>
              </w:r>
            </w:del>
          </w:p>
        </w:tc>
        <w:tc>
          <w:tcPr>
            <w:tcW w:w="628" w:type="dxa"/>
            <w:tcBorders>
              <w:top w:val="nil"/>
              <w:left w:val="nil"/>
              <w:bottom w:val="nil"/>
              <w:right w:val="nil"/>
            </w:tcBorders>
          </w:tcPr>
          <w:p w14:paraId="3DD3868B" w14:textId="461144CE" w:rsidR="00566128" w:rsidDel="00B607D8" w:rsidRDefault="00853446">
            <w:pPr>
              <w:spacing w:after="0" w:line="259" w:lineRule="auto"/>
              <w:ind w:left="0" w:right="0" w:firstLine="0"/>
              <w:jc w:val="left"/>
              <w:rPr>
                <w:del w:id="151" w:author="Alexander Stringer" w:date="2019-09-30T11:13:00Z"/>
              </w:rPr>
            </w:pPr>
            <w:del w:id="152" w:author="Alexander Stringer" w:date="2019-09-30T11:13:00Z">
              <w:r w:rsidDel="00B607D8">
                <w:delText>24</w:delText>
              </w:r>
            </w:del>
          </w:p>
        </w:tc>
        <w:tc>
          <w:tcPr>
            <w:tcW w:w="837" w:type="dxa"/>
            <w:tcBorders>
              <w:top w:val="nil"/>
              <w:left w:val="nil"/>
              <w:bottom w:val="nil"/>
              <w:right w:val="nil"/>
            </w:tcBorders>
          </w:tcPr>
          <w:p w14:paraId="76DD4ED8" w14:textId="790658E4" w:rsidR="00566128" w:rsidDel="00B607D8" w:rsidRDefault="00853446">
            <w:pPr>
              <w:spacing w:after="0" w:line="259" w:lineRule="auto"/>
              <w:ind w:left="0" w:right="0" w:firstLine="0"/>
              <w:jc w:val="left"/>
              <w:rPr>
                <w:del w:id="153" w:author="Alexander Stringer" w:date="2019-09-30T11:13:00Z"/>
              </w:rPr>
            </w:pPr>
            <w:del w:id="154" w:author="Alexander Stringer" w:date="2019-09-30T11:13:00Z">
              <w:r w:rsidDel="00B607D8">
                <w:delText>47</w:delText>
              </w:r>
            </w:del>
          </w:p>
        </w:tc>
        <w:tc>
          <w:tcPr>
            <w:tcW w:w="523" w:type="dxa"/>
            <w:tcBorders>
              <w:top w:val="nil"/>
              <w:left w:val="nil"/>
              <w:bottom w:val="nil"/>
              <w:right w:val="nil"/>
            </w:tcBorders>
          </w:tcPr>
          <w:p w14:paraId="2326B832" w14:textId="58DBF7C6" w:rsidR="00566128" w:rsidDel="00B607D8" w:rsidRDefault="00853446">
            <w:pPr>
              <w:spacing w:after="0" w:line="259" w:lineRule="auto"/>
              <w:ind w:left="0" w:right="0" w:firstLine="0"/>
              <w:jc w:val="left"/>
              <w:rPr>
                <w:del w:id="155" w:author="Alexander Stringer" w:date="2019-09-30T11:13:00Z"/>
              </w:rPr>
            </w:pPr>
            <w:del w:id="156" w:author="Alexander Stringer" w:date="2019-09-30T11:13:00Z">
              <w:r w:rsidDel="00B607D8">
                <w:delText>1</w:delText>
              </w:r>
            </w:del>
          </w:p>
        </w:tc>
        <w:tc>
          <w:tcPr>
            <w:tcW w:w="941" w:type="dxa"/>
            <w:tcBorders>
              <w:top w:val="nil"/>
              <w:left w:val="nil"/>
              <w:bottom w:val="nil"/>
              <w:right w:val="nil"/>
            </w:tcBorders>
          </w:tcPr>
          <w:p w14:paraId="1F75163B" w14:textId="3C1CFABB" w:rsidR="00566128" w:rsidDel="00B607D8" w:rsidRDefault="00853446">
            <w:pPr>
              <w:spacing w:after="0" w:line="259" w:lineRule="auto"/>
              <w:ind w:left="0" w:right="0" w:firstLine="0"/>
              <w:jc w:val="center"/>
              <w:rPr>
                <w:del w:id="157" w:author="Alexander Stringer" w:date="2019-09-30T11:13:00Z"/>
              </w:rPr>
            </w:pPr>
            <w:del w:id="158" w:author="Alexander Stringer" w:date="2019-09-30T11:13:00Z">
              <w:r w:rsidDel="00B607D8">
                <w:delText>1</w:delText>
              </w:r>
            </w:del>
          </w:p>
        </w:tc>
        <w:tc>
          <w:tcPr>
            <w:tcW w:w="209" w:type="dxa"/>
            <w:tcBorders>
              <w:top w:val="nil"/>
              <w:left w:val="nil"/>
              <w:bottom w:val="nil"/>
              <w:right w:val="nil"/>
            </w:tcBorders>
          </w:tcPr>
          <w:p w14:paraId="69E29485" w14:textId="26CBF1FA" w:rsidR="00566128" w:rsidDel="00B607D8" w:rsidRDefault="00853446">
            <w:pPr>
              <w:spacing w:after="0" w:line="259" w:lineRule="auto"/>
              <w:ind w:left="0" w:right="0" w:firstLine="0"/>
              <w:rPr>
                <w:del w:id="159" w:author="Alexander Stringer" w:date="2019-09-30T11:13:00Z"/>
              </w:rPr>
            </w:pPr>
            <w:del w:id="160" w:author="Alexander Stringer" w:date="2019-09-30T11:13:00Z">
              <w:r w:rsidDel="00B607D8">
                <w:delText>23</w:delText>
              </w:r>
            </w:del>
          </w:p>
        </w:tc>
      </w:tr>
      <w:tr w:rsidR="00566128" w:rsidDel="00B607D8" w14:paraId="0937280F" w14:textId="06D862E0">
        <w:trPr>
          <w:trHeight w:val="239"/>
          <w:del w:id="161" w:author="Alexander Stringer" w:date="2019-09-30T11:13:00Z"/>
        </w:trPr>
        <w:tc>
          <w:tcPr>
            <w:tcW w:w="523" w:type="dxa"/>
            <w:tcBorders>
              <w:top w:val="nil"/>
              <w:left w:val="nil"/>
              <w:bottom w:val="nil"/>
              <w:right w:val="nil"/>
            </w:tcBorders>
          </w:tcPr>
          <w:p w14:paraId="2F3F2DDF" w14:textId="0B172764" w:rsidR="00566128" w:rsidDel="00B607D8" w:rsidRDefault="00853446">
            <w:pPr>
              <w:spacing w:after="0" w:line="259" w:lineRule="auto"/>
              <w:ind w:left="0" w:right="0" w:firstLine="0"/>
              <w:rPr>
                <w:del w:id="162" w:author="Alexander Stringer" w:date="2019-09-30T11:13:00Z"/>
              </w:rPr>
            </w:pPr>
            <w:del w:id="163" w:author="Alexander Stringer" w:date="2019-09-30T11:13:00Z">
              <w:r w:rsidDel="00B607D8">
                <w:delText>## 2</w:delText>
              </w:r>
            </w:del>
          </w:p>
        </w:tc>
        <w:tc>
          <w:tcPr>
            <w:tcW w:w="1778" w:type="dxa"/>
            <w:tcBorders>
              <w:top w:val="nil"/>
              <w:left w:val="nil"/>
              <w:bottom w:val="nil"/>
              <w:right w:val="nil"/>
            </w:tcBorders>
          </w:tcPr>
          <w:p w14:paraId="25CF7F95" w14:textId="78ADE5AA" w:rsidR="00566128" w:rsidDel="00B607D8" w:rsidRDefault="00853446">
            <w:pPr>
              <w:spacing w:after="0" w:line="259" w:lineRule="auto"/>
              <w:ind w:left="209" w:right="0" w:firstLine="0"/>
              <w:jc w:val="left"/>
              <w:rPr>
                <w:del w:id="164" w:author="Alexander Stringer" w:date="2019-09-30T11:13:00Z"/>
              </w:rPr>
            </w:pPr>
            <w:del w:id="165" w:author="Alexander Stringer" w:date="2019-09-30T11:13:00Z">
              <w:r w:rsidDel="00B607D8">
                <w:delText>115 thiotepa</w:delText>
              </w:r>
            </w:del>
          </w:p>
        </w:tc>
        <w:tc>
          <w:tcPr>
            <w:tcW w:w="1046" w:type="dxa"/>
            <w:tcBorders>
              <w:top w:val="nil"/>
              <w:left w:val="nil"/>
              <w:bottom w:val="nil"/>
              <w:right w:val="nil"/>
            </w:tcBorders>
          </w:tcPr>
          <w:p w14:paraId="245E3A1E" w14:textId="2BEC4ED8" w:rsidR="00566128" w:rsidDel="00B607D8" w:rsidRDefault="00853446">
            <w:pPr>
              <w:spacing w:after="0" w:line="259" w:lineRule="auto"/>
              <w:ind w:left="0" w:right="105" w:firstLine="0"/>
              <w:jc w:val="center"/>
              <w:rPr>
                <w:del w:id="166" w:author="Alexander Stringer" w:date="2019-09-30T11:13:00Z"/>
              </w:rPr>
            </w:pPr>
            <w:del w:id="167" w:author="Alexander Stringer" w:date="2019-09-30T11:13:00Z">
              <w:r w:rsidDel="00B607D8">
                <w:delText>4</w:delText>
              </w:r>
            </w:del>
          </w:p>
        </w:tc>
        <w:tc>
          <w:tcPr>
            <w:tcW w:w="628" w:type="dxa"/>
            <w:tcBorders>
              <w:top w:val="nil"/>
              <w:left w:val="nil"/>
              <w:bottom w:val="nil"/>
              <w:right w:val="nil"/>
            </w:tcBorders>
          </w:tcPr>
          <w:p w14:paraId="4DE85336" w14:textId="502415DA" w:rsidR="00566128" w:rsidDel="00B607D8" w:rsidRDefault="00853446">
            <w:pPr>
              <w:spacing w:after="0" w:line="259" w:lineRule="auto"/>
              <w:ind w:left="0" w:right="0" w:firstLine="0"/>
              <w:jc w:val="left"/>
              <w:rPr>
                <w:del w:id="168" w:author="Alexander Stringer" w:date="2019-09-30T11:13:00Z"/>
              </w:rPr>
            </w:pPr>
            <w:del w:id="169" w:author="Alexander Stringer" w:date="2019-09-30T11:13:00Z">
              <w:r w:rsidDel="00B607D8">
                <w:delText>1</w:delText>
              </w:r>
            </w:del>
          </w:p>
        </w:tc>
        <w:tc>
          <w:tcPr>
            <w:tcW w:w="523" w:type="dxa"/>
            <w:tcBorders>
              <w:top w:val="nil"/>
              <w:left w:val="nil"/>
              <w:bottom w:val="nil"/>
              <w:right w:val="nil"/>
            </w:tcBorders>
          </w:tcPr>
          <w:p w14:paraId="64CD0EF0" w14:textId="77955427" w:rsidR="00566128" w:rsidDel="00B607D8" w:rsidRDefault="00853446">
            <w:pPr>
              <w:spacing w:after="0" w:line="259" w:lineRule="auto"/>
              <w:ind w:left="0" w:right="0" w:firstLine="0"/>
              <w:jc w:val="left"/>
              <w:rPr>
                <w:del w:id="170" w:author="Alexander Stringer" w:date="2019-09-30T11:13:00Z"/>
              </w:rPr>
            </w:pPr>
            <w:del w:id="171" w:author="Alexander Stringer" w:date="2019-09-30T11:13:00Z">
              <w:r w:rsidDel="00B607D8">
                <w:delText>3</w:delText>
              </w:r>
            </w:del>
          </w:p>
        </w:tc>
        <w:tc>
          <w:tcPr>
            <w:tcW w:w="628" w:type="dxa"/>
            <w:tcBorders>
              <w:top w:val="nil"/>
              <w:left w:val="nil"/>
              <w:bottom w:val="nil"/>
              <w:right w:val="nil"/>
            </w:tcBorders>
          </w:tcPr>
          <w:p w14:paraId="29C3029A" w14:textId="0C5A996E" w:rsidR="00566128" w:rsidDel="00B607D8" w:rsidRDefault="00853446">
            <w:pPr>
              <w:spacing w:after="0" w:line="259" w:lineRule="auto"/>
              <w:ind w:left="0" w:right="0" w:firstLine="0"/>
              <w:jc w:val="left"/>
              <w:rPr>
                <w:del w:id="172" w:author="Alexander Stringer" w:date="2019-09-30T11:13:00Z"/>
              </w:rPr>
            </w:pPr>
            <w:del w:id="173" w:author="Alexander Stringer" w:date="2019-09-30T11:13:00Z">
              <w:r w:rsidDel="00B607D8">
                <w:delText>47</w:delText>
              </w:r>
            </w:del>
          </w:p>
        </w:tc>
        <w:tc>
          <w:tcPr>
            <w:tcW w:w="837" w:type="dxa"/>
            <w:tcBorders>
              <w:top w:val="nil"/>
              <w:left w:val="nil"/>
              <w:bottom w:val="nil"/>
              <w:right w:val="nil"/>
            </w:tcBorders>
          </w:tcPr>
          <w:p w14:paraId="394799A0" w14:textId="0A3B46A9" w:rsidR="00566128" w:rsidDel="00B607D8" w:rsidRDefault="00853446">
            <w:pPr>
              <w:spacing w:after="0" w:line="259" w:lineRule="auto"/>
              <w:ind w:left="0" w:right="0" w:firstLine="0"/>
              <w:jc w:val="left"/>
              <w:rPr>
                <w:del w:id="174" w:author="Alexander Stringer" w:date="2019-09-30T11:13:00Z"/>
              </w:rPr>
            </w:pPr>
            <w:del w:id="175" w:author="Alexander Stringer" w:date="2019-09-30T11:13:00Z">
              <w:r w:rsidDel="00B607D8">
                <w:delText>50</w:delText>
              </w:r>
            </w:del>
          </w:p>
        </w:tc>
        <w:tc>
          <w:tcPr>
            <w:tcW w:w="523" w:type="dxa"/>
            <w:tcBorders>
              <w:top w:val="nil"/>
              <w:left w:val="nil"/>
              <w:bottom w:val="nil"/>
              <w:right w:val="nil"/>
            </w:tcBorders>
          </w:tcPr>
          <w:p w14:paraId="0ADD5423" w14:textId="2228C00A" w:rsidR="00566128" w:rsidDel="00B607D8" w:rsidRDefault="00853446">
            <w:pPr>
              <w:spacing w:after="0" w:line="259" w:lineRule="auto"/>
              <w:ind w:left="0" w:right="0" w:firstLine="0"/>
              <w:jc w:val="left"/>
              <w:rPr>
                <w:del w:id="176" w:author="Alexander Stringer" w:date="2019-09-30T11:13:00Z"/>
              </w:rPr>
            </w:pPr>
            <w:del w:id="177" w:author="Alexander Stringer" w:date="2019-09-30T11:13:00Z">
              <w:r w:rsidDel="00B607D8">
                <w:delText>0</w:delText>
              </w:r>
            </w:del>
          </w:p>
        </w:tc>
        <w:tc>
          <w:tcPr>
            <w:tcW w:w="941" w:type="dxa"/>
            <w:tcBorders>
              <w:top w:val="nil"/>
              <w:left w:val="nil"/>
              <w:bottom w:val="nil"/>
              <w:right w:val="nil"/>
            </w:tcBorders>
          </w:tcPr>
          <w:p w14:paraId="67F1815A" w14:textId="35224CF8" w:rsidR="00566128" w:rsidDel="00B607D8" w:rsidRDefault="00853446">
            <w:pPr>
              <w:spacing w:after="0" w:line="259" w:lineRule="auto"/>
              <w:ind w:left="0" w:right="0" w:firstLine="0"/>
              <w:jc w:val="center"/>
              <w:rPr>
                <w:del w:id="178" w:author="Alexander Stringer" w:date="2019-09-30T11:13:00Z"/>
              </w:rPr>
            </w:pPr>
            <w:del w:id="179" w:author="Alexander Stringer" w:date="2019-09-30T11:13:00Z">
              <w:r w:rsidDel="00B607D8">
                <w:delText>0</w:delText>
              </w:r>
            </w:del>
          </w:p>
        </w:tc>
        <w:tc>
          <w:tcPr>
            <w:tcW w:w="209" w:type="dxa"/>
            <w:tcBorders>
              <w:top w:val="nil"/>
              <w:left w:val="nil"/>
              <w:bottom w:val="nil"/>
              <w:right w:val="nil"/>
            </w:tcBorders>
          </w:tcPr>
          <w:p w14:paraId="36FC5434" w14:textId="27D739FD" w:rsidR="00566128" w:rsidDel="00B607D8" w:rsidRDefault="00853446">
            <w:pPr>
              <w:spacing w:after="0" w:line="259" w:lineRule="auto"/>
              <w:ind w:left="105" w:right="0" w:firstLine="0"/>
              <w:jc w:val="left"/>
              <w:rPr>
                <w:del w:id="180" w:author="Alexander Stringer" w:date="2019-09-30T11:13:00Z"/>
              </w:rPr>
            </w:pPr>
            <w:del w:id="181" w:author="Alexander Stringer" w:date="2019-09-30T11:13:00Z">
              <w:r w:rsidDel="00B607D8">
                <w:delText>3</w:delText>
              </w:r>
            </w:del>
          </w:p>
        </w:tc>
      </w:tr>
      <w:tr w:rsidR="00566128" w:rsidDel="00B607D8" w14:paraId="55397872" w14:textId="1CB5FF84">
        <w:trPr>
          <w:trHeight w:val="239"/>
          <w:del w:id="182" w:author="Alexander Stringer" w:date="2019-09-30T11:13:00Z"/>
        </w:trPr>
        <w:tc>
          <w:tcPr>
            <w:tcW w:w="523" w:type="dxa"/>
            <w:tcBorders>
              <w:top w:val="nil"/>
              <w:left w:val="nil"/>
              <w:bottom w:val="nil"/>
              <w:right w:val="nil"/>
            </w:tcBorders>
          </w:tcPr>
          <w:p w14:paraId="240880C5" w14:textId="15E0538E" w:rsidR="00566128" w:rsidDel="00B607D8" w:rsidRDefault="00853446">
            <w:pPr>
              <w:spacing w:after="0" w:line="259" w:lineRule="auto"/>
              <w:ind w:left="0" w:right="0" w:firstLine="0"/>
              <w:rPr>
                <w:del w:id="183" w:author="Alexander Stringer" w:date="2019-09-30T11:13:00Z"/>
              </w:rPr>
            </w:pPr>
            <w:del w:id="184" w:author="Alexander Stringer" w:date="2019-09-30T11:13:00Z">
              <w:r w:rsidDel="00B607D8">
                <w:delText>## 3</w:delText>
              </w:r>
            </w:del>
          </w:p>
        </w:tc>
        <w:tc>
          <w:tcPr>
            <w:tcW w:w="1778" w:type="dxa"/>
            <w:tcBorders>
              <w:top w:val="nil"/>
              <w:left w:val="nil"/>
              <w:bottom w:val="nil"/>
              <w:right w:val="nil"/>
            </w:tcBorders>
          </w:tcPr>
          <w:p w14:paraId="7540DDAE" w14:textId="382E7BB4" w:rsidR="00566128" w:rsidDel="00B607D8" w:rsidRDefault="00853446">
            <w:pPr>
              <w:spacing w:after="0" w:line="259" w:lineRule="auto"/>
              <w:ind w:left="209" w:right="0" w:firstLine="0"/>
              <w:jc w:val="left"/>
              <w:rPr>
                <w:del w:id="185" w:author="Alexander Stringer" w:date="2019-09-30T11:13:00Z"/>
              </w:rPr>
            </w:pPr>
            <w:del w:id="186" w:author="Alexander Stringer" w:date="2019-09-30T11:13:00Z">
              <w:r w:rsidDel="00B607D8">
                <w:delText>116 thiotepa</w:delText>
              </w:r>
            </w:del>
          </w:p>
        </w:tc>
        <w:tc>
          <w:tcPr>
            <w:tcW w:w="1046" w:type="dxa"/>
            <w:tcBorders>
              <w:top w:val="nil"/>
              <w:left w:val="nil"/>
              <w:bottom w:val="nil"/>
              <w:right w:val="nil"/>
            </w:tcBorders>
          </w:tcPr>
          <w:p w14:paraId="54854D6D" w14:textId="1127A5E6" w:rsidR="00566128" w:rsidDel="00B607D8" w:rsidRDefault="00853446">
            <w:pPr>
              <w:spacing w:after="0" w:line="259" w:lineRule="auto"/>
              <w:ind w:left="0" w:right="105" w:firstLine="0"/>
              <w:jc w:val="center"/>
              <w:rPr>
                <w:del w:id="187" w:author="Alexander Stringer" w:date="2019-09-30T11:13:00Z"/>
              </w:rPr>
            </w:pPr>
            <w:del w:id="188" w:author="Alexander Stringer" w:date="2019-09-30T11:13:00Z">
              <w:r w:rsidDel="00B607D8">
                <w:delText>3</w:delText>
              </w:r>
            </w:del>
          </w:p>
        </w:tc>
        <w:tc>
          <w:tcPr>
            <w:tcW w:w="628" w:type="dxa"/>
            <w:tcBorders>
              <w:top w:val="nil"/>
              <w:left w:val="nil"/>
              <w:bottom w:val="nil"/>
              <w:right w:val="nil"/>
            </w:tcBorders>
          </w:tcPr>
          <w:p w14:paraId="18F83A1F" w14:textId="52DA9835" w:rsidR="00566128" w:rsidDel="00B607D8" w:rsidRDefault="00853446">
            <w:pPr>
              <w:spacing w:after="0" w:line="259" w:lineRule="auto"/>
              <w:ind w:left="0" w:right="0" w:firstLine="0"/>
              <w:jc w:val="left"/>
              <w:rPr>
                <w:del w:id="189" w:author="Alexander Stringer" w:date="2019-09-30T11:13:00Z"/>
              </w:rPr>
            </w:pPr>
            <w:del w:id="190" w:author="Alexander Stringer" w:date="2019-09-30T11:13:00Z">
              <w:r w:rsidDel="00B607D8">
                <w:delText>4</w:delText>
              </w:r>
            </w:del>
          </w:p>
        </w:tc>
        <w:tc>
          <w:tcPr>
            <w:tcW w:w="523" w:type="dxa"/>
            <w:tcBorders>
              <w:top w:val="nil"/>
              <w:left w:val="nil"/>
              <w:bottom w:val="nil"/>
              <w:right w:val="nil"/>
            </w:tcBorders>
          </w:tcPr>
          <w:p w14:paraId="05DA83D8" w14:textId="61798BCB" w:rsidR="00566128" w:rsidDel="00B607D8" w:rsidRDefault="00853446">
            <w:pPr>
              <w:spacing w:after="0" w:line="259" w:lineRule="auto"/>
              <w:ind w:left="0" w:right="0" w:firstLine="0"/>
              <w:jc w:val="left"/>
              <w:rPr>
                <w:del w:id="191" w:author="Alexander Stringer" w:date="2019-09-30T11:13:00Z"/>
              </w:rPr>
            </w:pPr>
            <w:del w:id="192" w:author="Alexander Stringer" w:date="2019-09-30T11:13:00Z">
              <w:r w:rsidDel="00B607D8">
                <w:delText>0</w:delText>
              </w:r>
            </w:del>
          </w:p>
        </w:tc>
        <w:tc>
          <w:tcPr>
            <w:tcW w:w="628" w:type="dxa"/>
            <w:tcBorders>
              <w:top w:val="nil"/>
              <w:left w:val="nil"/>
              <w:bottom w:val="nil"/>
              <w:right w:val="nil"/>
            </w:tcBorders>
          </w:tcPr>
          <w:p w14:paraId="2B009B02" w14:textId="5F6E5CEE" w:rsidR="00566128" w:rsidDel="00B607D8" w:rsidRDefault="00853446">
            <w:pPr>
              <w:spacing w:after="0" w:line="259" w:lineRule="auto"/>
              <w:ind w:left="105" w:right="0" w:firstLine="0"/>
              <w:jc w:val="left"/>
              <w:rPr>
                <w:del w:id="193" w:author="Alexander Stringer" w:date="2019-09-30T11:13:00Z"/>
              </w:rPr>
            </w:pPr>
            <w:del w:id="194" w:author="Alexander Stringer" w:date="2019-09-30T11:13:00Z">
              <w:r w:rsidDel="00B607D8">
                <w:delText>0</w:delText>
              </w:r>
            </w:del>
          </w:p>
        </w:tc>
        <w:tc>
          <w:tcPr>
            <w:tcW w:w="837" w:type="dxa"/>
            <w:tcBorders>
              <w:top w:val="nil"/>
              <w:left w:val="nil"/>
              <w:bottom w:val="nil"/>
              <w:right w:val="nil"/>
            </w:tcBorders>
          </w:tcPr>
          <w:p w14:paraId="514775A4" w14:textId="3CA01799" w:rsidR="00566128" w:rsidDel="00B607D8" w:rsidRDefault="00853446">
            <w:pPr>
              <w:spacing w:after="0" w:line="259" w:lineRule="auto"/>
              <w:ind w:left="0" w:right="0" w:firstLine="0"/>
              <w:jc w:val="left"/>
              <w:rPr>
                <w:del w:id="195" w:author="Alexander Stringer" w:date="2019-09-30T11:13:00Z"/>
              </w:rPr>
            </w:pPr>
            <w:del w:id="196" w:author="Alexander Stringer" w:date="2019-09-30T11:13:00Z">
              <w:r w:rsidDel="00B607D8">
                <w:delText>54</w:delText>
              </w:r>
            </w:del>
          </w:p>
        </w:tc>
        <w:tc>
          <w:tcPr>
            <w:tcW w:w="523" w:type="dxa"/>
            <w:tcBorders>
              <w:top w:val="nil"/>
              <w:left w:val="nil"/>
              <w:bottom w:val="nil"/>
              <w:right w:val="nil"/>
            </w:tcBorders>
          </w:tcPr>
          <w:p w14:paraId="3D78ED38" w14:textId="3C44A489" w:rsidR="00566128" w:rsidDel="00B607D8" w:rsidRDefault="00853446">
            <w:pPr>
              <w:spacing w:after="0" w:line="259" w:lineRule="auto"/>
              <w:ind w:left="0" w:right="0" w:firstLine="0"/>
              <w:jc w:val="left"/>
              <w:rPr>
                <w:del w:id="197" w:author="Alexander Stringer" w:date="2019-09-30T11:13:00Z"/>
              </w:rPr>
            </w:pPr>
            <w:del w:id="198" w:author="Alexander Stringer" w:date="2019-09-30T11:13:00Z">
              <w:r w:rsidDel="00B607D8">
                <w:delText>0</w:delText>
              </w:r>
            </w:del>
          </w:p>
        </w:tc>
        <w:tc>
          <w:tcPr>
            <w:tcW w:w="941" w:type="dxa"/>
            <w:tcBorders>
              <w:top w:val="nil"/>
              <w:left w:val="nil"/>
              <w:bottom w:val="nil"/>
              <w:right w:val="nil"/>
            </w:tcBorders>
          </w:tcPr>
          <w:p w14:paraId="6331529C" w14:textId="42367ACA" w:rsidR="00566128" w:rsidDel="00B607D8" w:rsidRDefault="00853446">
            <w:pPr>
              <w:spacing w:after="0" w:line="259" w:lineRule="auto"/>
              <w:ind w:left="0" w:right="0" w:firstLine="0"/>
              <w:jc w:val="center"/>
              <w:rPr>
                <w:del w:id="199" w:author="Alexander Stringer" w:date="2019-09-30T11:13:00Z"/>
              </w:rPr>
            </w:pPr>
            <w:del w:id="200" w:author="Alexander Stringer" w:date="2019-09-30T11:13:00Z">
              <w:r w:rsidDel="00B607D8">
                <w:delText>0</w:delText>
              </w:r>
            </w:del>
          </w:p>
        </w:tc>
        <w:tc>
          <w:tcPr>
            <w:tcW w:w="209" w:type="dxa"/>
            <w:tcBorders>
              <w:top w:val="nil"/>
              <w:left w:val="nil"/>
              <w:bottom w:val="nil"/>
              <w:right w:val="nil"/>
            </w:tcBorders>
          </w:tcPr>
          <w:p w14:paraId="763B1FA2" w14:textId="19C459CE" w:rsidR="00566128" w:rsidDel="00B607D8" w:rsidRDefault="00853446">
            <w:pPr>
              <w:spacing w:after="0" w:line="259" w:lineRule="auto"/>
              <w:ind w:left="0" w:right="0" w:firstLine="0"/>
              <w:rPr>
                <w:del w:id="201" w:author="Alexander Stringer" w:date="2019-09-30T11:13:00Z"/>
              </w:rPr>
            </w:pPr>
            <w:del w:id="202" w:author="Alexander Stringer" w:date="2019-09-30T11:13:00Z">
              <w:r w:rsidDel="00B607D8">
                <w:delText>54</w:delText>
              </w:r>
            </w:del>
          </w:p>
        </w:tc>
      </w:tr>
      <w:tr w:rsidR="00566128" w:rsidDel="00B607D8" w14:paraId="39900E7C" w14:textId="0A5BA391">
        <w:trPr>
          <w:trHeight w:val="239"/>
          <w:del w:id="203" w:author="Alexander Stringer" w:date="2019-09-30T11:13:00Z"/>
        </w:trPr>
        <w:tc>
          <w:tcPr>
            <w:tcW w:w="523" w:type="dxa"/>
            <w:tcBorders>
              <w:top w:val="nil"/>
              <w:left w:val="nil"/>
              <w:bottom w:val="nil"/>
              <w:right w:val="nil"/>
            </w:tcBorders>
          </w:tcPr>
          <w:p w14:paraId="18CE8B27" w14:textId="73F4D55E" w:rsidR="00566128" w:rsidDel="00B607D8" w:rsidRDefault="00853446">
            <w:pPr>
              <w:spacing w:after="0" w:line="259" w:lineRule="auto"/>
              <w:ind w:left="0" w:right="0" w:firstLine="0"/>
              <w:rPr>
                <w:del w:id="204" w:author="Alexander Stringer" w:date="2019-09-30T11:13:00Z"/>
              </w:rPr>
            </w:pPr>
            <w:del w:id="205" w:author="Alexander Stringer" w:date="2019-09-30T11:13:00Z">
              <w:r w:rsidDel="00B607D8">
                <w:delText>## 4</w:delText>
              </w:r>
            </w:del>
          </w:p>
        </w:tc>
        <w:tc>
          <w:tcPr>
            <w:tcW w:w="1778" w:type="dxa"/>
            <w:tcBorders>
              <w:top w:val="nil"/>
              <w:left w:val="nil"/>
              <w:bottom w:val="nil"/>
              <w:right w:val="nil"/>
            </w:tcBorders>
          </w:tcPr>
          <w:p w14:paraId="46BD138F" w14:textId="2FD71346" w:rsidR="00566128" w:rsidDel="00B607D8" w:rsidRDefault="00853446">
            <w:pPr>
              <w:spacing w:after="0" w:line="259" w:lineRule="auto"/>
              <w:ind w:left="209" w:right="0" w:firstLine="0"/>
              <w:jc w:val="left"/>
              <w:rPr>
                <w:del w:id="206" w:author="Alexander Stringer" w:date="2019-09-30T11:13:00Z"/>
              </w:rPr>
            </w:pPr>
            <w:del w:id="207" w:author="Alexander Stringer" w:date="2019-09-30T11:13:00Z">
              <w:r w:rsidDel="00B607D8">
                <w:delText>117 thiotepa</w:delText>
              </w:r>
            </w:del>
          </w:p>
        </w:tc>
        <w:tc>
          <w:tcPr>
            <w:tcW w:w="1046" w:type="dxa"/>
            <w:tcBorders>
              <w:top w:val="nil"/>
              <w:left w:val="nil"/>
              <w:bottom w:val="nil"/>
              <w:right w:val="nil"/>
            </w:tcBorders>
          </w:tcPr>
          <w:p w14:paraId="5EA43E39" w14:textId="6B8C7AD6" w:rsidR="00566128" w:rsidDel="00B607D8" w:rsidRDefault="00853446">
            <w:pPr>
              <w:spacing w:after="0" w:line="259" w:lineRule="auto"/>
              <w:ind w:left="0" w:right="105" w:firstLine="0"/>
              <w:jc w:val="center"/>
              <w:rPr>
                <w:del w:id="208" w:author="Alexander Stringer" w:date="2019-09-30T11:13:00Z"/>
              </w:rPr>
            </w:pPr>
            <w:del w:id="209" w:author="Alexander Stringer" w:date="2019-09-30T11:13:00Z">
              <w:r w:rsidDel="00B607D8">
                <w:delText>2</w:delText>
              </w:r>
            </w:del>
          </w:p>
        </w:tc>
        <w:tc>
          <w:tcPr>
            <w:tcW w:w="628" w:type="dxa"/>
            <w:tcBorders>
              <w:top w:val="nil"/>
              <w:left w:val="nil"/>
              <w:bottom w:val="nil"/>
              <w:right w:val="nil"/>
            </w:tcBorders>
          </w:tcPr>
          <w:p w14:paraId="5DF3F269" w14:textId="564385CE" w:rsidR="00566128" w:rsidDel="00B607D8" w:rsidRDefault="00853446">
            <w:pPr>
              <w:spacing w:after="0" w:line="259" w:lineRule="auto"/>
              <w:ind w:left="0" w:right="0" w:firstLine="0"/>
              <w:jc w:val="left"/>
              <w:rPr>
                <w:del w:id="210" w:author="Alexander Stringer" w:date="2019-09-30T11:13:00Z"/>
              </w:rPr>
            </w:pPr>
            <w:del w:id="211" w:author="Alexander Stringer" w:date="2019-09-30T11:13:00Z">
              <w:r w:rsidDel="00B607D8">
                <w:delText>1</w:delText>
              </w:r>
            </w:del>
          </w:p>
        </w:tc>
        <w:tc>
          <w:tcPr>
            <w:tcW w:w="523" w:type="dxa"/>
            <w:tcBorders>
              <w:top w:val="nil"/>
              <w:left w:val="nil"/>
              <w:bottom w:val="nil"/>
              <w:right w:val="nil"/>
            </w:tcBorders>
          </w:tcPr>
          <w:p w14:paraId="72A7A0F3" w14:textId="462E27CA" w:rsidR="00566128" w:rsidDel="00B607D8" w:rsidRDefault="00853446">
            <w:pPr>
              <w:spacing w:after="0" w:line="259" w:lineRule="auto"/>
              <w:ind w:left="0" w:right="0" w:firstLine="0"/>
              <w:jc w:val="left"/>
              <w:rPr>
                <w:del w:id="212" w:author="Alexander Stringer" w:date="2019-09-30T11:13:00Z"/>
              </w:rPr>
            </w:pPr>
            <w:del w:id="213" w:author="Alexander Stringer" w:date="2019-09-30T11:13:00Z">
              <w:r w:rsidDel="00B607D8">
                <w:delText>1</w:delText>
              </w:r>
            </w:del>
          </w:p>
        </w:tc>
        <w:tc>
          <w:tcPr>
            <w:tcW w:w="628" w:type="dxa"/>
            <w:tcBorders>
              <w:top w:val="nil"/>
              <w:left w:val="nil"/>
              <w:bottom w:val="nil"/>
              <w:right w:val="nil"/>
            </w:tcBorders>
          </w:tcPr>
          <w:p w14:paraId="23D67F51" w14:textId="23B51D29" w:rsidR="00566128" w:rsidDel="00B607D8" w:rsidRDefault="00853446">
            <w:pPr>
              <w:spacing w:after="0" w:line="259" w:lineRule="auto"/>
              <w:ind w:left="105" w:right="0" w:firstLine="0"/>
              <w:jc w:val="left"/>
              <w:rPr>
                <w:del w:id="214" w:author="Alexander Stringer" w:date="2019-09-30T11:13:00Z"/>
              </w:rPr>
            </w:pPr>
            <w:del w:id="215" w:author="Alexander Stringer" w:date="2019-09-30T11:13:00Z">
              <w:r w:rsidDel="00B607D8">
                <w:delText>0</w:delText>
              </w:r>
            </w:del>
          </w:p>
        </w:tc>
        <w:tc>
          <w:tcPr>
            <w:tcW w:w="837" w:type="dxa"/>
            <w:tcBorders>
              <w:top w:val="nil"/>
              <w:left w:val="nil"/>
              <w:bottom w:val="nil"/>
              <w:right w:val="nil"/>
            </w:tcBorders>
          </w:tcPr>
          <w:p w14:paraId="76DF15C6" w14:textId="22D0A675" w:rsidR="00566128" w:rsidDel="00B607D8" w:rsidRDefault="00853446">
            <w:pPr>
              <w:spacing w:after="0" w:line="259" w:lineRule="auto"/>
              <w:ind w:left="0" w:right="0" w:firstLine="0"/>
              <w:jc w:val="left"/>
              <w:rPr>
                <w:del w:id="216" w:author="Alexander Stringer" w:date="2019-09-30T11:13:00Z"/>
              </w:rPr>
            </w:pPr>
            <w:del w:id="217" w:author="Alexander Stringer" w:date="2019-09-30T11:13:00Z">
              <w:r w:rsidDel="00B607D8">
                <w:delText>38</w:delText>
              </w:r>
            </w:del>
          </w:p>
        </w:tc>
        <w:tc>
          <w:tcPr>
            <w:tcW w:w="523" w:type="dxa"/>
            <w:tcBorders>
              <w:top w:val="nil"/>
              <w:left w:val="nil"/>
              <w:bottom w:val="nil"/>
              <w:right w:val="nil"/>
            </w:tcBorders>
          </w:tcPr>
          <w:p w14:paraId="6753347B" w14:textId="2F1913C9" w:rsidR="00566128" w:rsidDel="00B607D8" w:rsidRDefault="00853446">
            <w:pPr>
              <w:spacing w:after="0" w:line="259" w:lineRule="auto"/>
              <w:ind w:left="0" w:right="0" w:firstLine="0"/>
              <w:jc w:val="left"/>
              <w:rPr>
                <w:del w:id="218" w:author="Alexander Stringer" w:date="2019-09-30T11:13:00Z"/>
              </w:rPr>
            </w:pPr>
            <w:del w:id="219" w:author="Alexander Stringer" w:date="2019-09-30T11:13:00Z">
              <w:r w:rsidDel="00B607D8">
                <w:delText>1</w:delText>
              </w:r>
            </w:del>
          </w:p>
        </w:tc>
        <w:tc>
          <w:tcPr>
            <w:tcW w:w="941" w:type="dxa"/>
            <w:tcBorders>
              <w:top w:val="nil"/>
              <w:left w:val="nil"/>
              <w:bottom w:val="nil"/>
              <w:right w:val="nil"/>
            </w:tcBorders>
          </w:tcPr>
          <w:p w14:paraId="7E112DB8" w14:textId="0190B7CB" w:rsidR="00566128" w:rsidDel="00B607D8" w:rsidRDefault="00853446">
            <w:pPr>
              <w:spacing w:after="0" w:line="259" w:lineRule="auto"/>
              <w:ind w:left="0" w:right="0" w:firstLine="0"/>
              <w:jc w:val="center"/>
              <w:rPr>
                <w:del w:id="220" w:author="Alexander Stringer" w:date="2019-09-30T11:13:00Z"/>
              </w:rPr>
            </w:pPr>
            <w:del w:id="221" w:author="Alexander Stringer" w:date="2019-09-30T11:13:00Z">
              <w:r w:rsidDel="00B607D8">
                <w:delText>1</w:delText>
              </w:r>
            </w:del>
          </w:p>
        </w:tc>
        <w:tc>
          <w:tcPr>
            <w:tcW w:w="209" w:type="dxa"/>
            <w:tcBorders>
              <w:top w:val="nil"/>
              <w:left w:val="nil"/>
              <w:bottom w:val="nil"/>
              <w:right w:val="nil"/>
            </w:tcBorders>
          </w:tcPr>
          <w:p w14:paraId="7413E048" w14:textId="7A50D72C" w:rsidR="00566128" w:rsidDel="00B607D8" w:rsidRDefault="00853446">
            <w:pPr>
              <w:spacing w:after="0" w:line="259" w:lineRule="auto"/>
              <w:ind w:left="0" w:right="0" w:firstLine="0"/>
              <w:rPr>
                <w:del w:id="222" w:author="Alexander Stringer" w:date="2019-09-30T11:13:00Z"/>
              </w:rPr>
            </w:pPr>
            <w:del w:id="223" w:author="Alexander Stringer" w:date="2019-09-30T11:13:00Z">
              <w:r w:rsidDel="00B607D8">
                <w:delText>38</w:delText>
              </w:r>
            </w:del>
          </w:p>
        </w:tc>
      </w:tr>
      <w:tr w:rsidR="00566128" w:rsidDel="00B607D8" w14:paraId="6045E45E" w14:textId="710A98EE">
        <w:trPr>
          <w:trHeight w:val="239"/>
          <w:del w:id="224" w:author="Alexander Stringer" w:date="2019-09-30T11:13:00Z"/>
        </w:trPr>
        <w:tc>
          <w:tcPr>
            <w:tcW w:w="523" w:type="dxa"/>
            <w:tcBorders>
              <w:top w:val="nil"/>
              <w:left w:val="nil"/>
              <w:bottom w:val="nil"/>
              <w:right w:val="nil"/>
            </w:tcBorders>
          </w:tcPr>
          <w:p w14:paraId="66888D47" w14:textId="7B99BF29" w:rsidR="00566128" w:rsidDel="00B607D8" w:rsidRDefault="00853446">
            <w:pPr>
              <w:spacing w:after="0" w:line="259" w:lineRule="auto"/>
              <w:ind w:left="0" w:right="0" w:firstLine="0"/>
              <w:rPr>
                <w:del w:id="225" w:author="Alexander Stringer" w:date="2019-09-30T11:13:00Z"/>
              </w:rPr>
            </w:pPr>
            <w:del w:id="226" w:author="Alexander Stringer" w:date="2019-09-30T11:13:00Z">
              <w:r w:rsidDel="00B607D8">
                <w:delText>## 5</w:delText>
              </w:r>
            </w:del>
          </w:p>
        </w:tc>
        <w:tc>
          <w:tcPr>
            <w:tcW w:w="1778" w:type="dxa"/>
            <w:tcBorders>
              <w:top w:val="nil"/>
              <w:left w:val="nil"/>
              <w:bottom w:val="nil"/>
              <w:right w:val="nil"/>
            </w:tcBorders>
          </w:tcPr>
          <w:p w14:paraId="1FA0BBA8" w14:textId="573CF8D4" w:rsidR="00566128" w:rsidDel="00B607D8" w:rsidRDefault="00853446">
            <w:pPr>
              <w:spacing w:after="0" w:line="259" w:lineRule="auto"/>
              <w:ind w:left="209" w:right="0" w:firstLine="0"/>
              <w:jc w:val="left"/>
              <w:rPr>
                <w:del w:id="227" w:author="Alexander Stringer" w:date="2019-09-30T11:13:00Z"/>
              </w:rPr>
            </w:pPr>
            <w:del w:id="228" w:author="Alexander Stringer" w:date="2019-09-30T11:13:00Z">
              <w:r w:rsidDel="00B607D8">
                <w:delText>117 thiotepa</w:delText>
              </w:r>
            </w:del>
          </w:p>
        </w:tc>
        <w:tc>
          <w:tcPr>
            <w:tcW w:w="1046" w:type="dxa"/>
            <w:tcBorders>
              <w:top w:val="nil"/>
              <w:left w:val="nil"/>
              <w:bottom w:val="nil"/>
              <w:right w:val="nil"/>
            </w:tcBorders>
          </w:tcPr>
          <w:p w14:paraId="744BCDDB" w14:textId="24C7D5FB" w:rsidR="00566128" w:rsidDel="00B607D8" w:rsidRDefault="00853446">
            <w:pPr>
              <w:spacing w:after="0" w:line="259" w:lineRule="auto"/>
              <w:ind w:left="0" w:right="105" w:firstLine="0"/>
              <w:jc w:val="center"/>
              <w:rPr>
                <w:del w:id="229" w:author="Alexander Stringer" w:date="2019-09-30T11:13:00Z"/>
              </w:rPr>
            </w:pPr>
            <w:del w:id="230" w:author="Alexander Stringer" w:date="2019-09-30T11:13:00Z">
              <w:r w:rsidDel="00B607D8">
                <w:delText>2</w:delText>
              </w:r>
            </w:del>
          </w:p>
        </w:tc>
        <w:tc>
          <w:tcPr>
            <w:tcW w:w="628" w:type="dxa"/>
            <w:tcBorders>
              <w:top w:val="nil"/>
              <w:left w:val="nil"/>
              <w:bottom w:val="nil"/>
              <w:right w:val="nil"/>
            </w:tcBorders>
          </w:tcPr>
          <w:p w14:paraId="1B2542BF" w14:textId="4C262785" w:rsidR="00566128" w:rsidDel="00B607D8" w:rsidRDefault="00853446">
            <w:pPr>
              <w:spacing w:after="0" w:line="259" w:lineRule="auto"/>
              <w:ind w:left="0" w:right="0" w:firstLine="0"/>
              <w:jc w:val="left"/>
              <w:rPr>
                <w:del w:id="231" w:author="Alexander Stringer" w:date="2019-09-30T11:13:00Z"/>
              </w:rPr>
            </w:pPr>
            <w:del w:id="232" w:author="Alexander Stringer" w:date="2019-09-30T11:13:00Z">
              <w:r w:rsidDel="00B607D8">
                <w:delText>1</w:delText>
              </w:r>
            </w:del>
          </w:p>
        </w:tc>
        <w:tc>
          <w:tcPr>
            <w:tcW w:w="523" w:type="dxa"/>
            <w:tcBorders>
              <w:top w:val="nil"/>
              <w:left w:val="nil"/>
              <w:bottom w:val="nil"/>
              <w:right w:val="nil"/>
            </w:tcBorders>
          </w:tcPr>
          <w:p w14:paraId="7F7E5A59" w14:textId="5F62CE9C" w:rsidR="00566128" w:rsidDel="00B607D8" w:rsidRDefault="00853446">
            <w:pPr>
              <w:spacing w:after="0" w:line="259" w:lineRule="auto"/>
              <w:ind w:left="0" w:right="0" w:firstLine="0"/>
              <w:jc w:val="left"/>
              <w:rPr>
                <w:del w:id="233" w:author="Alexander Stringer" w:date="2019-09-30T11:13:00Z"/>
              </w:rPr>
            </w:pPr>
            <w:del w:id="234" w:author="Alexander Stringer" w:date="2019-09-30T11:13:00Z">
              <w:r w:rsidDel="00B607D8">
                <w:delText>1</w:delText>
              </w:r>
            </w:del>
          </w:p>
        </w:tc>
        <w:tc>
          <w:tcPr>
            <w:tcW w:w="628" w:type="dxa"/>
            <w:tcBorders>
              <w:top w:val="nil"/>
              <w:left w:val="nil"/>
              <w:bottom w:val="nil"/>
              <w:right w:val="nil"/>
            </w:tcBorders>
          </w:tcPr>
          <w:p w14:paraId="2D5CF4AE" w14:textId="630D668D" w:rsidR="00566128" w:rsidDel="00B607D8" w:rsidRDefault="00853446">
            <w:pPr>
              <w:spacing w:after="0" w:line="259" w:lineRule="auto"/>
              <w:ind w:left="0" w:right="0" w:firstLine="0"/>
              <w:jc w:val="left"/>
              <w:rPr>
                <w:del w:id="235" w:author="Alexander Stringer" w:date="2019-09-30T11:13:00Z"/>
              </w:rPr>
            </w:pPr>
            <w:del w:id="236" w:author="Alexander Stringer" w:date="2019-09-30T11:13:00Z">
              <w:r w:rsidDel="00B607D8">
                <w:delText>38</w:delText>
              </w:r>
            </w:del>
          </w:p>
        </w:tc>
        <w:tc>
          <w:tcPr>
            <w:tcW w:w="837" w:type="dxa"/>
            <w:tcBorders>
              <w:top w:val="nil"/>
              <w:left w:val="nil"/>
              <w:bottom w:val="nil"/>
              <w:right w:val="nil"/>
            </w:tcBorders>
          </w:tcPr>
          <w:p w14:paraId="622383DC" w14:textId="464B732C" w:rsidR="00566128" w:rsidDel="00B607D8" w:rsidRDefault="00853446">
            <w:pPr>
              <w:spacing w:after="0" w:line="259" w:lineRule="auto"/>
              <w:ind w:left="0" w:right="0" w:firstLine="0"/>
              <w:jc w:val="left"/>
              <w:rPr>
                <w:del w:id="237" w:author="Alexander Stringer" w:date="2019-09-30T11:13:00Z"/>
              </w:rPr>
            </w:pPr>
            <w:del w:id="238" w:author="Alexander Stringer" w:date="2019-09-30T11:13:00Z">
              <w:r w:rsidDel="00B607D8">
                <w:delText>54</w:delText>
              </w:r>
            </w:del>
          </w:p>
        </w:tc>
        <w:tc>
          <w:tcPr>
            <w:tcW w:w="523" w:type="dxa"/>
            <w:tcBorders>
              <w:top w:val="nil"/>
              <w:left w:val="nil"/>
              <w:bottom w:val="nil"/>
              <w:right w:val="nil"/>
            </w:tcBorders>
          </w:tcPr>
          <w:p w14:paraId="07868829" w14:textId="079C7784" w:rsidR="00566128" w:rsidDel="00B607D8" w:rsidRDefault="00853446">
            <w:pPr>
              <w:spacing w:after="0" w:line="259" w:lineRule="auto"/>
              <w:ind w:left="0" w:right="0" w:firstLine="0"/>
              <w:jc w:val="left"/>
              <w:rPr>
                <w:del w:id="239" w:author="Alexander Stringer" w:date="2019-09-30T11:13:00Z"/>
              </w:rPr>
            </w:pPr>
            <w:del w:id="240" w:author="Alexander Stringer" w:date="2019-09-30T11:13:00Z">
              <w:r w:rsidDel="00B607D8">
                <w:delText>0</w:delText>
              </w:r>
            </w:del>
          </w:p>
        </w:tc>
        <w:tc>
          <w:tcPr>
            <w:tcW w:w="941" w:type="dxa"/>
            <w:tcBorders>
              <w:top w:val="nil"/>
              <w:left w:val="nil"/>
              <w:bottom w:val="nil"/>
              <w:right w:val="nil"/>
            </w:tcBorders>
          </w:tcPr>
          <w:p w14:paraId="4F223C53" w14:textId="0F02EA16" w:rsidR="00566128" w:rsidDel="00B607D8" w:rsidRDefault="00853446">
            <w:pPr>
              <w:spacing w:after="0" w:line="259" w:lineRule="auto"/>
              <w:ind w:left="0" w:right="0" w:firstLine="0"/>
              <w:jc w:val="center"/>
              <w:rPr>
                <w:del w:id="241" w:author="Alexander Stringer" w:date="2019-09-30T11:13:00Z"/>
              </w:rPr>
            </w:pPr>
            <w:del w:id="242" w:author="Alexander Stringer" w:date="2019-09-30T11:13:00Z">
              <w:r w:rsidDel="00B607D8">
                <w:delText>0</w:delText>
              </w:r>
            </w:del>
          </w:p>
        </w:tc>
        <w:tc>
          <w:tcPr>
            <w:tcW w:w="209" w:type="dxa"/>
            <w:tcBorders>
              <w:top w:val="nil"/>
              <w:left w:val="nil"/>
              <w:bottom w:val="nil"/>
              <w:right w:val="nil"/>
            </w:tcBorders>
          </w:tcPr>
          <w:p w14:paraId="6F71152A" w14:textId="54197E2E" w:rsidR="00566128" w:rsidDel="00B607D8" w:rsidRDefault="00853446">
            <w:pPr>
              <w:spacing w:after="0" w:line="259" w:lineRule="auto"/>
              <w:ind w:left="0" w:right="0" w:firstLine="0"/>
              <w:rPr>
                <w:del w:id="243" w:author="Alexander Stringer" w:date="2019-09-30T11:13:00Z"/>
              </w:rPr>
            </w:pPr>
            <w:del w:id="244" w:author="Alexander Stringer" w:date="2019-09-30T11:13:00Z">
              <w:r w:rsidDel="00B607D8">
                <w:delText>16</w:delText>
              </w:r>
            </w:del>
          </w:p>
        </w:tc>
      </w:tr>
      <w:tr w:rsidR="00566128" w:rsidDel="00B607D8" w14:paraId="1C473B78" w14:textId="2813B4A6">
        <w:trPr>
          <w:trHeight w:val="201"/>
          <w:del w:id="245" w:author="Alexander Stringer" w:date="2019-09-30T11:13:00Z"/>
        </w:trPr>
        <w:tc>
          <w:tcPr>
            <w:tcW w:w="523" w:type="dxa"/>
            <w:tcBorders>
              <w:top w:val="nil"/>
              <w:left w:val="nil"/>
              <w:bottom w:val="nil"/>
              <w:right w:val="nil"/>
            </w:tcBorders>
          </w:tcPr>
          <w:p w14:paraId="7456CA94" w14:textId="2BF63AFE" w:rsidR="00566128" w:rsidDel="00B607D8" w:rsidRDefault="00853446">
            <w:pPr>
              <w:spacing w:after="0" w:line="259" w:lineRule="auto"/>
              <w:ind w:left="0" w:right="0" w:firstLine="0"/>
              <w:rPr>
                <w:del w:id="246" w:author="Alexander Stringer" w:date="2019-09-30T11:13:00Z"/>
              </w:rPr>
            </w:pPr>
            <w:del w:id="247" w:author="Alexander Stringer" w:date="2019-09-30T11:13:00Z">
              <w:r w:rsidDel="00B607D8">
                <w:delText>## 6</w:delText>
              </w:r>
            </w:del>
          </w:p>
        </w:tc>
        <w:tc>
          <w:tcPr>
            <w:tcW w:w="1778" w:type="dxa"/>
            <w:tcBorders>
              <w:top w:val="nil"/>
              <w:left w:val="nil"/>
              <w:bottom w:val="nil"/>
              <w:right w:val="nil"/>
            </w:tcBorders>
          </w:tcPr>
          <w:p w14:paraId="40A68734" w14:textId="1CD0E8F6" w:rsidR="00566128" w:rsidDel="00B607D8" w:rsidRDefault="00853446">
            <w:pPr>
              <w:spacing w:after="0" w:line="259" w:lineRule="auto"/>
              <w:ind w:left="209" w:right="0" w:firstLine="0"/>
              <w:jc w:val="left"/>
              <w:rPr>
                <w:del w:id="248" w:author="Alexander Stringer" w:date="2019-09-30T11:13:00Z"/>
              </w:rPr>
            </w:pPr>
            <w:del w:id="249" w:author="Alexander Stringer" w:date="2019-09-30T11:13:00Z">
              <w:r w:rsidDel="00B607D8">
                <w:delText>118 thiotepa</w:delText>
              </w:r>
            </w:del>
          </w:p>
        </w:tc>
        <w:tc>
          <w:tcPr>
            <w:tcW w:w="1046" w:type="dxa"/>
            <w:tcBorders>
              <w:top w:val="nil"/>
              <w:left w:val="nil"/>
              <w:bottom w:val="nil"/>
              <w:right w:val="nil"/>
            </w:tcBorders>
          </w:tcPr>
          <w:p w14:paraId="4F9D9E0C" w14:textId="4E1B62C4" w:rsidR="00566128" w:rsidDel="00B607D8" w:rsidRDefault="00853446">
            <w:pPr>
              <w:spacing w:after="0" w:line="259" w:lineRule="auto"/>
              <w:ind w:left="0" w:right="105" w:firstLine="0"/>
              <w:jc w:val="center"/>
              <w:rPr>
                <w:del w:id="250" w:author="Alexander Stringer" w:date="2019-09-30T11:13:00Z"/>
              </w:rPr>
            </w:pPr>
            <w:del w:id="251" w:author="Alexander Stringer" w:date="2019-09-30T11:13:00Z">
              <w:r w:rsidDel="00B607D8">
                <w:delText>1</w:delText>
              </w:r>
            </w:del>
          </w:p>
        </w:tc>
        <w:tc>
          <w:tcPr>
            <w:tcW w:w="628" w:type="dxa"/>
            <w:tcBorders>
              <w:top w:val="nil"/>
              <w:left w:val="nil"/>
              <w:bottom w:val="nil"/>
              <w:right w:val="nil"/>
            </w:tcBorders>
          </w:tcPr>
          <w:p w14:paraId="6CC50920" w14:textId="6661C26B" w:rsidR="00566128" w:rsidDel="00B607D8" w:rsidRDefault="00853446">
            <w:pPr>
              <w:spacing w:after="0" w:line="259" w:lineRule="auto"/>
              <w:ind w:left="0" w:right="0" w:firstLine="0"/>
              <w:jc w:val="left"/>
              <w:rPr>
                <w:del w:id="252" w:author="Alexander Stringer" w:date="2019-09-30T11:13:00Z"/>
              </w:rPr>
            </w:pPr>
            <w:del w:id="253" w:author="Alexander Stringer" w:date="2019-09-30T11:13:00Z">
              <w:r w:rsidDel="00B607D8">
                <w:delText>3</w:delText>
              </w:r>
            </w:del>
          </w:p>
        </w:tc>
        <w:tc>
          <w:tcPr>
            <w:tcW w:w="523" w:type="dxa"/>
            <w:tcBorders>
              <w:top w:val="nil"/>
              <w:left w:val="nil"/>
              <w:bottom w:val="nil"/>
              <w:right w:val="nil"/>
            </w:tcBorders>
          </w:tcPr>
          <w:p w14:paraId="5DFBF780" w14:textId="0BC5DCF0" w:rsidR="00566128" w:rsidDel="00B607D8" w:rsidRDefault="00853446">
            <w:pPr>
              <w:spacing w:after="0" w:line="259" w:lineRule="auto"/>
              <w:ind w:left="0" w:right="0" w:firstLine="0"/>
              <w:jc w:val="left"/>
              <w:rPr>
                <w:del w:id="254" w:author="Alexander Stringer" w:date="2019-09-30T11:13:00Z"/>
              </w:rPr>
            </w:pPr>
            <w:del w:id="255" w:author="Alexander Stringer" w:date="2019-09-30T11:13:00Z">
              <w:r w:rsidDel="00B607D8">
                <w:delText>0</w:delText>
              </w:r>
            </w:del>
          </w:p>
        </w:tc>
        <w:tc>
          <w:tcPr>
            <w:tcW w:w="628" w:type="dxa"/>
            <w:tcBorders>
              <w:top w:val="nil"/>
              <w:left w:val="nil"/>
              <w:bottom w:val="nil"/>
              <w:right w:val="nil"/>
            </w:tcBorders>
          </w:tcPr>
          <w:p w14:paraId="2652D27A" w14:textId="2C87D5E7" w:rsidR="00566128" w:rsidDel="00B607D8" w:rsidRDefault="00853446">
            <w:pPr>
              <w:spacing w:after="0" w:line="259" w:lineRule="auto"/>
              <w:ind w:left="105" w:right="0" w:firstLine="0"/>
              <w:jc w:val="left"/>
              <w:rPr>
                <w:del w:id="256" w:author="Alexander Stringer" w:date="2019-09-30T11:13:00Z"/>
              </w:rPr>
            </w:pPr>
            <w:del w:id="257" w:author="Alexander Stringer" w:date="2019-09-30T11:13:00Z">
              <w:r w:rsidDel="00B607D8">
                <w:delText>0</w:delText>
              </w:r>
            </w:del>
          </w:p>
        </w:tc>
        <w:tc>
          <w:tcPr>
            <w:tcW w:w="837" w:type="dxa"/>
            <w:tcBorders>
              <w:top w:val="nil"/>
              <w:left w:val="nil"/>
              <w:bottom w:val="nil"/>
              <w:right w:val="nil"/>
            </w:tcBorders>
          </w:tcPr>
          <w:p w14:paraId="52615827" w14:textId="2FA34B8A" w:rsidR="00566128" w:rsidDel="00B607D8" w:rsidRDefault="00853446">
            <w:pPr>
              <w:spacing w:after="0" w:line="259" w:lineRule="auto"/>
              <w:ind w:left="0" w:right="0" w:firstLine="0"/>
              <w:jc w:val="left"/>
              <w:rPr>
                <w:del w:id="258" w:author="Alexander Stringer" w:date="2019-09-30T11:13:00Z"/>
              </w:rPr>
            </w:pPr>
            <w:del w:id="259" w:author="Alexander Stringer" w:date="2019-09-30T11:13:00Z">
              <w:r w:rsidDel="00B607D8">
                <w:delText>59</w:delText>
              </w:r>
            </w:del>
          </w:p>
        </w:tc>
        <w:tc>
          <w:tcPr>
            <w:tcW w:w="523" w:type="dxa"/>
            <w:tcBorders>
              <w:top w:val="nil"/>
              <w:left w:val="nil"/>
              <w:bottom w:val="nil"/>
              <w:right w:val="nil"/>
            </w:tcBorders>
          </w:tcPr>
          <w:p w14:paraId="7B7FB518" w14:textId="59B19F21" w:rsidR="00566128" w:rsidDel="00B607D8" w:rsidRDefault="00853446">
            <w:pPr>
              <w:spacing w:after="0" w:line="259" w:lineRule="auto"/>
              <w:ind w:left="0" w:right="0" w:firstLine="0"/>
              <w:jc w:val="left"/>
              <w:rPr>
                <w:del w:id="260" w:author="Alexander Stringer" w:date="2019-09-30T11:13:00Z"/>
              </w:rPr>
            </w:pPr>
            <w:del w:id="261" w:author="Alexander Stringer" w:date="2019-09-30T11:13:00Z">
              <w:r w:rsidDel="00B607D8">
                <w:delText>3</w:delText>
              </w:r>
            </w:del>
          </w:p>
        </w:tc>
        <w:tc>
          <w:tcPr>
            <w:tcW w:w="941" w:type="dxa"/>
            <w:tcBorders>
              <w:top w:val="nil"/>
              <w:left w:val="nil"/>
              <w:bottom w:val="nil"/>
              <w:right w:val="nil"/>
            </w:tcBorders>
          </w:tcPr>
          <w:p w14:paraId="6D534D41" w14:textId="47334EF1" w:rsidR="00566128" w:rsidDel="00B607D8" w:rsidRDefault="00853446">
            <w:pPr>
              <w:spacing w:after="0" w:line="259" w:lineRule="auto"/>
              <w:ind w:left="0" w:right="0" w:firstLine="0"/>
              <w:jc w:val="center"/>
              <w:rPr>
                <w:del w:id="262" w:author="Alexander Stringer" w:date="2019-09-30T11:13:00Z"/>
              </w:rPr>
            </w:pPr>
            <w:del w:id="263" w:author="Alexander Stringer" w:date="2019-09-30T11:13:00Z">
              <w:r w:rsidDel="00B607D8">
                <w:delText>1</w:delText>
              </w:r>
            </w:del>
          </w:p>
        </w:tc>
        <w:tc>
          <w:tcPr>
            <w:tcW w:w="209" w:type="dxa"/>
            <w:tcBorders>
              <w:top w:val="nil"/>
              <w:left w:val="nil"/>
              <w:bottom w:val="nil"/>
              <w:right w:val="nil"/>
            </w:tcBorders>
          </w:tcPr>
          <w:p w14:paraId="2FC7BA6A" w14:textId="3C0BB461" w:rsidR="00566128" w:rsidDel="00B607D8" w:rsidRDefault="00853446">
            <w:pPr>
              <w:spacing w:after="0" w:line="259" w:lineRule="auto"/>
              <w:ind w:left="0" w:right="0" w:firstLine="0"/>
              <w:rPr>
                <w:del w:id="264" w:author="Alexander Stringer" w:date="2019-09-30T11:13:00Z"/>
              </w:rPr>
            </w:pPr>
            <w:del w:id="265" w:author="Alexander Stringer" w:date="2019-09-30T11:13:00Z">
              <w:r w:rsidDel="00B607D8">
                <w:delText>59</w:delText>
              </w:r>
            </w:del>
          </w:p>
        </w:tc>
      </w:tr>
    </w:tbl>
    <w:p w14:paraId="73C11E97" w14:textId="77777777" w:rsidR="00566128" w:rsidRDefault="00853446">
      <w:pPr>
        <w:spacing w:after="10"/>
        <w:ind w:left="16" w:right="1425"/>
      </w:pPr>
      <w:r>
        <w:t>Here the variable “id” specifies different individuals, and should be treated as a random effect. The variable</w:t>
      </w:r>
    </w:p>
    <w:p w14:paraId="52BF894E" w14:textId="77777777" w:rsidR="00566128" w:rsidRDefault="00853446">
      <w:pPr>
        <w:spacing w:after="113" w:line="245" w:lineRule="auto"/>
        <w:ind w:left="16" w:right="1341"/>
        <w:jc w:val="left"/>
      </w:pPr>
      <w:r>
        <w:t>“time” is computed using the difference between variables “start” and “stop”, which denote the start time and end time of each time interval. It seems like a interval censoring problem but the start time is known before hand, so we can treat it as a regular type-I right censoring.</w:t>
      </w:r>
    </w:p>
    <w:p w14:paraId="19035852" w14:textId="77777777" w:rsidR="00566128" w:rsidRDefault="00853446">
      <w:pPr>
        <w:spacing w:after="0"/>
        <w:ind w:left="16" w:right="1425"/>
      </w:pPr>
      <w:r>
        <w:t>In this study, a nonzero value of “status” can be death from bladder disease, death from other reason or recurrence. Here we will just view all of these situations as “occurrence” for simplicity. So the variable</w:t>
      </w:r>
    </w:p>
    <w:p w14:paraId="305FF33E" w14:textId="77777777" w:rsidR="00566128" w:rsidRDefault="00853446">
      <w:pPr>
        <w:spacing w:after="460"/>
        <w:ind w:left="16" w:right="1425"/>
      </w:pPr>
      <w:r>
        <w:t>“censored” is created such that it is 1 if “status” is non-zero, otherwise 0. We will include “number”, “size” and “recur” as fixed effects in this study.</w:t>
      </w:r>
    </w:p>
    <w:p w14:paraId="6C0366DD" w14:textId="77777777" w:rsidR="00566128" w:rsidRDefault="00853446">
      <w:pPr>
        <w:tabs>
          <w:tab w:val="center" w:pos="1501"/>
        </w:tabs>
        <w:spacing w:after="306" w:line="259" w:lineRule="auto"/>
        <w:ind w:left="0" w:right="0" w:firstLine="0"/>
        <w:jc w:val="left"/>
      </w:pPr>
      <w:r>
        <w:rPr>
          <w:b/>
          <w:sz w:val="24"/>
        </w:rPr>
        <w:t>5.2</w:t>
      </w:r>
      <w:r>
        <w:rPr>
          <w:b/>
          <w:sz w:val="24"/>
        </w:rPr>
        <w:tab/>
        <w:t>Survival:coxph</w:t>
      </w:r>
    </w:p>
    <w:tbl>
      <w:tblPr>
        <w:tblStyle w:val="TableGrid"/>
        <w:tblpPr w:vertAnchor="text" w:tblpX="-31" w:tblpY="-198"/>
        <w:tblOverlap w:val="never"/>
        <w:tblW w:w="9480" w:type="dxa"/>
        <w:tblInd w:w="0" w:type="dxa"/>
        <w:tblCellMar>
          <w:top w:w="0" w:type="dxa"/>
          <w:left w:w="60" w:type="dxa"/>
          <w:bottom w:w="59" w:type="dxa"/>
          <w:right w:w="115" w:type="dxa"/>
        </w:tblCellMar>
        <w:tblLook w:val="04A0" w:firstRow="1" w:lastRow="0" w:firstColumn="1" w:lastColumn="0" w:noHBand="0" w:noVBand="1"/>
      </w:tblPr>
      <w:tblGrid>
        <w:gridCol w:w="9480"/>
      </w:tblGrid>
      <w:tr w:rsidR="00566128" w14:paraId="3DA9B09B" w14:textId="77777777">
        <w:trPr>
          <w:trHeight w:val="660"/>
        </w:trPr>
        <w:tc>
          <w:tcPr>
            <w:tcW w:w="9480" w:type="dxa"/>
            <w:tcBorders>
              <w:top w:val="nil"/>
              <w:left w:val="nil"/>
              <w:bottom w:val="nil"/>
              <w:right w:val="nil"/>
            </w:tcBorders>
            <w:shd w:val="clear" w:color="auto" w:fill="F8F8F8"/>
            <w:vAlign w:val="bottom"/>
          </w:tcPr>
          <w:p w14:paraId="598E2837" w14:textId="77777777" w:rsidR="00566128" w:rsidRDefault="00853446">
            <w:pPr>
              <w:spacing w:after="0" w:line="259" w:lineRule="auto"/>
              <w:ind w:left="0" w:right="0" w:firstLine="0"/>
              <w:jc w:val="left"/>
            </w:pPr>
            <w:r>
              <w:t xml:space="preserve">bladder.CoxPh &lt;- </w:t>
            </w:r>
            <w:r>
              <w:rPr>
                <w:b/>
                <w:color w:val="214A87"/>
              </w:rPr>
              <w:t>coxph</w:t>
            </w:r>
            <w:r>
              <w:t>(</w:t>
            </w:r>
            <w:r>
              <w:rPr>
                <w:b/>
                <w:color w:val="214A87"/>
              </w:rPr>
              <w:t>Surv</w:t>
            </w:r>
            <w:r>
              <w:t>(times, censored)</w:t>
            </w:r>
            <w:r>
              <w:rPr>
                <w:b/>
                <w:color w:val="CF5C00"/>
              </w:rPr>
              <w:t xml:space="preserve">~ </w:t>
            </w:r>
            <w:r>
              <w:t xml:space="preserve">number </w:t>
            </w:r>
            <w:r>
              <w:rPr>
                <w:b/>
                <w:color w:val="CF5C00"/>
              </w:rPr>
              <w:t xml:space="preserve">+ </w:t>
            </w:r>
            <w:r>
              <w:t xml:space="preserve">size </w:t>
            </w:r>
            <w:r>
              <w:rPr>
                <w:b/>
                <w:color w:val="CF5C00"/>
              </w:rPr>
              <w:t xml:space="preserve">+ </w:t>
            </w:r>
            <w:r>
              <w:t xml:space="preserve">recur </w:t>
            </w:r>
            <w:r>
              <w:rPr>
                <w:b/>
                <w:color w:val="CF5C00"/>
              </w:rPr>
              <w:t xml:space="preserve">+ </w:t>
            </w:r>
            <w:r>
              <w:rPr>
                <w:b/>
                <w:color w:val="214A87"/>
              </w:rPr>
              <w:t>frailty.gaussian</w:t>
            </w:r>
            <w:r>
              <w:t xml:space="preserve">( </w:t>
            </w:r>
            <w:r>
              <w:rPr>
                <w:b/>
                <w:color w:val="214A87"/>
              </w:rPr>
              <w:t>summary</w:t>
            </w:r>
            <w:r>
              <w:t>(bladder.CoxPh)</w:t>
            </w:r>
          </w:p>
        </w:tc>
      </w:tr>
    </w:tbl>
    <w:p w14:paraId="31E8EFFE" w14:textId="77777777" w:rsidR="00566128" w:rsidRDefault="00853446">
      <w:pPr>
        <w:spacing w:after="363" w:line="354" w:lineRule="auto"/>
        <w:ind w:left="10" w:right="-94" w:hanging="10"/>
        <w:jc w:val="right"/>
      </w:pPr>
      <w:r>
        <w:t xml:space="preserve">id), </w:t>
      </w:r>
      <w:r>
        <w:rPr>
          <w:color w:val="214A87"/>
        </w:rPr>
        <w:t xml:space="preserve">data = </w:t>
      </w:r>
      <w:r>
        <w:t>data)</w:t>
      </w:r>
    </w:p>
    <w:p w14:paraId="504BBA44" w14:textId="77777777" w:rsidR="00566128" w:rsidRDefault="00853446">
      <w:pPr>
        <w:spacing w:after="22" w:line="259" w:lineRule="auto"/>
        <w:ind w:left="23" w:right="0" w:hanging="10"/>
        <w:jc w:val="left"/>
      </w:pPr>
      <w:r>
        <w:lastRenderedPageBreak/>
        <w:t>## Call:</w:t>
      </w:r>
    </w:p>
    <w:p w14:paraId="04359820" w14:textId="77777777" w:rsidR="00566128" w:rsidRDefault="00853446">
      <w:pPr>
        <w:spacing w:after="22" w:line="259" w:lineRule="auto"/>
        <w:ind w:left="23" w:right="0" w:hanging="10"/>
        <w:jc w:val="left"/>
      </w:pPr>
      <w:r>
        <w:t>## coxph(formula = Surv(times, censored) ~ number + size + recur +</w:t>
      </w:r>
    </w:p>
    <w:p w14:paraId="1719B9CD" w14:textId="77777777" w:rsidR="00566128" w:rsidRDefault="00853446">
      <w:pPr>
        <w:tabs>
          <w:tab w:val="center" w:pos="2539"/>
        </w:tabs>
        <w:spacing w:after="22" w:line="259" w:lineRule="auto"/>
        <w:ind w:left="0" w:right="0" w:firstLine="0"/>
        <w:jc w:val="left"/>
      </w:pPr>
      <w:r>
        <w:t>##</w:t>
      </w:r>
      <w:r>
        <w:tab/>
        <w:t>frailty.gaussian(id), data = data)</w:t>
      </w:r>
    </w:p>
    <w:p w14:paraId="50F9AD76" w14:textId="77777777" w:rsidR="00566128" w:rsidRDefault="00853446">
      <w:pPr>
        <w:spacing w:after="22" w:line="259" w:lineRule="auto"/>
        <w:ind w:left="23" w:right="0" w:hanging="10"/>
        <w:jc w:val="left"/>
      </w:pPr>
      <w:r>
        <w:t>##</w:t>
      </w:r>
    </w:p>
    <w:p w14:paraId="1580665B" w14:textId="77777777" w:rsidR="00566128" w:rsidRDefault="00853446">
      <w:pPr>
        <w:tabs>
          <w:tab w:val="center" w:pos="2068"/>
        </w:tabs>
        <w:spacing w:after="22" w:line="259" w:lineRule="auto"/>
        <w:ind w:left="0" w:right="0" w:firstLine="0"/>
        <w:jc w:val="left"/>
      </w:pPr>
      <w:r>
        <w:t>##</w:t>
      </w:r>
      <w:r>
        <w:tab/>
        <w:t>n= 294, number of events= 218</w:t>
      </w:r>
    </w:p>
    <w:p w14:paraId="79E36668" w14:textId="77777777" w:rsidR="00566128" w:rsidRDefault="00853446">
      <w:pPr>
        <w:spacing w:after="22" w:line="259" w:lineRule="auto"/>
        <w:ind w:left="23" w:right="0" w:hanging="10"/>
        <w:jc w:val="left"/>
      </w:pPr>
      <w:r>
        <w:t>##</w:t>
      </w:r>
    </w:p>
    <w:p w14:paraId="23DC8A36" w14:textId="77777777" w:rsidR="00566128" w:rsidRDefault="00853446">
      <w:pPr>
        <w:tabs>
          <w:tab w:val="center" w:pos="2748"/>
          <w:tab w:val="center" w:pos="4108"/>
          <w:tab w:val="center" w:pos="5677"/>
          <w:tab w:val="center" w:pos="6462"/>
        </w:tabs>
        <w:spacing w:after="22" w:line="259" w:lineRule="auto"/>
        <w:ind w:left="0" w:right="0" w:firstLine="0"/>
        <w:jc w:val="left"/>
      </w:pPr>
      <w:r>
        <w:t>##</w:t>
      </w:r>
      <w:r>
        <w:tab/>
        <w:t>coef</w:t>
      </w:r>
      <w:r>
        <w:tab/>
        <w:t>se(coef) se2</w:t>
      </w:r>
      <w:r>
        <w:tab/>
        <w:t>Chisq DF</w:t>
      </w:r>
      <w:r>
        <w:tab/>
        <w:t>p</w:t>
      </w:r>
    </w:p>
    <w:tbl>
      <w:tblPr>
        <w:tblStyle w:val="TableGrid"/>
        <w:tblW w:w="7113" w:type="dxa"/>
        <w:tblInd w:w="28" w:type="dxa"/>
        <w:tblCellMar>
          <w:top w:w="0" w:type="dxa"/>
          <w:left w:w="0" w:type="dxa"/>
          <w:bottom w:w="0" w:type="dxa"/>
          <w:right w:w="0" w:type="dxa"/>
        </w:tblCellMar>
        <w:tblLook w:val="04A0" w:firstRow="1" w:lastRow="0" w:firstColumn="1" w:lastColumn="0" w:noHBand="0" w:noVBand="1"/>
      </w:tblPr>
      <w:tblGrid>
        <w:gridCol w:w="2511"/>
        <w:gridCol w:w="4602"/>
      </w:tblGrid>
      <w:tr w:rsidR="00566128" w14:paraId="6207F3A9" w14:textId="77777777">
        <w:trPr>
          <w:trHeight w:val="201"/>
        </w:trPr>
        <w:tc>
          <w:tcPr>
            <w:tcW w:w="2511" w:type="dxa"/>
            <w:tcBorders>
              <w:top w:val="nil"/>
              <w:left w:val="nil"/>
              <w:bottom w:val="nil"/>
              <w:right w:val="nil"/>
            </w:tcBorders>
          </w:tcPr>
          <w:p w14:paraId="5EAEF8C8" w14:textId="77777777" w:rsidR="00566128" w:rsidRDefault="00853446">
            <w:pPr>
              <w:spacing w:after="0" w:line="259" w:lineRule="auto"/>
              <w:ind w:left="0" w:right="0" w:firstLine="0"/>
              <w:jc w:val="left"/>
            </w:pPr>
            <w:r>
              <w:t>## number</w:t>
            </w:r>
          </w:p>
        </w:tc>
        <w:tc>
          <w:tcPr>
            <w:tcW w:w="4603" w:type="dxa"/>
            <w:tcBorders>
              <w:top w:val="nil"/>
              <w:left w:val="nil"/>
              <w:bottom w:val="nil"/>
              <w:right w:val="nil"/>
            </w:tcBorders>
          </w:tcPr>
          <w:p w14:paraId="798AEF36" w14:textId="77777777" w:rsidR="00566128" w:rsidRDefault="00853446">
            <w:pPr>
              <w:spacing w:after="0" w:line="259" w:lineRule="auto"/>
              <w:ind w:left="0" w:right="0" w:firstLine="0"/>
            </w:pPr>
            <w:r>
              <w:t>0.064848 0.04246 0.04051 2.33 1.00 1.3e-01</w:t>
            </w:r>
          </w:p>
        </w:tc>
      </w:tr>
      <w:tr w:rsidR="00566128" w14:paraId="46524385" w14:textId="77777777">
        <w:trPr>
          <w:trHeight w:val="239"/>
        </w:trPr>
        <w:tc>
          <w:tcPr>
            <w:tcW w:w="2511" w:type="dxa"/>
            <w:tcBorders>
              <w:top w:val="nil"/>
              <w:left w:val="nil"/>
              <w:bottom w:val="nil"/>
              <w:right w:val="nil"/>
            </w:tcBorders>
          </w:tcPr>
          <w:p w14:paraId="661B7CC6" w14:textId="77777777" w:rsidR="00566128" w:rsidRDefault="00853446">
            <w:pPr>
              <w:spacing w:after="0" w:line="259" w:lineRule="auto"/>
              <w:ind w:left="0" w:right="0" w:firstLine="0"/>
              <w:jc w:val="left"/>
            </w:pPr>
            <w:r>
              <w:t>## size</w:t>
            </w:r>
          </w:p>
        </w:tc>
        <w:tc>
          <w:tcPr>
            <w:tcW w:w="4603" w:type="dxa"/>
            <w:tcBorders>
              <w:top w:val="nil"/>
              <w:left w:val="nil"/>
              <w:bottom w:val="nil"/>
              <w:right w:val="nil"/>
            </w:tcBorders>
          </w:tcPr>
          <w:p w14:paraId="478EA4BA" w14:textId="77777777" w:rsidR="00566128" w:rsidRDefault="00853446">
            <w:pPr>
              <w:spacing w:after="0" w:line="259" w:lineRule="auto"/>
              <w:ind w:left="0" w:right="0" w:firstLine="0"/>
            </w:pPr>
            <w:r>
              <w:t>0.008336 0.04797 0.04631 0.03 1.00 8.6e-01</w:t>
            </w:r>
          </w:p>
        </w:tc>
      </w:tr>
      <w:tr w:rsidR="00566128" w14:paraId="08746BE4" w14:textId="77777777">
        <w:trPr>
          <w:trHeight w:val="201"/>
        </w:trPr>
        <w:tc>
          <w:tcPr>
            <w:tcW w:w="2511" w:type="dxa"/>
            <w:tcBorders>
              <w:top w:val="nil"/>
              <w:left w:val="nil"/>
              <w:bottom w:val="nil"/>
              <w:right w:val="nil"/>
            </w:tcBorders>
          </w:tcPr>
          <w:p w14:paraId="5CF517E3" w14:textId="77777777" w:rsidR="00566128" w:rsidRDefault="00853446">
            <w:pPr>
              <w:spacing w:after="0" w:line="259" w:lineRule="auto"/>
              <w:ind w:left="0" w:right="0" w:firstLine="0"/>
              <w:jc w:val="left"/>
            </w:pPr>
            <w:r>
              <w:t>## recur</w:t>
            </w:r>
          </w:p>
        </w:tc>
        <w:tc>
          <w:tcPr>
            <w:tcW w:w="4603" w:type="dxa"/>
            <w:tcBorders>
              <w:top w:val="nil"/>
              <w:left w:val="nil"/>
              <w:bottom w:val="nil"/>
              <w:right w:val="nil"/>
            </w:tcBorders>
          </w:tcPr>
          <w:p w14:paraId="41A23FBF" w14:textId="77777777" w:rsidR="00566128" w:rsidRDefault="00853446">
            <w:pPr>
              <w:spacing w:after="0" w:line="259" w:lineRule="auto"/>
              <w:ind w:left="0" w:right="0" w:firstLine="0"/>
            </w:pPr>
            <w:r>
              <w:t>0.229848 0.02559 0.02431 80.66 1.00 2.7e-19</w:t>
            </w:r>
          </w:p>
        </w:tc>
      </w:tr>
    </w:tbl>
    <w:p w14:paraId="755BB3B6" w14:textId="77777777" w:rsidR="00566128" w:rsidRDefault="00853446">
      <w:pPr>
        <w:tabs>
          <w:tab w:val="center" w:pos="6252"/>
        </w:tabs>
        <w:spacing w:after="22" w:line="259" w:lineRule="auto"/>
        <w:ind w:left="0" w:right="0" w:firstLine="0"/>
        <w:jc w:val="left"/>
      </w:pPr>
      <w:r>
        <w:t>## frailty.gaussian(id)</w:t>
      </w:r>
      <w:r>
        <w:tab/>
        <w:t>5.12 4.59 3.5e-01</w:t>
      </w:r>
    </w:p>
    <w:p w14:paraId="5A0A3B8F" w14:textId="77777777" w:rsidR="00566128" w:rsidRDefault="00853446">
      <w:pPr>
        <w:spacing w:after="22" w:line="259" w:lineRule="auto"/>
        <w:ind w:left="23" w:right="0" w:hanging="10"/>
        <w:jc w:val="left"/>
      </w:pPr>
      <w:r>
        <w:t>##</w:t>
      </w:r>
    </w:p>
    <w:p w14:paraId="559BD343" w14:textId="77777777" w:rsidR="00566128" w:rsidRDefault="00853446">
      <w:pPr>
        <w:tabs>
          <w:tab w:val="center" w:pos="3167"/>
        </w:tabs>
        <w:spacing w:after="22" w:line="259" w:lineRule="auto"/>
        <w:ind w:left="0" w:right="0" w:firstLine="0"/>
        <w:jc w:val="left"/>
      </w:pPr>
      <w:r>
        <w:t>##</w:t>
      </w:r>
      <w:r>
        <w:tab/>
        <w:t>exp(coef) exp(-coef) lower .95 upper .95</w:t>
      </w:r>
    </w:p>
    <w:p w14:paraId="560483E9" w14:textId="77777777" w:rsidR="00566128" w:rsidRDefault="00853446">
      <w:pPr>
        <w:tabs>
          <w:tab w:val="center" w:pos="1754"/>
          <w:tab w:val="center" w:pos="2853"/>
          <w:tab w:val="center" w:pos="3899"/>
          <w:tab w:val="center" w:pos="4997"/>
        </w:tabs>
        <w:spacing w:after="22" w:line="259" w:lineRule="auto"/>
        <w:ind w:left="0" w:right="0" w:firstLine="0"/>
        <w:jc w:val="left"/>
      </w:pPr>
      <w:r>
        <w:t>## number</w:t>
      </w:r>
      <w:r>
        <w:tab/>
        <w:t>1.067</w:t>
      </w:r>
      <w:r>
        <w:tab/>
        <w:t>0.9372</w:t>
      </w:r>
      <w:r>
        <w:tab/>
        <w:t>0.9818</w:t>
      </w:r>
      <w:r>
        <w:tab/>
        <w:t>1.160</w:t>
      </w:r>
    </w:p>
    <w:p w14:paraId="064561EE" w14:textId="77777777" w:rsidR="00566128" w:rsidRDefault="00853446">
      <w:pPr>
        <w:tabs>
          <w:tab w:val="center" w:pos="1754"/>
          <w:tab w:val="center" w:pos="2853"/>
          <w:tab w:val="center" w:pos="3899"/>
          <w:tab w:val="center" w:pos="4997"/>
        </w:tabs>
        <w:spacing w:after="22" w:line="259" w:lineRule="auto"/>
        <w:ind w:left="0" w:right="0" w:firstLine="0"/>
        <w:jc w:val="left"/>
      </w:pPr>
      <w:r>
        <w:t>## size</w:t>
      </w:r>
      <w:r>
        <w:tab/>
        <w:t>1.008</w:t>
      </w:r>
      <w:r>
        <w:tab/>
        <w:t>0.9917</w:t>
      </w:r>
      <w:r>
        <w:tab/>
        <w:t>0.9179</w:t>
      </w:r>
      <w:r>
        <w:tab/>
        <w:t>1.108</w:t>
      </w:r>
    </w:p>
    <w:p w14:paraId="2ECAAA99" w14:textId="77777777" w:rsidR="00566128" w:rsidRDefault="00853446">
      <w:pPr>
        <w:tabs>
          <w:tab w:val="center" w:pos="1754"/>
          <w:tab w:val="center" w:pos="2853"/>
          <w:tab w:val="center" w:pos="3899"/>
          <w:tab w:val="center" w:pos="4997"/>
        </w:tabs>
        <w:spacing w:after="22" w:line="259" w:lineRule="auto"/>
        <w:ind w:left="0" w:right="0" w:firstLine="0"/>
        <w:jc w:val="left"/>
      </w:pPr>
      <w:r>
        <w:t>## recur</w:t>
      </w:r>
      <w:r>
        <w:tab/>
        <w:t>1.258</w:t>
      </w:r>
      <w:r>
        <w:tab/>
        <w:t>0.7947</w:t>
      </w:r>
      <w:r>
        <w:tab/>
        <w:t>1.1968</w:t>
      </w:r>
      <w:r>
        <w:tab/>
        <w:t>1.323</w:t>
      </w:r>
    </w:p>
    <w:p w14:paraId="2FFF7FD5" w14:textId="77777777" w:rsidR="00566128" w:rsidRDefault="00853446">
      <w:pPr>
        <w:spacing w:after="22" w:line="259" w:lineRule="auto"/>
        <w:ind w:left="23" w:right="0" w:hanging="10"/>
        <w:jc w:val="left"/>
      </w:pPr>
      <w:r>
        <w:t>##</w:t>
      </w:r>
    </w:p>
    <w:p w14:paraId="77D7D675" w14:textId="77777777" w:rsidR="00566128" w:rsidRDefault="00853446">
      <w:pPr>
        <w:spacing w:after="22" w:line="259" w:lineRule="auto"/>
        <w:ind w:left="23" w:right="0" w:hanging="10"/>
        <w:jc w:val="left"/>
      </w:pPr>
      <w:r>
        <w:t>## Iterations: 8 outer, 43 Newton-Raphson</w:t>
      </w:r>
    </w:p>
    <w:p w14:paraId="2E4B3CAB" w14:textId="77777777" w:rsidR="00566128" w:rsidRDefault="00853446">
      <w:pPr>
        <w:tabs>
          <w:tab w:val="center" w:pos="2748"/>
        </w:tabs>
        <w:spacing w:after="22" w:line="259" w:lineRule="auto"/>
        <w:ind w:left="0" w:right="0" w:firstLine="0"/>
        <w:jc w:val="left"/>
      </w:pPr>
      <w:r>
        <w:t>##</w:t>
      </w:r>
      <w:r>
        <w:tab/>
        <w:t>Variance of random effect= 0.0257231</w:t>
      </w:r>
    </w:p>
    <w:p w14:paraId="176330D5" w14:textId="77777777" w:rsidR="00566128" w:rsidRDefault="00853446">
      <w:pPr>
        <w:spacing w:after="22" w:line="259" w:lineRule="auto"/>
        <w:ind w:left="23" w:right="0" w:hanging="10"/>
        <w:jc w:val="left"/>
      </w:pPr>
      <w:r>
        <w:t>## Degrees of freedom for terms= 0.9 0.9 0.9 4.6</w:t>
      </w:r>
    </w:p>
    <w:p w14:paraId="53552482" w14:textId="77777777" w:rsidR="00566128" w:rsidRDefault="00853446">
      <w:pPr>
        <w:spacing w:after="22" w:line="259" w:lineRule="auto"/>
        <w:ind w:left="23" w:right="0" w:hanging="10"/>
        <w:jc w:val="left"/>
      </w:pPr>
      <w:r>
        <w:t>## Concordance= 0.694 (se = 0.694 )</w:t>
      </w:r>
    </w:p>
    <w:p w14:paraId="046673DC" w14:textId="77777777" w:rsidR="00566128" w:rsidRDefault="00853446">
      <w:pPr>
        <w:tabs>
          <w:tab w:val="center" w:pos="5363"/>
        </w:tabs>
        <w:spacing w:after="100" w:line="259" w:lineRule="auto"/>
        <w:ind w:left="0" w:right="0" w:firstLine="0"/>
        <w:jc w:val="left"/>
      </w:pPr>
      <w:r>
        <w:t>## Likelihood ratio test= 105.4 on 7.33 df,</w:t>
      </w:r>
      <w:r>
        <w:tab/>
        <w:t>p=&lt;2e-16</w:t>
      </w:r>
    </w:p>
    <w:p w14:paraId="69777039" w14:textId="77777777" w:rsidR="00566128" w:rsidRDefault="00853446">
      <w:pPr>
        <w:spacing w:after="462" w:line="245" w:lineRule="auto"/>
        <w:ind w:left="16" w:right="1341"/>
        <w:jc w:val="left"/>
      </w:pPr>
      <w:r>
        <w:t>Fitting this model using the traditional partial likelihood approach gives insignificant results for all the fixed effects except “recur”, which has a strong positive effect. But we will still proceed to check what will happen if we fit it using a Bayesian approach.</w:t>
      </w:r>
    </w:p>
    <w:p w14:paraId="2619287B" w14:textId="77777777" w:rsidR="00566128" w:rsidRDefault="00853446">
      <w:pPr>
        <w:tabs>
          <w:tab w:val="center" w:pos="1592"/>
        </w:tabs>
        <w:spacing w:after="299" w:line="259" w:lineRule="auto"/>
        <w:ind w:left="0" w:right="0" w:firstLine="0"/>
        <w:jc w:val="left"/>
      </w:pPr>
      <w:r>
        <w:rPr>
          <w:b/>
          <w:sz w:val="24"/>
        </w:rPr>
        <w:t>5.3</w:t>
      </w:r>
      <w:r>
        <w:rPr>
          <w:b/>
          <w:sz w:val="24"/>
        </w:rPr>
        <w:tab/>
        <w:t>Bayesian: INLA</w:t>
      </w:r>
    </w:p>
    <w:p w14:paraId="2E32AE22" w14:textId="77777777" w:rsidR="00566128" w:rsidRDefault="00853446">
      <w:pPr>
        <w:shd w:val="clear" w:color="auto" w:fill="F8F8F8"/>
        <w:spacing w:after="9" w:line="270" w:lineRule="auto"/>
        <w:ind w:left="23" w:right="1475" w:hanging="10"/>
        <w:jc w:val="left"/>
      </w:pPr>
      <w:r>
        <w:t xml:space="preserve">formula = </w:t>
      </w:r>
      <w:r>
        <w:rPr>
          <w:b/>
          <w:color w:val="214A87"/>
        </w:rPr>
        <w:t>inla.surv</w:t>
      </w:r>
      <w:r>
        <w:t xml:space="preserve">(times, censored) </w:t>
      </w:r>
      <w:r>
        <w:rPr>
          <w:b/>
          <w:color w:val="CF5C00"/>
        </w:rPr>
        <w:t xml:space="preserve">~ </w:t>
      </w:r>
      <w:r>
        <w:rPr>
          <w:color w:val="0000CF"/>
        </w:rPr>
        <w:t xml:space="preserve">-1 </w:t>
      </w:r>
      <w:r>
        <w:rPr>
          <w:b/>
          <w:color w:val="CF5C00"/>
        </w:rPr>
        <w:t xml:space="preserve">+ </w:t>
      </w:r>
      <w:r>
        <w:t xml:space="preserve">number </w:t>
      </w:r>
      <w:r>
        <w:rPr>
          <w:b/>
          <w:color w:val="CF5C00"/>
        </w:rPr>
        <w:t xml:space="preserve">+ </w:t>
      </w:r>
      <w:r>
        <w:t xml:space="preserve">size </w:t>
      </w:r>
      <w:r>
        <w:rPr>
          <w:b/>
          <w:color w:val="CF5C00"/>
        </w:rPr>
        <w:t xml:space="preserve">+ </w:t>
      </w:r>
      <w:r>
        <w:t xml:space="preserve">recur </w:t>
      </w:r>
      <w:r>
        <w:rPr>
          <w:b/>
          <w:color w:val="CF5C00"/>
        </w:rPr>
        <w:t xml:space="preserve">+ </w:t>
      </w:r>
      <w:r>
        <w:rPr>
          <w:b/>
          <w:color w:val="214A87"/>
        </w:rPr>
        <w:t>f</w:t>
      </w:r>
      <w:r>
        <w:t xml:space="preserve">(id, </w:t>
      </w:r>
      <w:r>
        <w:rPr>
          <w:color w:val="214A87"/>
        </w:rPr>
        <w:t xml:space="preserve">model = </w:t>
      </w:r>
      <w:r>
        <w:rPr>
          <w:color w:val="4F9905"/>
        </w:rPr>
        <w:t>"iid"</w:t>
      </w:r>
      <w:r>
        <w:t xml:space="preserve">) bladder.INLA &lt;- </w:t>
      </w:r>
      <w:r>
        <w:rPr>
          <w:b/>
          <w:color w:val="214A87"/>
        </w:rPr>
        <w:t>inla</w:t>
      </w:r>
      <w:r>
        <w:t xml:space="preserve">(formula, </w:t>
      </w:r>
      <w:r>
        <w:rPr>
          <w:color w:val="214A87"/>
        </w:rPr>
        <w:t xml:space="preserve">control.compute = </w:t>
      </w:r>
      <w:r>
        <w:rPr>
          <w:b/>
          <w:color w:val="214A87"/>
        </w:rPr>
        <w:t>list</w:t>
      </w:r>
      <w:r>
        <w:t>(</w:t>
      </w:r>
      <w:r>
        <w:rPr>
          <w:color w:val="214A87"/>
        </w:rPr>
        <w:t xml:space="preserve">dic = </w:t>
      </w:r>
      <w:r>
        <w:rPr>
          <w:color w:val="8F5903"/>
        </w:rPr>
        <w:t>TRUE</w:t>
      </w:r>
      <w:r>
        <w:t xml:space="preserve">), </w:t>
      </w:r>
      <w:r>
        <w:rPr>
          <w:color w:val="214A87"/>
        </w:rPr>
        <w:t xml:space="preserve">family = </w:t>
      </w:r>
      <w:r>
        <w:rPr>
          <w:color w:val="4F9905"/>
        </w:rPr>
        <w:t>"coxph"</w:t>
      </w:r>
      <w:r>
        <w:t xml:space="preserve">, </w:t>
      </w:r>
      <w:r>
        <w:rPr>
          <w:color w:val="214A87"/>
        </w:rPr>
        <w:t xml:space="preserve">data = </w:t>
      </w:r>
      <w:r>
        <w:t xml:space="preserve">data, </w:t>
      </w:r>
      <w:r>
        <w:rPr>
          <w:color w:val="214A87"/>
        </w:rPr>
        <w:t>control.hazard=</w:t>
      </w:r>
      <w:r>
        <w:rPr>
          <w:b/>
          <w:color w:val="214A87"/>
        </w:rPr>
        <w:t>list</w:t>
      </w:r>
      <w:r>
        <w:t>(</w:t>
      </w:r>
      <w:r>
        <w:rPr>
          <w:color w:val="214A87"/>
        </w:rPr>
        <w:t>model=</w:t>
      </w:r>
      <w:r>
        <w:rPr>
          <w:color w:val="4F9905"/>
        </w:rPr>
        <w:t>"rw1"</w:t>
      </w:r>
      <w:r>
        <w:t xml:space="preserve">, </w:t>
      </w:r>
      <w:r>
        <w:rPr>
          <w:color w:val="214A87"/>
        </w:rPr>
        <w:t>n.intervals=</w:t>
      </w:r>
      <w:r>
        <w:rPr>
          <w:color w:val="0000CF"/>
        </w:rPr>
        <w:t>20</w:t>
      </w:r>
      <w:r>
        <w:t>))</w:t>
      </w:r>
    </w:p>
    <w:p w14:paraId="694F11B6" w14:textId="77777777" w:rsidR="00566128" w:rsidRDefault="00853446">
      <w:pPr>
        <w:shd w:val="clear" w:color="auto" w:fill="F8F8F8"/>
        <w:spacing w:after="235" w:line="270" w:lineRule="auto"/>
        <w:ind w:left="23" w:right="1475" w:hanging="10"/>
        <w:jc w:val="left"/>
      </w:pPr>
      <w:r>
        <w:t>bladder.INLA</w:t>
      </w:r>
      <w:r>
        <w:rPr>
          <w:b/>
          <w:color w:val="CF5C00"/>
        </w:rPr>
        <w:t>$</w:t>
      </w:r>
      <w:r>
        <w:t>summary.fixed</w:t>
      </w:r>
    </w:p>
    <w:p w14:paraId="19675846" w14:textId="77777777" w:rsidR="00566128" w:rsidRDefault="00853446">
      <w:pPr>
        <w:tabs>
          <w:tab w:val="center" w:pos="1911"/>
          <w:tab w:val="center" w:pos="3742"/>
          <w:tab w:val="center" w:pos="5729"/>
          <w:tab w:val="center" w:pos="7665"/>
        </w:tabs>
        <w:spacing w:after="22" w:line="259" w:lineRule="auto"/>
        <w:ind w:left="0" w:right="0" w:firstLine="0"/>
        <w:jc w:val="left"/>
      </w:pPr>
      <w:r>
        <w:t>##</w:t>
      </w:r>
      <w:r>
        <w:tab/>
        <w:t>mean</w:t>
      </w:r>
      <w:r>
        <w:tab/>
        <w:t>sd 0.025quant</w:t>
      </w:r>
      <w:r>
        <w:tab/>
        <w:t>0.5quant 0.975quant</w:t>
      </w:r>
      <w:r>
        <w:tab/>
        <w:t>mode</w:t>
      </w:r>
    </w:p>
    <w:p w14:paraId="2CB23126" w14:textId="77777777" w:rsidR="00566128" w:rsidRDefault="00853446">
      <w:pPr>
        <w:spacing w:after="22" w:line="259" w:lineRule="auto"/>
        <w:ind w:left="23" w:right="0" w:hanging="10"/>
        <w:jc w:val="left"/>
      </w:pPr>
      <w:r>
        <w:t>## number -0.4033390 0.11182193 -0.6273874 -0.4019897 -0.1869181 -0.3992881</w:t>
      </w:r>
    </w:p>
    <w:p w14:paraId="4B144FBA" w14:textId="77777777" w:rsidR="00566128" w:rsidRDefault="00853446">
      <w:pPr>
        <w:tabs>
          <w:tab w:val="center" w:pos="4474"/>
        </w:tabs>
        <w:spacing w:after="22" w:line="259" w:lineRule="auto"/>
        <w:ind w:left="0" w:right="0" w:firstLine="0"/>
        <w:jc w:val="left"/>
      </w:pPr>
      <w:r>
        <w:t>## size</w:t>
      </w:r>
      <w:r>
        <w:tab/>
        <w:t>-0.7277341 0.11391532 -0.9608482 -0.7245355 -0.5126344 -0.7182927</w:t>
      </w:r>
    </w:p>
    <w:p w14:paraId="65437300" w14:textId="77777777" w:rsidR="00566128" w:rsidRDefault="00853446">
      <w:pPr>
        <w:tabs>
          <w:tab w:val="center" w:pos="4526"/>
        </w:tabs>
        <w:spacing w:after="22" w:line="259" w:lineRule="auto"/>
        <w:ind w:left="0" w:right="0" w:firstLine="0"/>
        <w:jc w:val="left"/>
      </w:pPr>
      <w:r>
        <w:t>## recur</w:t>
      </w:r>
      <w:r>
        <w:tab/>
        <w:t>0.3002297 0.09091334 0.1254882 0.2987734 0.4835221 0.2959428</w:t>
      </w:r>
    </w:p>
    <w:p w14:paraId="679FBE6F" w14:textId="77777777" w:rsidR="00566128" w:rsidRDefault="00853446">
      <w:pPr>
        <w:tabs>
          <w:tab w:val="center" w:pos="2173"/>
        </w:tabs>
        <w:spacing w:after="22" w:line="259" w:lineRule="auto"/>
        <w:ind w:left="0" w:right="0" w:firstLine="0"/>
        <w:jc w:val="left"/>
      </w:pPr>
      <w:r>
        <w:t>##</w:t>
      </w:r>
      <w:r>
        <w:tab/>
        <w:t>kld</w:t>
      </w:r>
    </w:p>
    <w:p w14:paraId="765996B1" w14:textId="77777777" w:rsidR="00566128" w:rsidRDefault="00853446">
      <w:pPr>
        <w:spacing w:after="22" w:line="259" w:lineRule="auto"/>
        <w:ind w:left="23" w:right="0" w:hanging="10"/>
        <w:jc w:val="left"/>
      </w:pPr>
      <w:r>
        <w:t>## number 3.515352e-05</w:t>
      </w:r>
    </w:p>
    <w:p w14:paraId="65F6F37E" w14:textId="77777777" w:rsidR="00566128" w:rsidRDefault="00853446">
      <w:pPr>
        <w:tabs>
          <w:tab w:val="center" w:pos="1702"/>
        </w:tabs>
        <w:spacing w:after="22" w:line="259" w:lineRule="auto"/>
        <w:ind w:left="0" w:right="0" w:firstLine="0"/>
        <w:jc w:val="left"/>
      </w:pPr>
      <w:r>
        <w:t>## size</w:t>
      </w:r>
      <w:r>
        <w:tab/>
        <w:t>6.173690e-05</w:t>
      </w:r>
    </w:p>
    <w:p w14:paraId="4DE817E4" w14:textId="77777777" w:rsidR="00566128" w:rsidRDefault="00853446">
      <w:pPr>
        <w:spacing w:after="96" w:line="259" w:lineRule="auto"/>
        <w:ind w:left="23" w:right="0" w:hanging="10"/>
        <w:jc w:val="left"/>
      </w:pPr>
      <w:r>
        <w:t>## recur 7.080553e-06</w:t>
      </w:r>
    </w:p>
    <w:p w14:paraId="5BE96DFA" w14:textId="77777777" w:rsidR="00566128" w:rsidRDefault="00853446">
      <w:pPr>
        <w:ind w:left="16" w:right="1425"/>
      </w:pPr>
      <w:r>
        <w:t xml:space="preserve">Indeed, the </w:t>
      </w:r>
      <w:commentRangeStart w:id="266"/>
      <w:r>
        <w:t xml:space="preserve">two results seem pretty similar in general. </w:t>
      </w:r>
      <w:commentRangeEnd w:id="266"/>
      <w:r w:rsidR="00B607D8">
        <w:rPr>
          <w:rStyle w:val="CommentReference"/>
        </w:rPr>
        <w:commentReference w:id="266"/>
      </w:r>
      <w:r>
        <w:t>In both cases, we can see that there are no apparent relationships between all of the fixed effects and the rate of occurrence of bladder cancer’s recurrence, or death, except the variable “recur” with a positive effect.</w:t>
      </w:r>
    </w:p>
    <w:sectPr w:rsidR="00566128">
      <w:footerReference w:type="even" r:id="rId26"/>
      <w:footerReference w:type="default" r:id="rId27"/>
      <w:footerReference w:type="first" r:id="rId28"/>
      <w:pgSz w:w="12240" w:h="15840"/>
      <w:pgMar w:top="1443" w:right="0" w:bottom="1352" w:left="1412" w:header="720" w:footer="80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exander Stringer" w:date="2019-09-30T09:54:00Z" w:initials="AS">
    <w:p w14:paraId="273F4547" w14:textId="75953947" w:rsidR="00853446" w:rsidRDefault="00853446">
      <w:pPr>
        <w:pStyle w:val="CommentText"/>
      </w:pPr>
      <w:r>
        <w:rPr>
          <w:rStyle w:val="CommentReference"/>
        </w:rPr>
        <w:annotationRef/>
      </w:r>
      <w:r>
        <w:rPr>
          <w:noProof/>
        </w:rPr>
        <w:t>Overall the writing is good- I am just marking up the first couple of paragraphs as I would have written them, to give examples. I am also just starting learning academic writing, though, so my changes shoudn't be taken as always correct/better.</w:t>
      </w:r>
      <w:r w:rsidR="007439EA">
        <w:rPr>
          <w:noProof/>
        </w:rPr>
        <w:t xml:space="preserve"> </w:t>
      </w:r>
      <w:r w:rsidR="007439EA">
        <w:rPr>
          <w:noProof/>
        </w:rPr>
        <w:t>B</w:t>
      </w:r>
      <w:r w:rsidR="007439EA">
        <w:rPr>
          <w:noProof/>
        </w:rPr>
        <w:t>ut</w:t>
      </w:r>
      <w:r w:rsidR="007439EA">
        <w:rPr>
          <w:noProof/>
        </w:rPr>
        <w:t xml:space="preserve"> you</w:t>
      </w:r>
      <w:r w:rsidR="007439EA">
        <w:rPr>
          <w:noProof/>
        </w:rPr>
        <w:t xml:space="preserve"> </w:t>
      </w:r>
      <w:r w:rsidR="007439EA">
        <w:rPr>
          <w:noProof/>
        </w:rPr>
        <w:t>sh</w:t>
      </w:r>
      <w:r w:rsidR="007439EA">
        <w:rPr>
          <w:noProof/>
        </w:rPr>
        <w:t>ou</w:t>
      </w:r>
      <w:r w:rsidR="007439EA">
        <w:rPr>
          <w:noProof/>
        </w:rPr>
        <w:t xml:space="preserve">ld </w:t>
      </w:r>
      <w:r w:rsidR="007439EA">
        <w:rPr>
          <w:noProof/>
        </w:rPr>
        <w:t>t</w:t>
      </w:r>
      <w:r w:rsidR="007439EA">
        <w:rPr>
          <w:noProof/>
        </w:rPr>
        <w:t>hi</w:t>
      </w:r>
      <w:r w:rsidR="007439EA">
        <w:rPr>
          <w:noProof/>
        </w:rPr>
        <w:t xml:space="preserve">nk </w:t>
      </w:r>
      <w:r w:rsidR="007439EA">
        <w:rPr>
          <w:noProof/>
        </w:rPr>
        <w:t>abo</w:t>
      </w:r>
      <w:r w:rsidR="007439EA">
        <w:rPr>
          <w:noProof/>
        </w:rPr>
        <w:t>ut</w:t>
      </w:r>
      <w:r w:rsidR="007439EA">
        <w:rPr>
          <w:noProof/>
        </w:rPr>
        <w:t xml:space="preserve"> </w:t>
      </w:r>
      <w:r w:rsidR="007439EA">
        <w:rPr>
          <w:noProof/>
        </w:rPr>
        <w:t>th</w:t>
      </w:r>
      <w:r w:rsidR="007439EA">
        <w:rPr>
          <w:noProof/>
        </w:rPr>
        <w:t>e</w:t>
      </w:r>
      <w:r w:rsidR="007439EA">
        <w:rPr>
          <w:noProof/>
        </w:rPr>
        <w:t>s</w:t>
      </w:r>
      <w:r w:rsidR="007439EA">
        <w:rPr>
          <w:noProof/>
        </w:rPr>
        <w:t xml:space="preserve">e </w:t>
      </w:r>
      <w:r w:rsidR="007439EA">
        <w:rPr>
          <w:noProof/>
        </w:rPr>
        <w:t>ch</w:t>
      </w:r>
      <w:r w:rsidR="007439EA">
        <w:rPr>
          <w:noProof/>
        </w:rPr>
        <w:t>an</w:t>
      </w:r>
      <w:r w:rsidR="007439EA">
        <w:rPr>
          <w:noProof/>
        </w:rPr>
        <w:t>ge</w:t>
      </w:r>
      <w:r w:rsidR="007439EA">
        <w:rPr>
          <w:noProof/>
        </w:rPr>
        <w:t>s</w:t>
      </w:r>
      <w:r w:rsidR="007439EA">
        <w:rPr>
          <w:noProof/>
        </w:rPr>
        <w:t xml:space="preserve"> </w:t>
      </w:r>
      <w:r w:rsidR="007439EA">
        <w:rPr>
          <w:noProof/>
        </w:rPr>
        <w:t>a</w:t>
      </w:r>
      <w:r w:rsidR="007439EA">
        <w:rPr>
          <w:noProof/>
        </w:rPr>
        <w:t>n</w:t>
      </w:r>
      <w:r w:rsidR="007439EA">
        <w:rPr>
          <w:noProof/>
        </w:rPr>
        <w:t xml:space="preserve">d </w:t>
      </w:r>
      <w:r w:rsidR="007439EA">
        <w:rPr>
          <w:noProof/>
        </w:rPr>
        <w:t>t</w:t>
      </w:r>
      <w:r w:rsidR="007439EA">
        <w:rPr>
          <w:noProof/>
        </w:rPr>
        <w:t>hen</w:t>
      </w:r>
      <w:r w:rsidR="007439EA">
        <w:rPr>
          <w:noProof/>
        </w:rPr>
        <w:t xml:space="preserve"> </w:t>
      </w:r>
      <w:r w:rsidR="007439EA">
        <w:rPr>
          <w:noProof/>
        </w:rPr>
        <w:t>go</w:t>
      </w:r>
      <w:r w:rsidR="007439EA">
        <w:rPr>
          <w:noProof/>
        </w:rPr>
        <w:t xml:space="preserve"> t</w:t>
      </w:r>
      <w:r w:rsidR="007439EA">
        <w:rPr>
          <w:noProof/>
        </w:rPr>
        <w:t>hro</w:t>
      </w:r>
      <w:r w:rsidR="007439EA">
        <w:rPr>
          <w:noProof/>
        </w:rPr>
        <w:t>ug</w:t>
      </w:r>
      <w:r w:rsidR="007439EA">
        <w:rPr>
          <w:noProof/>
        </w:rPr>
        <w:t xml:space="preserve">h </w:t>
      </w:r>
      <w:r w:rsidR="007439EA">
        <w:rPr>
          <w:noProof/>
        </w:rPr>
        <w:t>t</w:t>
      </w:r>
      <w:r w:rsidR="007439EA">
        <w:rPr>
          <w:noProof/>
        </w:rPr>
        <w:t>he</w:t>
      </w:r>
      <w:r w:rsidR="007439EA">
        <w:rPr>
          <w:noProof/>
        </w:rPr>
        <w:t xml:space="preserve"> </w:t>
      </w:r>
      <w:r w:rsidR="007439EA">
        <w:rPr>
          <w:noProof/>
        </w:rPr>
        <w:t>r</w:t>
      </w:r>
      <w:r w:rsidR="007439EA">
        <w:rPr>
          <w:noProof/>
        </w:rPr>
        <w:t>e</w:t>
      </w:r>
      <w:r w:rsidR="007439EA">
        <w:rPr>
          <w:noProof/>
        </w:rPr>
        <w:t>st</w:t>
      </w:r>
      <w:r w:rsidR="007439EA">
        <w:rPr>
          <w:noProof/>
        </w:rPr>
        <w:t xml:space="preserve"> of</w:t>
      </w:r>
      <w:r w:rsidR="007439EA">
        <w:rPr>
          <w:noProof/>
        </w:rPr>
        <w:t xml:space="preserve"> t</w:t>
      </w:r>
      <w:r w:rsidR="007439EA">
        <w:rPr>
          <w:noProof/>
        </w:rPr>
        <w:t xml:space="preserve">he </w:t>
      </w:r>
      <w:r w:rsidR="007439EA">
        <w:rPr>
          <w:noProof/>
        </w:rPr>
        <w:t>do</w:t>
      </w:r>
      <w:r w:rsidR="007439EA">
        <w:rPr>
          <w:noProof/>
        </w:rPr>
        <w:t>cu</w:t>
      </w:r>
      <w:r w:rsidR="007439EA">
        <w:rPr>
          <w:noProof/>
        </w:rPr>
        <w:t>m</w:t>
      </w:r>
      <w:r w:rsidR="007439EA">
        <w:rPr>
          <w:noProof/>
        </w:rPr>
        <w:t>ent</w:t>
      </w:r>
      <w:r w:rsidR="007439EA">
        <w:rPr>
          <w:noProof/>
        </w:rPr>
        <w:t xml:space="preserve"> </w:t>
      </w:r>
      <w:r w:rsidR="007439EA">
        <w:rPr>
          <w:noProof/>
        </w:rPr>
        <w:t>and</w:t>
      </w:r>
      <w:r w:rsidR="007439EA">
        <w:rPr>
          <w:noProof/>
        </w:rPr>
        <w:t xml:space="preserve"> </w:t>
      </w:r>
      <w:r w:rsidR="007439EA">
        <w:rPr>
          <w:noProof/>
        </w:rPr>
        <w:t>t</w:t>
      </w:r>
      <w:r w:rsidR="007439EA">
        <w:rPr>
          <w:noProof/>
        </w:rPr>
        <w:t>ry</w:t>
      </w:r>
      <w:r w:rsidR="007439EA">
        <w:rPr>
          <w:noProof/>
        </w:rPr>
        <w:t xml:space="preserve"> t</w:t>
      </w:r>
      <w:r w:rsidR="007439EA">
        <w:rPr>
          <w:noProof/>
        </w:rPr>
        <w:t xml:space="preserve">o </w:t>
      </w:r>
      <w:r w:rsidR="007439EA">
        <w:rPr>
          <w:noProof/>
        </w:rPr>
        <w:t>mak</w:t>
      </w:r>
      <w:r w:rsidR="007439EA">
        <w:rPr>
          <w:noProof/>
        </w:rPr>
        <w:t xml:space="preserve">e </w:t>
      </w:r>
      <w:r w:rsidR="007439EA">
        <w:rPr>
          <w:noProof/>
        </w:rPr>
        <w:t>s</w:t>
      </w:r>
      <w:r w:rsidR="007439EA">
        <w:rPr>
          <w:noProof/>
        </w:rPr>
        <w:t>i</w:t>
      </w:r>
      <w:r w:rsidR="007439EA">
        <w:rPr>
          <w:noProof/>
        </w:rPr>
        <w:t>m</w:t>
      </w:r>
      <w:r w:rsidR="007439EA">
        <w:rPr>
          <w:noProof/>
        </w:rPr>
        <w:t>il</w:t>
      </w:r>
      <w:r w:rsidR="007439EA">
        <w:rPr>
          <w:noProof/>
        </w:rPr>
        <w:t>a</w:t>
      </w:r>
      <w:r w:rsidR="007439EA">
        <w:rPr>
          <w:noProof/>
        </w:rPr>
        <w:t xml:space="preserve">r </w:t>
      </w:r>
      <w:r w:rsidR="007439EA">
        <w:rPr>
          <w:noProof/>
        </w:rPr>
        <w:t>ch</w:t>
      </w:r>
      <w:r w:rsidR="007439EA">
        <w:rPr>
          <w:noProof/>
        </w:rPr>
        <w:t>an</w:t>
      </w:r>
      <w:r w:rsidR="007439EA">
        <w:rPr>
          <w:noProof/>
        </w:rPr>
        <w:t>ge</w:t>
      </w:r>
      <w:r w:rsidR="007439EA">
        <w:rPr>
          <w:noProof/>
        </w:rPr>
        <w:t>s.</w:t>
      </w:r>
    </w:p>
  </w:comment>
  <w:comment w:id="24" w:author="Alexander Stringer" w:date="2019-09-30T09:57:00Z" w:initials="AS">
    <w:p w14:paraId="415179F4" w14:textId="77777777" w:rsidR="00853446" w:rsidRDefault="00853446">
      <w:pPr>
        <w:pStyle w:val="CommentText"/>
      </w:pPr>
      <w:r>
        <w:rPr>
          <w:rStyle w:val="CommentReference"/>
        </w:rPr>
        <w:annotationRef/>
      </w:r>
      <w:r>
        <w:rPr>
          <w:noProof/>
        </w:rPr>
        <w:t>New paragraph</w:t>
      </w:r>
    </w:p>
  </w:comment>
  <w:comment w:id="25" w:author="Alexander Stringer" w:date="2019-09-30T09:58:00Z" w:initials="AS">
    <w:p w14:paraId="6DC05FDA" w14:textId="77777777" w:rsidR="00853446" w:rsidRDefault="00853446">
      <w:pPr>
        <w:pStyle w:val="CommentText"/>
      </w:pPr>
      <w:r>
        <w:rPr>
          <w:rStyle w:val="CommentReference"/>
        </w:rPr>
        <w:annotationRef/>
      </w:r>
      <w:r>
        <w:rPr>
          <w:noProof/>
        </w:rPr>
        <w:t>Try to avoid unnecessary words and phrases- be as concise as possible.</w:t>
      </w:r>
    </w:p>
  </w:comment>
  <w:comment w:id="34" w:author="Alexander Stringer" w:date="2019-09-30T09:59:00Z" w:initials="AS">
    <w:p w14:paraId="43B54657" w14:textId="7A175ED2" w:rsidR="00853446" w:rsidRDefault="00853446">
      <w:pPr>
        <w:pStyle w:val="CommentText"/>
      </w:pPr>
      <w:r>
        <w:rPr>
          <w:rStyle w:val="CommentReference"/>
        </w:rPr>
        <w:annotationRef/>
      </w:r>
      <w:r>
        <w:rPr>
          <w:noProof/>
        </w:rPr>
        <w:t>"Most cases"- things like this distract the reader. Now instead of focussing on your point, my brain is saying "hm, what cases is it not continuous?". If you don't have reason or the ability to make a precise statement, don't makeany statement.</w:t>
      </w:r>
    </w:p>
  </w:comment>
  <w:comment w:id="35" w:author="Alexander Stringer" w:date="2019-09-30T10:00:00Z" w:initials="AS">
    <w:p w14:paraId="122F8829" w14:textId="44875AE5" w:rsidR="00853446" w:rsidRDefault="00853446">
      <w:pPr>
        <w:pStyle w:val="CommentText"/>
      </w:pPr>
      <w:r>
        <w:rPr>
          <w:rStyle w:val="CommentReference"/>
        </w:rPr>
        <w:annotationRef/>
      </w:r>
    </w:p>
  </w:comment>
  <w:comment w:id="40" w:author="Alexander Stringer" w:date="2019-09-30T10:01:00Z" w:initials="AS">
    <w:p w14:paraId="79B73CA3" w14:textId="56B386FC" w:rsidR="00853446" w:rsidRDefault="00853446">
      <w:pPr>
        <w:pStyle w:val="CommentText"/>
      </w:pPr>
      <w:r>
        <w:rPr>
          <w:rStyle w:val="CommentReference"/>
        </w:rPr>
        <w:annotationRef/>
      </w:r>
      <w:r>
        <w:rPr>
          <w:noProof/>
        </w:rPr>
        <w:t>Always put definitions at the beginning of their own sentence. You want to define quantities explicitly. Putting it at the end of the sentence weakens the importance of the definition.</w:t>
      </w:r>
    </w:p>
  </w:comment>
  <w:comment w:id="42" w:author="Alexander Stringer" w:date="2019-09-30T10:02:00Z" w:initials="AS">
    <w:p w14:paraId="53BCFEFC" w14:textId="3E2B252F" w:rsidR="00853446" w:rsidRDefault="00853446">
      <w:pPr>
        <w:pStyle w:val="CommentText"/>
      </w:pPr>
      <w:r>
        <w:rPr>
          <w:rStyle w:val="CommentReference"/>
        </w:rPr>
        <w:annotationRef/>
      </w:r>
      <w:r>
        <w:rPr>
          <w:noProof/>
        </w:rPr>
        <w:t>= 1 - F(t), make sure to mention this explicitly.</w:t>
      </w:r>
    </w:p>
  </w:comment>
  <w:comment w:id="45" w:author="Alexander Stringer" w:date="2019-09-30T10:02:00Z" w:initials="AS">
    <w:p w14:paraId="253418A3" w14:textId="165AD4AA" w:rsidR="00853446" w:rsidRDefault="00853446">
      <w:pPr>
        <w:pStyle w:val="CommentText"/>
      </w:pPr>
      <w:r>
        <w:rPr>
          <w:rStyle w:val="CommentReference"/>
        </w:rPr>
        <w:annotationRef/>
      </w:r>
      <w:r>
        <w:rPr>
          <w:noProof/>
        </w:rPr>
        <w:t>"should be"- weak language. It IS a monotone function!</w:t>
      </w:r>
    </w:p>
  </w:comment>
  <w:comment w:id="48" w:author="Alexander Stringer" w:date="2019-09-30T10:03:00Z" w:initials="AS">
    <w:p w14:paraId="167B4840" w14:textId="51C2C697" w:rsidR="00540CED" w:rsidRDefault="00540CED">
      <w:pPr>
        <w:pStyle w:val="CommentText"/>
      </w:pPr>
      <w:r>
        <w:rPr>
          <w:rStyle w:val="CommentReference"/>
        </w:rPr>
        <w:annotationRef/>
      </w:r>
      <w:r w:rsidR="007439EA">
        <w:rPr>
          <w:noProof/>
        </w:rPr>
        <w:t>P</w:t>
      </w:r>
      <w:r w:rsidR="007439EA">
        <w:rPr>
          <w:noProof/>
        </w:rPr>
        <w:t>a</w:t>
      </w:r>
      <w:r w:rsidR="007439EA">
        <w:rPr>
          <w:noProof/>
        </w:rPr>
        <w:t>r</w:t>
      </w:r>
      <w:r w:rsidR="007439EA">
        <w:rPr>
          <w:noProof/>
        </w:rPr>
        <w:t>a</w:t>
      </w:r>
      <w:r w:rsidR="007439EA">
        <w:rPr>
          <w:noProof/>
        </w:rPr>
        <w:t>gr</w:t>
      </w:r>
      <w:r w:rsidR="007439EA">
        <w:rPr>
          <w:noProof/>
        </w:rPr>
        <w:t>ap</w:t>
      </w:r>
      <w:r w:rsidR="007439EA">
        <w:rPr>
          <w:noProof/>
        </w:rPr>
        <w:t xml:space="preserve">h </w:t>
      </w:r>
      <w:r w:rsidR="007439EA">
        <w:rPr>
          <w:noProof/>
        </w:rPr>
        <w:t>b</w:t>
      </w:r>
      <w:r w:rsidR="007439EA">
        <w:rPr>
          <w:noProof/>
        </w:rPr>
        <w:t>r</w:t>
      </w:r>
      <w:r w:rsidR="007439EA">
        <w:rPr>
          <w:noProof/>
        </w:rPr>
        <w:t>e</w:t>
      </w:r>
      <w:r w:rsidR="007439EA">
        <w:rPr>
          <w:noProof/>
        </w:rPr>
        <w:t>a</w:t>
      </w:r>
      <w:r w:rsidR="007439EA">
        <w:rPr>
          <w:noProof/>
        </w:rPr>
        <w:t>k.</w:t>
      </w:r>
    </w:p>
  </w:comment>
  <w:comment w:id="61" w:author="Alexander Stringer" w:date="2019-09-30T10:04:00Z" w:initials="AS">
    <w:p w14:paraId="134742A2" w14:textId="5D4C9A4D" w:rsidR="00F95BE6" w:rsidRDefault="00F95BE6">
      <w:pPr>
        <w:pStyle w:val="CommentText"/>
      </w:pPr>
      <w:r>
        <w:rPr>
          <w:rStyle w:val="CommentReference"/>
        </w:rPr>
        <w:annotationRef/>
      </w:r>
      <w:r w:rsidR="007439EA">
        <w:rPr>
          <w:noProof/>
        </w:rPr>
        <w:t>ad</w:t>
      </w:r>
      <w:r w:rsidR="007439EA">
        <w:rPr>
          <w:noProof/>
        </w:rPr>
        <w:t>d</w:t>
      </w:r>
      <w:r w:rsidR="007439EA">
        <w:rPr>
          <w:noProof/>
        </w:rPr>
        <w:t xml:space="preserve"> </w:t>
      </w:r>
      <w:r w:rsidR="007439EA">
        <w:rPr>
          <w:noProof/>
        </w:rPr>
        <w:t>wo</w:t>
      </w:r>
      <w:r w:rsidR="007439EA">
        <w:rPr>
          <w:noProof/>
        </w:rPr>
        <w:t>r</w:t>
      </w:r>
      <w:r w:rsidR="007439EA">
        <w:rPr>
          <w:noProof/>
        </w:rPr>
        <w:t>ds</w:t>
      </w:r>
      <w:r w:rsidR="007439EA">
        <w:rPr>
          <w:noProof/>
        </w:rPr>
        <w:t xml:space="preserve"> </w:t>
      </w:r>
      <w:r w:rsidR="007439EA">
        <w:rPr>
          <w:noProof/>
        </w:rPr>
        <w:t>e</w:t>
      </w:r>
      <w:r w:rsidR="007439EA">
        <w:rPr>
          <w:noProof/>
        </w:rPr>
        <w:t>xpl</w:t>
      </w:r>
      <w:r w:rsidR="007439EA">
        <w:rPr>
          <w:noProof/>
        </w:rPr>
        <w:t>a</w:t>
      </w:r>
      <w:r w:rsidR="007439EA">
        <w:rPr>
          <w:noProof/>
        </w:rPr>
        <w:t>in</w:t>
      </w:r>
      <w:r w:rsidR="007439EA">
        <w:rPr>
          <w:noProof/>
        </w:rPr>
        <w:t>ing</w:t>
      </w:r>
      <w:r w:rsidR="007439EA">
        <w:rPr>
          <w:noProof/>
        </w:rPr>
        <w:t xml:space="preserve"> </w:t>
      </w:r>
      <w:r w:rsidR="007439EA">
        <w:rPr>
          <w:noProof/>
        </w:rPr>
        <w:t>w</w:t>
      </w:r>
      <w:r w:rsidR="007439EA">
        <w:rPr>
          <w:noProof/>
        </w:rPr>
        <w:t>ha</w:t>
      </w:r>
      <w:r w:rsidR="007439EA">
        <w:rPr>
          <w:noProof/>
        </w:rPr>
        <w:t xml:space="preserve">t </w:t>
      </w:r>
      <w:r w:rsidR="007439EA">
        <w:rPr>
          <w:noProof/>
        </w:rPr>
        <w:t>the</w:t>
      </w:r>
      <w:r w:rsidR="007439EA">
        <w:rPr>
          <w:noProof/>
        </w:rPr>
        <w:t xml:space="preserve"> c</w:t>
      </w:r>
      <w:r w:rsidR="007439EA">
        <w:rPr>
          <w:noProof/>
        </w:rPr>
        <w:t>u</w:t>
      </w:r>
      <w:r w:rsidR="007439EA">
        <w:rPr>
          <w:noProof/>
        </w:rPr>
        <w:t>mu</w:t>
      </w:r>
      <w:r w:rsidR="007439EA">
        <w:rPr>
          <w:noProof/>
        </w:rPr>
        <w:t>la</w:t>
      </w:r>
      <w:r w:rsidR="007439EA">
        <w:rPr>
          <w:noProof/>
        </w:rPr>
        <w:t>t</w:t>
      </w:r>
      <w:r w:rsidR="007439EA">
        <w:rPr>
          <w:noProof/>
        </w:rPr>
        <w:t>ive</w:t>
      </w:r>
      <w:r w:rsidR="007439EA">
        <w:rPr>
          <w:noProof/>
        </w:rPr>
        <w:t xml:space="preserve"> </w:t>
      </w:r>
      <w:r w:rsidR="007439EA">
        <w:rPr>
          <w:noProof/>
        </w:rPr>
        <w:t>ha</w:t>
      </w:r>
      <w:r w:rsidR="007439EA">
        <w:rPr>
          <w:noProof/>
        </w:rPr>
        <w:t>z</w:t>
      </w:r>
      <w:r w:rsidR="007439EA">
        <w:rPr>
          <w:noProof/>
        </w:rPr>
        <w:t>ar</w:t>
      </w:r>
      <w:r w:rsidR="007439EA">
        <w:rPr>
          <w:noProof/>
        </w:rPr>
        <w:t xml:space="preserve">d </w:t>
      </w:r>
      <w:r w:rsidR="007439EA">
        <w:rPr>
          <w:noProof/>
        </w:rPr>
        <w:t>i</w:t>
      </w:r>
      <w:r w:rsidR="007439EA">
        <w:rPr>
          <w:noProof/>
        </w:rPr>
        <w:t>s.</w:t>
      </w:r>
    </w:p>
  </w:comment>
  <w:comment w:id="74" w:author="Alexander Stringer" w:date="2019-09-30T10:09:00Z" w:initials="AS">
    <w:p w14:paraId="4DED80B6" w14:textId="28F6F202" w:rsidR="0021557C" w:rsidRDefault="0021557C">
      <w:pPr>
        <w:pStyle w:val="CommentText"/>
      </w:pPr>
      <w:r>
        <w:rPr>
          <w:rStyle w:val="CommentReference"/>
        </w:rPr>
        <w:annotationRef/>
      </w:r>
      <w:r w:rsidR="007439EA">
        <w:rPr>
          <w:noProof/>
        </w:rPr>
        <w:t>To</w:t>
      </w:r>
      <w:r w:rsidR="007439EA">
        <w:rPr>
          <w:noProof/>
        </w:rPr>
        <w:t xml:space="preserve">o </w:t>
      </w:r>
      <w:r w:rsidR="007439EA">
        <w:rPr>
          <w:noProof/>
        </w:rPr>
        <w:t>su</w:t>
      </w:r>
      <w:r w:rsidR="007439EA">
        <w:rPr>
          <w:noProof/>
        </w:rPr>
        <w:t>b</w:t>
      </w:r>
      <w:r w:rsidR="007439EA">
        <w:rPr>
          <w:noProof/>
        </w:rPr>
        <w:t>je</w:t>
      </w:r>
      <w:r w:rsidR="007439EA">
        <w:rPr>
          <w:noProof/>
        </w:rPr>
        <w:t>ct</w:t>
      </w:r>
      <w:r w:rsidR="007439EA">
        <w:rPr>
          <w:noProof/>
        </w:rPr>
        <w:t>i</w:t>
      </w:r>
      <w:r w:rsidR="007439EA">
        <w:rPr>
          <w:noProof/>
        </w:rPr>
        <w:t>ve</w:t>
      </w:r>
      <w:r w:rsidR="007439EA">
        <w:rPr>
          <w:noProof/>
        </w:rPr>
        <w:t>,</w:t>
      </w:r>
      <w:r w:rsidR="007439EA">
        <w:rPr>
          <w:noProof/>
        </w:rPr>
        <w:t xml:space="preserve"> an</w:t>
      </w:r>
      <w:r w:rsidR="007439EA">
        <w:rPr>
          <w:noProof/>
        </w:rPr>
        <w:t xml:space="preserve">d </w:t>
      </w:r>
      <w:r w:rsidR="007439EA">
        <w:rPr>
          <w:noProof/>
        </w:rPr>
        <w:t>un</w:t>
      </w:r>
      <w:r w:rsidR="007439EA">
        <w:rPr>
          <w:noProof/>
        </w:rPr>
        <w:t>de</w:t>
      </w:r>
      <w:r w:rsidR="007439EA">
        <w:rPr>
          <w:noProof/>
        </w:rPr>
        <w:t>r</w:t>
      </w:r>
      <w:r w:rsidR="007439EA">
        <w:rPr>
          <w:noProof/>
        </w:rPr>
        <w:t>s</w:t>
      </w:r>
      <w:r w:rsidR="007439EA">
        <w:rPr>
          <w:noProof/>
        </w:rPr>
        <w:t>e</w:t>
      </w:r>
      <w:r w:rsidR="007439EA">
        <w:rPr>
          <w:noProof/>
        </w:rPr>
        <w:t>ll</w:t>
      </w:r>
      <w:r w:rsidR="007439EA">
        <w:rPr>
          <w:noProof/>
        </w:rPr>
        <w:t>s</w:t>
      </w:r>
      <w:r w:rsidR="007439EA">
        <w:rPr>
          <w:noProof/>
        </w:rPr>
        <w:t xml:space="preserve"> </w:t>
      </w:r>
      <w:r w:rsidR="007439EA">
        <w:rPr>
          <w:noProof/>
        </w:rPr>
        <w:t>o</w:t>
      </w:r>
      <w:r w:rsidR="007439EA">
        <w:rPr>
          <w:noProof/>
        </w:rPr>
        <w:t xml:space="preserve">ur </w:t>
      </w:r>
      <w:r w:rsidR="007439EA">
        <w:rPr>
          <w:noProof/>
        </w:rPr>
        <w:t>a</w:t>
      </w:r>
      <w:r w:rsidR="007439EA">
        <w:rPr>
          <w:noProof/>
        </w:rPr>
        <w:t>b</w:t>
      </w:r>
      <w:r w:rsidR="007439EA">
        <w:rPr>
          <w:noProof/>
        </w:rPr>
        <w:t>ili</w:t>
      </w:r>
      <w:r w:rsidR="007439EA">
        <w:rPr>
          <w:noProof/>
        </w:rPr>
        <w:t>ti</w:t>
      </w:r>
      <w:r w:rsidR="007439EA">
        <w:rPr>
          <w:noProof/>
        </w:rPr>
        <w:t>e</w:t>
      </w:r>
      <w:r w:rsidR="007439EA">
        <w:rPr>
          <w:noProof/>
        </w:rPr>
        <w:t xml:space="preserve">s. </w:t>
      </w:r>
      <w:r w:rsidR="007439EA">
        <w:rPr>
          <w:noProof/>
        </w:rPr>
        <w:t>I</w:t>
      </w:r>
      <w:r w:rsidR="007439EA">
        <w:rPr>
          <w:noProof/>
        </w:rPr>
        <w:t>t'</w:t>
      </w:r>
      <w:r w:rsidR="007439EA">
        <w:rPr>
          <w:noProof/>
        </w:rPr>
        <w:t xml:space="preserve">s </w:t>
      </w:r>
      <w:r w:rsidR="007439EA">
        <w:rPr>
          <w:noProof/>
        </w:rPr>
        <w:t>no</w:t>
      </w:r>
      <w:r w:rsidR="007439EA">
        <w:rPr>
          <w:noProof/>
        </w:rPr>
        <w:t xml:space="preserve">t </w:t>
      </w:r>
      <w:r w:rsidR="007439EA">
        <w:rPr>
          <w:noProof/>
        </w:rPr>
        <w:t xml:space="preserve">so </w:t>
      </w:r>
      <w:r w:rsidR="007439EA">
        <w:rPr>
          <w:noProof/>
        </w:rPr>
        <w:t>di</w:t>
      </w:r>
      <w:r w:rsidR="007439EA">
        <w:rPr>
          <w:noProof/>
        </w:rPr>
        <w:t>f</w:t>
      </w:r>
      <w:r w:rsidR="007439EA">
        <w:rPr>
          <w:noProof/>
        </w:rPr>
        <w:t>fi</w:t>
      </w:r>
      <w:r w:rsidR="007439EA">
        <w:rPr>
          <w:noProof/>
        </w:rPr>
        <w:t>cul</w:t>
      </w:r>
      <w:r w:rsidR="007439EA">
        <w:rPr>
          <w:noProof/>
        </w:rPr>
        <w:t xml:space="preserve">t </w:t>
      </w:r>
      <w:r w:rsidR="007439EA">
        <w:rPr>
          <w:noProof/>
        </w:rPr>
        <w:t>fo</w:t>
      </w:r>
      <w:r w:rsidR="007439EA">
        <w:rPr>
          <w:noProof/>
        </w:rPr>
        <w:t xml:space="preserve">r </w:t>
      </w:r>
      <w:r w:rsidR="007439EA">
        <w:rPr>
          <w:noProof/>
        </w:rPr>
        <w:t>you</w:t>
      </w:r>
      <w:r w:rsidR="007439EA">
        <w:rPr>
          <w:noProof/>
        </w:rPr>
        <w:t xml:space="preserve"> </w:t>
      </w:r>
      <w:r w:rsidR="007439EA">
        <w:rPr>
          <w:noProof/>
        </w:rPr>
        <w:t>and</w:t>
      </w:r>
      <w:r w:rsidR="007439EA">
        <w:rPr>
          <w:noProof/>
        </w:rPr>
        <w:t xml:space="preserve"> </w:t>
      </w:r>
      <w:r w:rsidR="007439EA">
        <w:rPr>
          <w:noProof/>
        </w:rPr>
        <w:t>me</w:t>
      </w:r>
      <w:r w:rsidR="007439EA">
        <w:rPr>
          <w:noProof/>
        </w:rPr>
        <w:t xml:space="preserve"> </w:t>
      </w:r>
      <w:r w:rsidR="007439EA">
        <w:rPr>
          <w:noProof/>
        </w:rPr>
        <w:t>;</w:t>
      </w:r>
      <w:r w:rsidR="007439EA">
        <w:rPr>
          <w:noProof/>
        </w:rPr>
        <w:t>)</w:t>
      </w:r>
    </w:p>
  </w:comment>
  <w:comment w:id="76" w:author="Alexander Stringer" w:date="2019-09-30T10:13:00Z" w:initials="AS">
    <w:p w14:paraId="3C01238B" w14:textId="622607B9" w:rsidR="00AB4481" w:rsidRDefault="00AB4481">
      <w:pPr>
        <w:pStyle w:val="CommentText"/>
      </w:pPr>
      <w:r>
        <w:rPr>
          <w:rStyle w:val="CommentReference"/>
        </w:rPr>
        <w:annotationRef/>
      </w:r>
      <w:r w:rsidR="007439EA">
        <w:rPr>
          <w:noProof/>
        </w:rPr>
        <w:t>D</w:t>
      </w:r>
      <w:r w:rsidR="007439EA">
        <w:rPr>
          <w:noProof/>
        </w:rPr>
        <w:t xml:space="preserve">o </w:t>
      </w:r>
      <w:r w:rsidR="007439EA">
        <w:rPr>
          <w:noProof/>
        </w:rPr>
        <w:t xml:space="preserve">you </w:t>
      </w:r>
      <w:r w:rsidR="007439EA">
        <w:rPr>
          <w:noProof/>
        </w:rPr>
        <w:t>ha</w:t>
      </w:r>
      <w:r w:rsidR="007439EA">
        <w:rPr>
          <w:noProof/>
        </w:rPr>
        <w:t>ve</w:t>
      </w:r>
      <w:r w:rsidR="007439EA">
        <w:rPr>
          <w:noProof/>
        </w:rPr>
        <w:t xml:space="preserve"> </w:t>
      </w:r>
      <w:r w:rsidR="007439EA">
        <w:rPr>
          <w:noProof/>
        </w:rPr>
        <w:t xml:space="preserve">a </w:t>
      </w:r>
      <w:r w:rsidR="007439EA">
        <w:rPr>
          <w:noProof/>
        </w:rPr>
        <w:t>ci</w:t>
      </w:r>
      <w:r w:rsidR="007439EA">
        <w:rPr>
          <w:noProof/>
        </w:rPr>
        <w:t>t</w:t>
      </w:r>
      <w:r w:rsidR="007439EA">
        <w:rPr>
          <w:noProof/>
        </w:rPr>
        <w:t>a</w:t>
      </w:r>
      <w:r w:rsidR="007439EA">
        <w:rPr>
          <w:noProof/>
        </w:rPr>
        <w:t>tio</w:t>
      </w:r>
      <w:r w:rsidR="007439EA">
        <w:rPr>
          <w:noProof/>
        </w:rPr>
        <w:t xml:space="preserve">n </w:t>
      </w:r>
      <w:r w:rsidR="007439EA">
        <w:rPr>
          <w:noProof/>
        </w:rPr>
        <w:t>fo</w:t>
      </w:r>
      <w:r w:rsidR="007439EA">
        <w:rPr>
          <w:noProof/>
        </w:rPr>
        <w:t xml:space="preserve">r </w:t>
      </w:r>
      <w:r w:rsidR="007439EA">
        <w:rPr>
          <w:noProof/>
        </w:rPr>
        <w:t>thi</w:t>
      </w:r>
      <w:r w:rsidR="007439EA">
        <w:rPr>
          <w:noProof/>
        </w:rPr>
        <w:t>s</w:t>
      </w:r>
      <w:r w:rsidR="007439EA">
        <w:rPr>
          <w:noProof/>
        </w:rPr>
        <w:t>?</w:t>
      </w:r>
    </w:p>
  </w:comment>
  <w:comment w:id="79" w:author="Alexander Stringer" w:date="2019-09-30T10:14:00Z" w:initials="AS">
    <w:p w14:paraId="433A76AC" w14:textId="0DFE3229" w:rsidR="00AC5B2C" w:rsidRDefault="00AC5B2C">
      <w:pPr>
        <w:pStyle w:val="CommentText"/>
      </w:pPr>
      <w:r>
        <w:rPr>
          <w:rStyle w:val="CommentReference"/>
        </w:rPr>
        <w:annotationRef/>
      </w:r>
      <w:r w:rsidR="007439EA">
        <w:rPr>
          <w:noProof/>
        </w:rPr>
        <w:t>E</w:t>
      </w:r>
      <w:r w:rsidR="007439EA">
        <w:rPr>
          <w:noProof/>
        </w:rPr>
        <w:t>ve</w:t>
      </w:r>
      <w:r w:rsidR="007439EA">
        <w:rPr>
          <w:noProof/>
        </w:rPr>
        <w:t>n</w:t>
      </w:r>
      <w:r w:rsidR="007439EA">
        <w:rPr>
          <w:noProof/>
        </w:rPr>
        <w:t>tu</w:t>
      </w:r>
      <w:r w:rsidR="007439EA">
        <w:rPr>
          <w:noProof/>
        </w:rPr>
        <w:t>al</w:t>
      </w:r>
      <w:r w:rsidR="007439EA">
        <w:rPr>
          <w:noProof/>
        </w:rPr>
        <w:t>ly</w:t>
      </w:r>
      <w:r w:rsidR="007439EA">
        <w:rPr>
          <w:noProof/>
        </w:rPr>
        <w:t>, t</w:t>
      </w:r>
      <w:r w:rsidR="007439EA">
        <w:rPr>
          <w:noProof/>
        </w:rPr>
        <w:t>hou</w:t>
      </w:r>
      <w:r w:rsidR="007439EA">
        <w:rPr>
          <w:noProof/>
        </w:rPr>
        <w:t>g</w:t>
      </w:r>
      <w:r w:rsidR="007439EA">
        <w:rPr>
          <w:noProof/>
        </w:rPr>
        <w:t xml:space="preserve">h </w:t>
      </w:r>
      <w:r w:rsidR="007439EA">
        <w:rPr>
          <w:noProof/>
        </w:rPr>
        <w:t>ma</w:t>
      </w:r>
      <w:r w:rsidR="007439EA">
        <w:rPr>
          <w:noProof/>
        </w:rPr>
        <w:t>y</w:t>
      </w:r>
      <w:r w:rsidR="007439EA">
        <w:rPr>
          <w:noProof/>
        </w:rPr>
        <w:t>b</w:t>
      </w:r>
      <w:r w:rsidR="007439EA">
        <w:rPr>
          <w:noProof/>
        </w:rPr>
        <w:t xml:space="preserve">e </w:t>
      </w:r>
      <w:r w:rsidR="007439EA">
        <w:rPr>
          <w:noProof/>
        </w:rPr>
        <w:t>not</w:t>
      </w:r>
      <w:r w:rsidR="007439EA">
        <w:rPr>
          <w:noProof/>
        </w:rPr>
        <w:t xml:space="preserve"> </w:t>
      </w:r>
      <w:r w:rsidR="007439EA">
        <w:rPr>
          <w:noProof/>
        </w:rPr>
        <w:t>r</w:t>
      </w:r>
      <w:r w:rsidR="007439EA">
        <w:rPr>
          <w:noProof/>
        </w:rPr>
        <w:t>ig</w:t>
      </w:r>
      <w:r w:rsidR="007439EA">
        <w:rPr>
          <w:noProof/>
        </w:rPr>
        <w:t xml:space="preserve">ht </w:t>
      </w:r>
      <w:r w:rsidR="007439EA">
        <w:rPr>
          <w:noProof/>
        </w:rPr>
        <w:t>n</w:t>
      </w:r>
      <w:r w:rsidR="007439EA">
        <w:rPr>
          <w:noProof/>
        </w:rPr>
        <w:t>ow</w:t>
      </w:r>
      <w:r w:rsidR="007439EA">
        <w:rPr>
          <w:noProof/>
        </w:rPr>
        <w:t xml:space="preserve">, </w:t>
      </w:r>
      <w:r w:rsidR="007439EA">
        <w:rPr>
          <w:noProof/>
        </w:rPr>
        <w:t>w</w:t>
      </w:r>
      <w:r w:rsidR="007439EA">
        <w:rPr>
          <w:noProof/>
        </w:rPr>
        <w:t>e n</w:t>
      </w:r>
      <w:r w:rsidR="007439EA">
        <w:rPr>
          <w:noProof/>
        </w:rPr>
        <w:t>ee</w:t>
      </w:r>
      <w:r w:rsidR="007439EA">
        <w:rPr>
          <w:noProof/>
        </w:rPr>
        <w:t xml:space="preserve">d </w:t>
      </w:r>
      <w:r w:rsidR="007439EA">
        <w:rPr>
          <w:noProof/>
        </w:rPr>
        <w:t xml:space="preserve">to </w:t>
      </w:r>
      <w:r w:rsidR="007439EA">
        <w:rPr>
          <w:noProof/>
        </w:rPr>
        <w:t>i</w:t>
      </w:r>
      <w:r w:rsidR="007439EA">
        <w:rPr>
          <w:noProof/>
        </w:rPr>
        <w:t>ncl</w:t>
      </w:r>
      <w:r w:rsidR="007439EA">
        <w:rPr>
          <w:noProof/>
        </w:rPr>
        <w:t>ud</w:t>
      </w:r>
      <w:r w:rsidR="007439EA">
        <w:rPr>
          <w:noProof/>
        </w:rPr>
        <w:t xml:space="preserve">e </w:t>
      </w:r>
      <w:r w:rsidR="007439EA">
        <w:rPr>
          <w:noProof/>
        </w:rPr>
        <w:t>r</w:t>
      </w:r>
      <w:r w:rsidR="007439EA">
        <w:rPr>
          <w:noProof/>
        </w:rPr>
        <w:t>e</w:t>
      </w:r>
      <w:r w:rsidR="007439EA">
        <w:rPr>
          <w:noProof/>
        </w:rPr>
        <w:t>f</w:t>
      </w:r>
      <w:r w:rsidR="007439EA">
        <w:rPr>
          <w:noProof/>
        </w:rPr>
        <w:t>er</w:t>
      </w:r>
      <w:r w:rsidR="007439EA">
        <w:rPr>
          <w:noProof/>
        </w:rPr>
        <w:t>e</w:t>
      </w:r>
      <w:r w:rsidR="007439EA">
        <w:rPr>
          <w:noProof/>
        </w:rPr>
        <w:t>nce</w:t>
      </w:r>
      <w:r w:rsidR="007439EA">
        <w:rPr>
          <w:noProof/>
        </w:rPr>
        <w:t>s</w:t>
      </w:r>
      <w:r w:rsidR="007439EA">
        <w:rPr>
          <w:noProof/>
        </w:rPr>
        <w:t xml:space="preserve"> </w:t>
      </w:r>
      <w:r w:rsidR="007439EA">
        <w:rPr>
          <w:noProof/>
        </w:rPr>
        <w:t>fr</w:t>
      </w:r>
      <w:r w:rsidR="007439EA">
        <w:rPr>
          <w:noProof/>
        </w:rPr>
        <w:t xml:space="preserve">om </w:t>
      </w:r>
      <w:r w:rsidR="007439EA">
        <w:rPr>
          <w:noProof/>
        </w:rPr>
        <w:t>the</w:t>
      </w:r>
      <w:r w:rsidR="007439EA">
        <w:rPr>
          <w:noProof/>
        </w:rPr>
        <w:t xml:space="preserve"> l</w:t>
      </w:r>
      <w:r w:rsidR="007439EA">
        <w:rPr>
          <w:noProof/>
        </w:rPr>
        <w:t>i</w:t>
      </w:r>
      <w:r w:rsidR="007439EA">
        <w:rPr>
          <w:noProof/>
        </w:rPr>
        <w:t>t</w:t>
      </w:r>
      <w:r w:rsidR="007439EA">
        <w:rPr>
          <w:noProof/>
        </w:rPr>
        <w:t>er</w:t>
      </w:r>
      <w:r w:rsidR="007439EA">
        <w:rPr>
          <w:noProof/>
        </w:rPr>
        <w:t>atur</w:t>
      </w:r>
      <w:r w:rsidR="007439EA">
        <w:rPr>
          <w:noProof/>
        </w:rPr>
        <w:t xml:space="preserve">e </w:t>
      </w:r>
      <w:r w:rsidR="007439EA">
        <w:rPr>
          <w:noProof/>
        </w:rPr>
        <w:t>on</w:t>
      </w:r>
      <w:r w:rsidR="007439EA">
        <w:rPr>
          <w:noProof/>
        </w:rPr>
        <w:t xml:space="preserve"> </w:t>
      </w:r>
      <w:r w:rsidR="007439EA">
        <w:rPr>
          <w:noProof/>
        </w:rPr>
        <w:t>su</w:t>
      </w:r>
      <w:r w:rsidR="007439EA">
        <w:rPr>
          <w:noProof/>
        </w:rPr>
        <w:t>r</w:t>
      </w:r>
      <w:r w:rsidR="007439EA">
        <w:rPr>
          <w:noProof/>
        </w:rPr>
        <w:t>v</w:t>
      </w:r>
      <w:r w:rsidR="007439EA">
        <w:rPr>
          <w:noProof/>
        </w:rPr>
        <w:t>i</w:t>
      </w:r>
      <w:r w:rsidR="007439EA">
        <w:rPr>
          <w:noProof/>
        </w:rPr>
        <w:t>vi</w:t>
      </w:r>
      <w:r w:rsidR="007439EA">
        <w:rPr>
          <w:noProof/>
        </w:rPr>
        <w:t>al</w:t>
      </w:r>
      <w:r w:rsidR="007439EA">
        <w:rPr>
          <w:noProof/>
        </w:rPr>
        <w:t xml:space="preserve"> </w:t>
      </w:r>
      <w:r w:rsidR="007439EA">
        <w:rPr>
          <w:noProof/>
        </w:rPr>
        <w:t>a</w:t>
      </w:r>
      <w:r w:rsidR="007439EA">
        <w:rPr>
          <w:noProof/>
        </w:rPr>
        <w:t>n</w:t>
      </w:r>
      <w:r w:rsidR="007439EA">
        <w:rPr>
          <w:noProof/>
        </w:rPr>
        <w:t>a</w:t>
      </w:r>
      <w:r w:rsidR="007439EA">
        <w:rPr>
          <w:noProof/>
        </w:rPr>
        <w:t>l</w:t>
      </w:r>
      <w:r w:rsidR="007439EA">
        <w:rPr>
          <w:noProof/>
        </w:rPr>
        <w:t>y</w:t>
      </w:r>
      <w:r w:rsidR="007439EA">
        <w:rPr>
          <w:noProof/>
        </w:rPr>
        <w:t>si</w:t>
      </w:r>
      <w:r w:rsidR="007439EA">
        <w:rPr>
          <w:noProof/>
        </w:rPr>
        <w:t xml:space="preserve">s, </w:t>
      </w:r>
      <w:r w:rsidR="007439EA">
        <w:rPr>
          <w:noProof/>
        </w:rPr>
        <w:t>i</w:t>
      </w:r>
      <w:r w:rsidR="007439EA">
        <w:rPr>
          <w:noProof/>
        </w:rPr>
        <w:t>de</w:t>
      </w:r>
      <w:r w:rsidR="007439EA">
        <w:rPr>
          <w:noProof/>
        </w:rPr>
        <w:t>a</w:t>
      </w:r>
      <w:r w:rsidR="007439EA">
        <w:rPr>
          <w:noProof/>
        </w:rPr>
        <w:t>ll</w:t>
      </w:r>
      <w:r w:rsidR="007439EA">
        <w:rPr>
          <w:noProof/>
        </w:rPr>
        <w:t xml:space="preserve">y </w:t>
      </w:r>
      <w:r w:rsidR="007439EA">
        <w:rPr>
          <w:noProof/>
        </w:rPr>
        <w:t>in</w:t>
      </w:r>
      <w:r w:rsidR="007439EA">
        <w:rPr>
          <w:noProof/>
        </w:rPr>
        <w:t>clu</w:t>
      </w:r>
      <w:r w:rsidR="007439EA">
        <w:rPr>
          <w:noProof/>
        </w:rPr>
        <w:t>di</w:t>
      </w:r>
      <w:r w:rsidR="007439EA">
        <w:rPr>
          <w:noProof/>
        </w:rPr>
        <w:t xml:space="preserve">ng </w:t>
      </w:r>
      <w:r w:rsidR="007439EA">
        <w:rPr>
          <w:noProof/>
        </w:rPr>
        <w:t>m</w:t>
      </w:r>
      <w:r w:rsidR="007439EA">
        <w:rPr>
          <w:noProof/>
        </w:rPr>
        <w:t>any</w:t>
      </w:r>
      <w:r w:rsidR="007439EA">
        <w:rPr>
          <w:noProof/>
        </w:rPr>
        <w:t xml:space="preserve"> </w:t>
      </w:r>
      <w:r w:rsidR="007439EA">
        <w:rPr>
          <w:noProof/>
        </w:rPr>
        <w:t>of</w:t>
      </w:r>
      <w:r w:rsidR="007439EA">
        <w:rPr>
          <w:noProof/>
        </w:rPr>
        <w:t xml:space="preserve"> </w:t>
      </w:r>
      <w:r w:rsidR="007439EA">
        <w:rPr>
          <w:noProof/>
        </w:rPr>
        <w:t>th</w:t>
      </w:r>
      <w:r w:rsidR="007439EA">
        <w:rPr>
          <w:noProof/>
        </w:rPr>
        <w:t xml:space="preserve">e </w:t>
      </w:r>
      <w:r w:rsidR="007439EA">
        <w:rPr>
          <w:noProof/>
        </w:rPr>
        <w:t>d</w:t>
      </w:r>
      <w:r w:rsidR="007439EA">
        <w:rPr>
          <w:noProof/>
        </w:rPr>
        <w:t>i</w:t>
      </w:r>
      <w:r w:rsidR="007439EA">
        <w:rPr>
          <w:noProof/>
        </w:rPr>
        <w:t>ff</w:t>
      </w:r>
      <w:r w:rsidR="007439EA">
        <w:rPr>
          <w:noProof/>
        </w:rPr>
        <w:t>e</w:t>
      </w:r>
      <w:r w:rsidR="007439EA">
        <w:rPr>
          <w:noProof/>
        </w:rPr>
        <w:t>re</w:t>
      </w:r>
      <w:r w:rsidR="007439EA">
        <w:rPr>
          <w:noProof/>
        </w:rPr>
        <w:t>nt</w:t>
      </w:r>
      <w:r w:rsidR="007439EA">
        <w:rPr>
          <w:noProof/>
        </w:rPr>
        <w:t xml:space="preserve"> c</w:t>
      </w:r>
      <w:r w:rsidR="007439EA">
        <w:rPr>
          <w:noProof/>
        </w:rPr>
        <w:t>a</w:t>
      </w:r>
      <w:r w:rsidR="007439EA">
        <w:rPr>
          <w:noProof/>
        </w:rPr>
        <w:t>s</w:t>
      </w:r>
      <w:r w:rsidR="007439EA">
        <w:rPr>
          <w:noProof/>
        </w:rPr>
        <w:t>es</w:t>
      </w:r>
      <w:r w:rsidR="007439EA">
        <w:rPr>
          <w:noProof/>
        </w:rPr>
        <w:t xml:space="preserve"> </w:t>
      </w:r>
      <w:r w:rsidR="007439EA">
        <w:rPr>
          <w:noProof/>
        </w:rPr>
        <w:t xml:space="preserve">you </w:t>
      </w:r>
      <w:r w:rsidR="007439EA">
        <w:rPr>
          <w:noProof/>
        </w:rPr>
        <w:t>d</w:t>
      </w:r>
      <w:r w:rsidR="007439EA">
        <w:rPr>
          <w:noProof/>
        </w:rPr>
        <w:t>e</w:t>
      </w:r>
      <w:r w:rsidR="007439EA">
        <w:rPr>
          <w:noProof/>
        </w:rPr>
        <w:t>s</w:t>
      </w:r>
      <w:r w:rsidR="007439EA">
        <w:rPr>
          <w:noProof/>
        </w:rPr>
        <w:t>c</w:t>
      </w:r>
      <w:r w:rsidR="007439EA">
        <w:rPr>
          <w:noProof/>
        </w:rPr>
        <w:t>ri</w:t>
      </w:r>
      <w:r w:rsidR="007439EA">
        <w:rPr>
          <w:noProof/>
        </w:rPr>
        <w:t>bed</w:t>
      </w:r>
      <w:r w:rsidR="007439EA">
        <w:rPr>
          <w:noProof/>
        </w:rPr>
        <w:t xml:space="preserve">. </w:t>
      </w:r>
      <w:r w:rsidR="007439EA">
        <w:rPr>
          <w:noProof/>
        </w:rPr>
        <w:t>W</w:t>
      </w:r>
      <w:r w:rsidR="007439EA">
        <w:rPr>
          <w:noProof/>
        </w:rPr>
        <w:t>e</w:t>
      </w:r>
      <w:r w:rsidR="007439EA">
        <w:rPr>
          <w:noProof/>
        </w:rPr>
        <w:t xml:space="preserve"> c</w:t>
      </w:r>
      <w:r w:rsidR="007439EA">
        <w:rPr>
          <w:noProof/>
        </w:rPr>
        <w:t>an</w:t>
      </w:r>
      <w:r w:rsidR="007439EA">
        <w:rPr>
          <w:noProof/>
        </w:rPr>
        <w:t xml:space="preserve"> </w:t>
      </w:r>
      <w:r w:rsidR="007439EA">
        <w:rPr>
          <w:noProof/>
        </w:rPr>
        <w:t>t</w:t>
      </w:r>
      <w:r w:rsidR="007439EA">
        <w:rPr>
          <w:noProof/>
        </w:rPr>
        <w:t>alk ab</w:t>
      </w:r>
      <w:r w:rsidR="007439EA">
        <w:rPr>
          <w:noProof/>
        </w:rPr>
        <w:t>out</w:t>
      </w:r>
      <w:r w:rsidR="007439EA">
        <w:rPr>
          <w:noProof/>
        </w:rPr>
        <w:t xml:space="preserve"> t</w:t>
      </w:r>
      <w:r w:rsidR="007439EA">
        <w:rPr>
          <w:noProof/>
        </w:rPr>
        <w:t>hi</w:t>
      </w:r>
      <w:r w:rsidR="007439EA">
        <w:rPr>
          <w:noProof/>
        </w:rPr>
        <w:t xml:space="preserve">s </w:t>
      </w:r>
      <w:r w:rsidR="007439EA">
        <w:rPr>
          <w:noProof/>
        </w:rPr>
        <w:t>l</w:t>
      </w:r>
      <w:r w:rsidR="007439EA">
        <w:rPr>
          <w:noProof/>
        </w:rPr>
        <w:t>at</w:t>
      </w:r>
      <w:r w:rsidR="007439EA">
        <w:rPr>
          <w:noProof/>
        </w:rPr>
        <w:t>e</w:t>
      </w:r>
      <w:r w:rsidR="007439EA">
        <w:rPr>
          <w:noProof/>
        </w:rPr>
        <w:t xml:space="preserve">r, </w:t>
      </w:r>
      <w:r w:rsidR="007439EA">
        <w:rPr>
          <w:noProof/>
        </w:rPr>
        <w:t xml:space="preserve">and </w:t>
      </w:r>
      <w:r w:rsidR="007439EA">
        <w:rPr>
          <w:noProof/>
        </w:rPr>
        <w:t>P</w:t>
      </w:r>
      <w:r w:rsidR="007439EA">
        <w:rPr>
          <w:noProof/>
        </w:rPr>
        <w:t>a</w:t>
      </w:r>
      <w:r w:rsidR="007439EA">
        <w:rPr>
          <w:noProof/>
        </w:rPr>
        <w:t>tri</w:t>
      </w:r>
      <w:r w:rsidR="007439EA">
        <w:rPr>
          <w:noProof/>
        </w:rPr>
        <w:t>ck</w:t>
      </w:r>
      <w:r w:rsidR="007439EA">
        <w:rPr>
          <w:noProof/>
        </w:rPr>
        <w:t xml:space="preserve"> </w:t>
      </w:r>
      <w:r w:rsidR="007439EA">
        <w:rPr>
          <w:noProof/>
        </w:rPr>
        <w:t>c</w:t>
      </w:r>
      <w:r w:rsidR="007439EA">
        <w:rPr>
          <w:noProof/>
        </w:rPr>
        <w:t>a</w:t>
      </w:r>
      <w:r w:rsidR="007439EA">
        <w:rPr>
          <w:noProof/>
        </w:rPr>
        <w:t xml:space="preserve">n </w:t>
      </w:r>
      <w:r w:rsidR="007439EA">
        <w:rPr>
          <w:noProof/>
        </w:rPr>
        <w:t>p</w:t>
      </w:r>
      <w:r w:rsidR="007439EA">
        <w:rPr>
          <w:noProof/>
        </w:rPr>
        <w:t>ro</w:t>
      </w:r>
      <w:r w:rsidR="007439EA">
        <w:rPr>
          <w:noProof/>
        </w:rPr>
        <w:t>b</w:t>
      </w:r>
      <w:r w:rsidR="007439EA">
        <w:rPr>
          <w:noProof/>
        </w:rPr>
        <w:t>ab</w:t>
      </w:r>
      <w:r w:rsidR="007439EA">
        <w:rPr>
          <w:noProof/>
        </w:rPr>
        <w:t>ly</w:t>
      </w:r>
      <w:r w:rsidR="007439EA">
        <w:rPr>
          <w:noProof/>
        </w:rPr>
        <w:t xml:space="preserve"> </w:t>
      </w:r>
      <w:r w:rsidR="007439EA">
        <w:rPr>
          <w:noProof/>
        </w:rPr>
        <w:t>pr</w:t>
      </w:r>
      <w:r w:rsidR="007439EA">
        <w:rPr>
          <w:noProof/>
        </w:rPr>
        <w:t>ovi</w:t>
      </w:r>
      <w:r w:rsidR="007439EA">
        <w:rPr>
          <w:noProof/>
        </w:rPr>
        <w:t>d</w:t>
      </w:r>
      <w:r w:rsidR="007439EA">
        <w:rPr>
          <w:noProof/>
        </w:rPr>
        <w:t xml:space="preserve">e </w:t>
      </w:r>
      <w:r w:rsidR="007439EA">
        <w:rPr>
          <w:noProof/>
        </w:rPr>
        <w:t>d</w:t>
      </w:r>
      <w:r w:rsidR="007439EA">
        <w:rPr>
          <w:noProof/>
        </w:rPr>
        <w:t>ire</w:t>
      </w:r>
      <w:r w:rsidR="007439EA">
        <w:rPr>
          <w:noProof/>
        </w:rPr>
        <w:t>c</w:t>
      </w:r>
      <w:r w:rsidR="007439EA">
        <w:rPr>
          <w:noProof/>
        </w:rPr>
        <w:t>t</w:t>
      </w:r>
      <w:r w:rsidR="007439EA">
        <w:rPr>
          <w:noProof/>
        </w:rPr>
        <w:t>ion</w:t>
      </w:r>
      <w:r w:rsidR="007439EA">
        <w:rPr>
          <w:noProof/>
        </w:rPr>
        <w:t>.</w:t>
      </w:r>
    </w:p>
  </w:comment>
  <w:comment w:id="78" w:author="Alexander Stringer" w:date="2019-09-30T10:13:00Z" w:initials="AS">
    <w:p w14:paraId="2AF72477" w14:textId="5D6B7B65" w:rsidR="00B51062" w:rsidRDefault="00B51062">
      <w:pPr>
        <w:pStyle w:val="CommentText"/>
      </w:pPr>
      <w:r>
        <w:rPr>
          <w:rStyle w:val="CommentReference"/>
        </w:rPr>
        <w:annotationRef/>
      </w:r>
      <w:r w:rsidR="007439EA">
        <w:rPr>
          <w:noProof/>
        </w:rPr>
        <w:t>Is</w:t>
      </w:r>
      <w:r w:rsidR="007439EA">
        <w:rPr>
          <w:noProof/>
        </w:rPr>
        <w:t xml:space="preserve"> it </w:t>
      </w:r>
      <w:r w:rsidR="007439EA">
        <w:rPr>
          <w:noProof/>
        </w:rPr>
        <w:t>po</w:t>
      </w:r>
      <w:r w:rsidR="007439EA">
        <w:rPr>
          <w:noProof/>
        </w:rPr>
        <w:t>s</w:t>
      </w:r>
      <w:r w:rsidR="007439EA">
        <w:rPr>
          <w:noProof/>
        </w:rPr>
        <w:t>si</w:t>
      </w:r>
      <w:r w:rsidR="007439EA">
        <w:rPr>
          <w:noProof/>
        </w:rPr>
        <w:t>ble</w:t>
      </w:r>
      <w:r w:rsidR="007439EA">
        <w:rPr>
          <w:noProof/>
        </w:rPr>
        <w:t xml:space="preserve"> to</w:t>
      </w:r>
      <w:r w:rsidR="007439EA">
        <w:rPr>
          <w:noProof/>
        </w:rPr>
        <w:t xml:space="preserve"> </w:t>
      </w:r>
      <w:r w:rsidR="007439EA">
        <w:rPr>
          <w:noProof/>
        </w:rPr>
        <w:t>find</w:t>
      </w:r>
      <w:r w:rsidR="007439EA">
        <w:rPr>
          <w:noProof/>
        </w:rPr>
        <w:t xml:space="preserve"> </w:t>
      </w:r>
      <w:r w:rsidR="007439EA">
        <w:rPr>
          <w:noProof/>
        </w:rPr>
        <w:t>s</w:t>
      </w:r>
      <w:r w:rsidR="007439EA">
        <w:rPr>
          <w:noProof/>
        </w:rPr>
        <w:t>i</w:t>
      </w:r>
      <w:r w:rsidR="007439EA">
        <w:rPr>
          <w:noProof/>
        </w:rPr>
        <w:t>mp</w:t>
      </w:r>
      <w:r w:rsidR="007439EA">
        <w:rPr>
          <w:noProof/>
        </w:rPr>
        <w:t>le,</w:t>
      </w:r>
      <w:r w:rsidR="007439EA">
        <w:rPr>
          <w:noProof/>
        </w:rPr>
        <w:t xml:space="preserve"> </w:t>
      </w:r>
      <w:r w:rsidR="007439EA">
        <w:rPr>
          <w:noProof/>
        </w:rPr>
        <w:t>e</w:t>
      </w:r>
      <w:r w:rsidR="007439EA">
        <w:rPr>
          <w:noProof/>
        </w:rPr>
        <w:t>x</w:t>
      </w:r>
      <w:r w:rsidR="007439EA">
        <w:rPr>
          <w:noProof/>
        </w:rPr>
        <w:t>p</w:t>
      </w:r>
      <w:r w:rsidR="007439EA">
        <w:rPr>
          <w:noProof/>
        </w:rPr>
        <w:t>l</w:t>
      </w:r>
      <w:r w:rsidR="007439EA">
        <w:rPr>
          <w:noProof/>
        </w:rPr>
        <w:t>ic</w:t>
      </w:r>
      <w:r w:rsidR="007439EA">
        <w:rPr>
          <w:noProof/>
        </w:rPr>
        <w:t>t</w:t>
      </w:r>
      <w:r w:rsidR="007439EA">
        <w:rPr>
          <w:noProof/>
        </w:rPr>
        <w:t xml:space="preserve"> </w:t>
      </w:r>
      <w:r w:rsidR="007439EA">
        <w:rPr>
          <w:noProof/>
        </w:rPr>
        <w:t>e</w:t>
      </w:r>
      <w:r w:rsidR="007439EA">
        <w:rPr>
          <w:noProof/>
        </w:rPr>
        <w:t>x</w:t>
      </w:r>
      <w:r w:rsidR="007439EA">
        <w:rPr>
          <w:noProof/>
        </w:rPr>
        <w:t>a</w:t>
      </w:r>
      <w:r w:rsidR="007439EA">
        <w:rPr>
          <w:noProof/>
        </w:rPr>
        <w:t>mpl</w:t>
      </w:r>
      <w:r w:rsidR="007439EA">
        <w:rPr>
          <w:noProof/>
        </w:rPr>
        <w:t>es</w:t>
      </w:r>
      <w:r w:rsidR="007439EA">
        <w:rPr>
          <w:noProof/>
        </w:rPr>
        <w:t xml:space="preserve"> of</w:t>
      </w:r>
      <w:r w:rsidR="007439EA">
        <w:rPr>
          <w:noProof/>
        </w:rPr>
        <w:t xml:space="preserve"> </w:t>
      </w:r>
      <w:r w:rsidR="007439EA">
        <w:rPr>
          <w:noProof/>
        </w:rPr>
        <w:t>e</w:t>
      </w:r>
      <w:r w:rsidR="007439EA">
        <w:rPr>
          <w:noProof/>
        </w:rPr>
        <w:t>ach</w:t>
      </w:r>
      <w:r w:rsidR="007439EA">
        <w:rPr>
          <w:noProof/>
        </w:rPr>
        <w:t xml:space="preserve"> </w:t>
      </w:r>
      <w:r w:rsidR="007439EA">
        <w:rPr>
          <w:noProof/>
        </w:rPr>
        <w:t>t</w:t>
      </w:r>
      <w:r w:rsidR="007439EA">
        <w:rPr>
          <w:noProof/>
        </w:rPr>
        <w:t>yp</w:t>
      </w:r>
      <w:r w:rsidR="007439EA">
        <w:rPr>
          <w:noProof/>
        </w:rPr>
        <w:t xml:space="preserve">e </w:t>
      </w:r>
      <w:r w:rsidR="007439EA">
        <w:rPr>
          <w:noProof/>
        </w:rPr>
        <w:t xml:space="preserve">of </w:t>
      </w:r>
      <w:r w:rsidR="007439EA">
        <w:rPr>
          <w:noProof/>
        </w:rPr>
        <w:t>r</w:t>
      </w:r>
      <w:r w:rsidR="007439EA">
        <w:rPr>
          <w:noProof/>
        </w:rPr>
        <w:t>ig</w:t>
      </w:r>
      <w:r w:rsidR="007439EA">
        <w:rPr>
          <w:noProof/>
        </w:rPr>
        <w:t xml:space="preserve">ht </w:t>
      </w:r>
      <w:r w:rsidR="007439EA">
        <w:rPr>
          <w:noProof/>
        </w:rPr>
        <w:t>c</w:t>
      </w:r>
      <w:r w:rsidR="007439EA">
        <w:rPr>
          <w:noProof/>
        </w:rPr>
        <w:t>e</w:t>
      </w:r>
      <w:r w:rsidR="007439EA">
        <w:rPr>
          <w:noProof/>
        </w:rPr>
        <w:t>ns</w:t>
      </w:r>
      <w:r w:rsidR="007439EA">
        <w:rPr>
          <w:noProof/>
        </w:rPr>
        <w:t>or</w:t>
      </w:r>
      <w:r w:rsidR="007439EA">
        <w:rPr>
          <w:noProof/>
        </w:rPr>
        <w:t>ing</w:t>
      </w:r>
      <w:r w:rsidR="007439EA">
        <w:rPr>
          <w:noProof/>
        </w:rPr>
        <w:t xml:space="preserve">, </w:t>
      </w:r>
      <w:r w:rsidR="007439EA">
        <w:rPr>
          <w:noProof/>
        </w:rPr>
        <w:t>th</w:t>
      </w:r>
      <w:r w:rsidR="007439EA">
        <w:rPr>
          <w:noProof/>
        </w:rPr>
        <w:t>at</w:t>
      </w:r>
      <w:r w:rsidR="007439EA">
        <w:rPr>
          <w:noProof/>
        </w:rPr>
        <w:t xml:space="preserve"> </w:t>
      </w:r>
      <w:r w:rsidR="007439EA">
        <w:rPr>
          <w:noProof/>
        </w:rPr>
        <w:t>o</w:t>
      </w:r>
      <w:r w:rsidR="007439EA">
        <w:rPr>
          <w:noProof/>
        </w:rPr>
        <w:t>c</w:t>
      </w:r>
      <w:r w:rsidR="007439EA">
        <w:rPr>
          <w:noProof/>
        </w:rPr>
        <w:t>cu</w:t>
      </w:r>
      <w:r w:rsidR="007439EA">
        <w:rPr>
          <w:noProof/>
        </w:rPr>
        <w:t>r</w:t>
      </w:r>
      <w:r w:rsidR="007439EA">
        <w:rPr>
          <w:noProof/>
        </w:rPr>
        <w:t xml:space="preserve"> </w:t>
      </w:r>
      <w:r w:rsidR="007439EA">
        <w:rPr>
          <w:noProof/>
        </w:rPr>
        <w:t xml:space="preserve">in </w:t>
      </w:r>
      <w:r w:rsidR="007439EA">
        <w:rPr>
          <w:noProof/>
        </w:rPr>
        <w:t>a</w:t>
      </w:r>
      <w:r w:rsidR="007439EA">
        <w:rPr>
          <w:noProof/>
        </w:rPr>
        <w:t>c</w:t>
      </w:r>
      <w:r w:rsidR="007439EA">
        <w:rPr>
          <w:noProof/>
        </w:rPr>
        <w:t>tu</w:t>
      </w:r>
      <w:r w:rsidR="007439EA">
        <w:rPr>
          <w:noProof/>
        </w:rPr>
        <w:t>al</w:t>
      </w:r>
      <w:r w:rsidR="007439EA">
        <w:rPr>
          <w:noProof/>
        </w:rPr>
        <w:t xml:space="preserve"> </w:t>
      </w:r>
      <w:r w:rsidR="007439EA">
        <w:rPr>
          <w:noProof/>
        </w:rPr>
        <w:t>p</w:t>
      </w:r>
      <w:r w:rsidR="007439EA">
        <w:rPr>
          <w:noProof/>
        </w:rPr>
        <w:t>r</w:t>
      </w:r>
      <w:r w:rsidR="007439EA">
        <w:rPr>
          <w:noProof/>
        </w:rPr>
        <w:t>a</w:t>
      </w:r>
      <w:r w:rsidR="007439EA">
        <w:rPr>
          <w:noProof/>
        </w:rPr>
        <w:t>ct</w:t>
      </w:r>
      <w:r w:rsidR="007439EA">
        <w:rPr>
          <w:noProof/>
        </w:rPr>
        <w:t>ice</w:t>
      </w:r>
      <w:r w:rsidR="007439EA">
        <w:rPr>
          <w:noProof/>
        </w:rPr>
        <w:t>?</w:t>
      </w:r>
    </w:p>
  </w:comment>
  <w:comment w:id="80" w:author="Alexander Stringer" w:date="2019-09-30T10:18:00Z" w:initials="AS">
    <w:p w14:paraId="6326C9C4" w14:textId="3AA4F58B" w:rsidR="00D976B6" w:rsidRDefault="00D976B6">
      <w:pPr>
        <w:pStyle w:val="CommentText"/>
      </w:pPr>
      <w:r>
        <w:rPr>
          <w:rStyle w:val="CommentReference"/>
        </w:rPr>
        <w:annotationRef/>
      </w:r>
      <w:r w:rsidR="007439EA">
        <w:rPr>
          <w:noProof/>
        </w:rPr>
        <w:t>why</w:t>
      </w:r>
      <w:r w:rsidR="007439EA">
        <w:rPr>
          <w:noProof/>
        </w:rPr>
        <w:t xml:space="preserve"> </w:t>
      </w:r>
      <w:r w:rsidR="007439EA">
        <w:rPr>
          <w:noProof/>
        </w:rPr>
        <w:t>the</w:t>
      </w:r>
      <w:r w:rsidR="007439EA">
        <w:rPr>
          <w:noProof/>
        </w:rPr>
        <w:t xml:space="preserve"> </w:t>
      </w:r>
      <w:r w:rsidR="007439EA">
        <w:rPr>
          <w:noProof/>
        </w:rPr>
        <w:t>~</w:t>
      </w:r>
      <w:r w:rsidR="007439EA">
        <w:rPr>
          <w:noProof/>
        </w:rPr>
        <w:t xml:space="preserve"> </w:t>
      </w:r>
      <w:r w:rsidR="007439EA">
        <w:rPr>
          <w:noProof/>
        </w:rPr>
        <w:t>?</w:t>
      </w:r>
    </w:p>
  </w:comment>
  <w:comment w:id="81" w:author="Alexander Stringer" w:date="2019-09-30T10:13:00Z" w:initials="AS">
    <w:p w14:paraId="13431316" w14:textId="278300D5" w:rsidR="00BB71D0" w:rsidRDefault="00BB71D0">
      <w:pPr>
        <w:pStyle w:val="CommentText"/>
      </w:pPr>
      <w:r>
        <w:rPr>
          <w:rStyle w:val="CommentReference"/>
        </w:rPr>
        <w:annotationRef/>
      </w:r>
      <w:r w:rsidR="007439EA">
        <w:rPr>
          <w:noProof/>
        </w:rPr>
        <w:t>A</w:t>
      </w:r>
      <w:r w:rsidR="007439EA">
        <w:rPr>
          <w:noProof/>
        </w:rPr>
        <w:t>v</w:t>
      </w:r>
      <w:r w:rsidR="007439EA">
        <w:rPr>
          <w:noProof/>
        </w:rPr>
        <w:t>oid</w:t>
      </w:r>
      <w:r w:rsidR="007439EA">
        <w:rPr>
          <w:noProof/>
        </w:rPr>
        <w:t xml:space="preserve"> c</w:t>
      </w:r>
      <w:r w:rsidR="007439EA">
        <w:rPr>
          <w:noProof/>
        </w:rPr>
        <w:t>a</w:t>
      </w:r>
      <w:r w:rsidR="007439EA">
        <w:rPr>
          <w:noProof/>
        </w:rPr>
        <w:t>us</w:t>
      </w:r>
      <w:r w:rsidR="007439EA">
        <w:rPr>
          <w:noProof/>
        </w:rPr>
        <w:t>a</w:t>
      </w:r>
      <w:r w:rsidR="007439EA">
        <w:rPr>
          <w:noProof/>
        </w:rPr>
        <w:t xml:space="preserve">l </w:t>
      </w:r>
      <w:r w:rsidR="007439EA">
        <w:rPr>
          <w:noProof/>
        </w:rPr>
        <w:t>l</w:t>
      </w:r>
      <w:r w:rsidR="007439EA">
        <w:rPr>
          <w:noProof/>
        </w:rPr>
        <w:t>an</w:t>
      </w:r>
      <w:r w:rsidR="007439EA">
        <w:rPr>
          <w:noProof/>
        </w:rPr>
        <w:t>g</w:t>
      </w:r>
      <w:r w:rsidR="007439EA">
        <w:rPr>
          <w:noProof/>
        </w:rPr>
        <w:t>ua</w:t>
      </w:r>
      <w:r w:rsidR="007439EA">
        <w:rPr>
          <w:noProof/>
        </w:rPr>
        <w:t>ge</w:t>
      </w:r>
      <w:r w:rsidR="007439EA">
        <w:rPr>
          <w:noProof/>
        </w:rPr>
        <w:t xml:space="preserve">. </w:t>
      </w:r>
      <w:r w:rsidR="007439EA">
        <w:rPr>
          <w:noProof/>
        </w:rPr>
        <w:t>"</w:t>
      </w:r>
      <w:r w:rsidR="007439EA">
        <w:rPr>
          <w:noProof/>
        </w:rPr>
        <w:t>Q</w:t>
      </w:r>
      <w:r w:rsidR="007439EA">
        <w:rPr>
          <w:noProof/>
        </w:rPr>
        <w:t>ua</w:t>
      </w:r>
      <w:r w:rsidR="007439EA">
        <w:rPr>
          <w:noProof/>
        </w:rPr>
        <w:t>n</w:t>
      </w:r>
      <w:r w:rsidR="007439EA">
        <w:rPr>
          <w:noProof/>
        </w:rPr>
        <w:t>ti</w:t>
      </w:r>
      <w:r w:rsidR="007439EA">
        <w:rPr>
          <w:noProof/>
        </w:rPr>
        <w:t>f</w:t>
      </w:r>
      <w:r w:rsidR="007439EA">
        <w:rPr>
          <w:noProof/>
        </w:rPr>
        <w:t>y</w:t>
      </w:r>
      <w:r w:rsidR="007439EA">
        <w:rPr>
          <w:noProof/>
        </w:rPr>
        <w:t>i</w:t>
      </w:r>
      <w:r w:rsidR="007439EA">
        <w:rPr>
          <w:noProof/>
        </w:rPr>
        <w:t>ng</w:t>
      </w:r>
      <w:r w:rsidR="007439EA">
        <w:rPr>
          <w:noProof/>
        </w:rPr>
        <w:t xml:space="preserve"> th</w:t>
      </w:r>
      <w:r w:rsidR="007439EA">
        <w:rPr>
          <w:noProof/>
        </w:rPr>
        <w:t xml:space="preserve">e </w:t>
      </w:r>
      <w:r w:rsidR="007439EA">
        <w:rPr>
          <w:noProof/>
        </w:rPr>
        <w:t>a</w:t>
      </w:r>
      <w:r w:rsidR="007439EA">
        <w:rPr>
          <w:noProof/>
        </w:rPr>
        <w:t>s</w:t>
      </w:r>
      <w:r w:rsidR="007439EA">
        <w:rPr>
          <w:noProof/>
        </w:rPr>
        <w:t>s</w:t>
      </w:r>
      <w:r w:rsidR="007439EA">
        <w:rPr>
          <w:noProof/>
        </w:rPr>
        <w:t>o</w:t>
      </w:r>
      <w:r w:rsidR="007439EA">
        <w:rPr>
          <w:noProof/>
        </w:rPr>
        <w:t>ci</w:t>
      </w:r>
      <w:r w:rsidR="007439EA">
        <w:rPr>
          <w:noProof/>
        </w:rPr>
        <w:t>a</w:t>
      </w:r>
      <w:r w:rsidR="007439EA">
        <w:rPr>
          <w:noProof/>
        </w:rPr>
        <w:t>ti</w:t>
      </w:r>
      <w:r w:rsidR="007439EA">
        <w:rPr>
          <w:noProof/>
        </w:rPr>
        <w:t>on</w:t>
      </w:r>
      <w:r w:rsidR="007439EA">
        <w:rPr>
          <w:noProof/>
        </w:rPr>
        <w:t xml:space="preserve"> b</w:t>
      </w:r>
      <w:r w:rsidR="007439EA">
        <w:rPr>
          <w:noProof/>
        </w:rPr>
        <w:t>e</w:t>
      </w:r>
      <w:r w:rsidR="007439EA">
        <w:rPr>
          <w:noProof/>
        </w:rPr>
        <w:t>tw</w:t>
      </w:r>
      <w:r w:rsidR="007439EA">
        <w:rPr>
          <w:noProof/>
        </w:rPr>
        <w:t>ee</w:t>
      </w:r>
      <w:r w:rsidR="007439EA">
        <w:rPr>
          <w:noProof/>
        </w:rPr>
        <w:t>n</w:t>
      </w:r>
      <w:r w:rsidR="007439EA">
        <w:rPr>
          <w:noProof/>
        </w:rPr>
        <w:t>.</w:t>
      </w:r>
      <w:r w:rsidR="007439EA">
        <w:rPr>
          <w:noProof/>
        </w:rPr>
        <w:t>.</w:t>
      </w:r>
      <w:r w:rsidR="007439EA">
        <w:rPr>
          <w:noProof/>
        </w:rPr>
        <w:t>.</w:t>
      </w:r>
      <w:r w:rsidR="007439EA">
        <w:rPr>
          <w:noProof/>
        </w:rPr>
        <w:t>"</w:t>
      </w:r>
      <w:r w:rsidR="007439EA">
        <w:rPr>
          <w:noProof/>
        </w:rPr>
        <w:t xml:space="preserve"> </w:t>
      </w:r>
      <w:r w:rsidR="007439EA">
        <w:rPr>
          <w:noProof/>
        </w:rPr>
        <w:t xml:space="preserve">is </w:t>
      </w:r>
      <w:r w:rsidR="007439EA">
        <w:rPr>
          <w:noProof/>
        </w:rPr>
        <w:t>b</w:t>
      </w:r>
      <w:r w:rsidR="007439EA">
        <w:rPr>
          <w:noProof/>
        </w:rPr>
        <w:t>et</w:t>
      </w:r>
      <w:r w:rsidR="007439EA">
        <w:rPr>
          <w:noProof/>
        </w:rPr>
        <w:t>te</w:t>
      </w:r>
      <w:r w:rsidR="007439EA">
        <w:rPr>
          <w:noProof/>
        </w:rPr>
        <w:t>r.</w:t>
      </w:r>
    </w:p>
  </w:comment>
  <w:comment w:id="82" w:author="Alexander Stringer" w:date="2019-09-30T10:16:00Z" w:initials="AS">
    <w:p w14:paraId="101571A1" w14:textId="11DD44A2" w:rsidR="00283189" w:rsidRDefault="00283189">
      <w:pPr>
        <w:pStyle w:val="CommentText"/>
      </w:pPr>
      <w:r>
        <w:rPr>
          <w:rStyle w:val="CommentReference"/>
        </w:rPr>
        <w:annotationRef/>
      </w:r>
      <w:r w:rsidR="007439EA">
        <w:rPr>
          <w:noProof/>
        </w:rPr>
        <w:t>F</w:t>
      </w:r>
      <w:r w:rsidR="007439EA">
        <w:rPr>
          <w:noProof/>
        </w:rPr>
        <w:t>o</w:t>
      </w:r>
      <w:r w:rsidR="007439EA">
        <w:rPr>
          <w:noProof/>
        </w:rPr>
        <w:t>cus</w:t>
      </w:r>
      <w:r w:rsidR="007439EA">
        <w:rPr>
          <w:noProof/>
        </w:rPr>
        <w:t xml:space="preserve">- </w:t>
      </w:r>
      <w:r w:rsidR="007439EA">
        <w:rPr>
          <w:noProof/>
        </w:rPr>
        <w:t>do</w:t>
      </w:r>
      <w:r w:rsidR="007439EA">
        <w:rPr>
          <w:noProof/>
        </w:rPr>
        <w:t>n't</w:t>
      </w:r>
      <w:r w:rsidR="007439EA">
        <w:rPr>
          <w:noProof/>
        </w:rPr>
        <w:t xml:space="preserve"> </w:t>
      </w:r>
      <w:r w:rsidR="007439EA">
        <w:rPr>
          <w:noProof/>
        </w:rPr>
        <w:t>n</w:t>
      </w:r>
      <w:r w:rsidR="007439EA">
        <w:rPr>
          <w:noProof/>
        </w:rPr>
        <w:t>ee</w:t>
      </w:r>
      <w:r w:rsidR="007439EA">
        <w:rPr>
          <w:noProof/>
        </w:rPr>
        <w:t>d</w:t>
      </w:r>
      <w:r w:rsidR="007439EA">
        <w:rPr>
          <w:noProof/>
        </w:rPr>
        <w:t xml:space="preserve"> t</w:t>
      </w:r>
      <w:r w:rsidR="007439EA">
        <w:rPr>
          <w:noProof/>
        </w:rPr>
        <w:t xml:space="preserve">o </w:t>
      </w:r>
      <w:r w:rsidR="007439EA">
        <w:rPr>
          <w:noProof/>
        </w:rPr>
        <w:t>s</w:t>
      </w:r>
      <w:r w:rsidR="007439EA">
        <w:rPr>
          <w:noProof/>
        </w:rPr>
        <w:t xml:space="preserve">ay </w:t>
      </w:r>
      <w:r w:rsidR="007439EA">
        <w:rPr>
          <w:noProof/>
        </w:rPr>
        <w:t>th</w:t>
      </w:r>
      <w:r w:rsidR="007439EA">
        <w:rPr>
          <w:noProof/>
        </w:rPr>
        <w:t>er</w:t>
      </w:r>
      <w:r w:rsidR="007439EA">
        <w:rPr>
          <w:noProof/>
        </w:rPr>
        <w:t>e</w:t>
      </w:r>
      <w:r w:rsidR="007439EA">
        <w:rPr>
          <w:noProof/>
        </w:rPr>
        <w:t xml:space="preserve"> a</w:t>
      </w:r>
      <w:r w:rsidR="007439EA">
        <w:rPr>
          <w:noProof/>
        </w:rPr>
        <w:t xml:space="preserve">re </w:t>
      </w:r>
      <w:r w:rsidR="007439EA">
        <w:rPr>
          <w:noProof/>
        </w:rPr>
        <w:t>ot</w:t>
      </w:r>
      <w:r w:rsidR="007439EA">
        <w:rPr>
          <w:noProof/>
        </w:rPr>
        <w:t>her</w:t>
      </w:r>
      <w:r w:rsidR="007439EA">
        <w:rPr>
          <w:noProof/>
        </w:rPr>
        <w:t xml:space="preserve"> </w:t>
      </w:r>
      <w:r w:rsidR="007439EA">
        <w:rPr>
          <w:noProof/>
        </w:rPr>
        <w:t>m</w:t>
      </w:r>
      <w:r w:rsidR="007439EA">
        <w:rPr>
          <w:noProof/>
        </w:rPr>
        <w:t>od</w:t>
      </w:r>
      <w:r w:rsidR="007439EA">
        <w:rPr>
          <w:noProof/>
        </w:rPr>
        <w:t>el</w:t>
      </w:r>
      <w:r w:rsidR="007439EA">
        <w:rPr>
          <w:noProof/>
        </w:rPr>
        <w:t>s.</w:t>
      </w:r>
      <w:r w:rsidR="007439EA">
        <w:rPr>
          <w:noProof/>
        </w:rPr>
        <w:t xml:space="preserve"> </w:t>
      </w:r>
      <w:r w:rsidR="007439EA">
        <w:rPr>
          <w:noProof/>
        </w:rPr>
        <w:t>"</w:t>
      </w:r>
      <w:r w:rsidR="007439EA">
        <w:rPr>
          <w:noProof/>
        </w:rPr>
        <w:t>T</w:t>
      </w:r>
      <w:r w:rsidR="007439EA">
        <w:rPr>
          <w:noProof/>
        </w:rPr>
        <w:t>h</w:t>
      </w:r>
      <w:r w:rsidR="007439EA">
        <w:rPr>
          <w:noProof/>
        </w:rPr>
        <w:t>e p</w:t>
      </w:r>
      <w:r w:rsidR="007439EA">
        <w:rPr>
          <w:noProof/>
        </w:rPr>
        <w:t>r</w:t>
      </w:r>
      <w:r w:rsidR="007439EA">
        <w:rPr>
          <w:noProof/>
        </w:rPr>
        <w:t>op</w:t>
      </w:r>
      <w:r w:rsidR="007439EA">
        <w:rPr>
          <w:noProof/>
        </w:rPr>
        <w:t>o</w:t>
      </w:r>
      <w:r w:rsidR="007439EA">
        <w:rPr>
          <w:noProof/>
        </w:rPr>
        <w:t>r</w:t>
      </w:r>
      <w:r w:rsidR="007439EA">
        <w:rPr>
          <w:noProof/>
        </w:rPr>
        <w:t>tio</w:t>
      </w:r>
      <w:r w:rsidR="007439EA">
        <w:rPr>
          <w:noProof/>
        </w:rPr>
        <w:t>n</w:t>
      </w:r>
      <w:r w:rsidR="007439EA">
        <w:rPr>
          <w:noProof/>
        </w:rPr>
        <w:t xml:space="preserve">al </w:t>
      </w:r>
      <w:r w:rsidR="007439EA">
        <w:rPr>
          <w:noProof/>
        </w:rPr>
        <w:t>ha</w:t>
      </w:r>
      <w:r w:rsidR="007439EA">
        <w:rPr>
          <w:noProof/>
        </w:rPr>
        <w:t>z</w:t>
      </w:r>
      <w:r w:rsidR="007439EA">
        <w:rPr>
          <w:noProof/>
        </w:rPr>
        <w:t>a</w:t>
      </w:r>
      <w:r w:rsidR="007439EA">
        <w:rPr>
          <w:noProof/>
        </w:rPr>
        <w:t>rd</w:t>
      </w:r>
      <w:r w:rsidR="007439EA">
        <w:rPr>
          <w:noProof/>
        </w:rPr>
        <w:t>s</w:t>
      </w:r>
      <w:r w:rsidR="007439EA">
        <w:rPr>
          <w:noProof/>
        </w:rPr>
        <w:t xml:space="preserve"> </w:t>
      </w:r>
      <w:r w:rsidR="007439EA">
        <w:rPr>
          <w:noProof/>
        </w:rPr>
        <w:t>mo</w:t>
      </w:r>
      <w:r w:rsidR="007439EA">
        <w:rPr>
          <w:noProof/>
        </w:rPr>
        <w:t>d</w:t>
      </w:r>
      <w:r w:rsidR="007439EA">
        <w:rPr>
          <w:noProof/>
        </w:rPr>
        <w:t xml:space="preserve">el </w:t>
      </w:r>
      <w:r w:rsidR="007439EA">
        <w:rPr>
          <w:noProof/>
        </w:rPr>
        <w:t>i</w:t>
      </w:r>
      <w:r w:rsidR="007439EA">
        <w:rPr>
          <w:noProof/>
        </w:rPr>
        <w:t>s</w:t>
      </w:r>
      <w:r w:rsidR="007439EA">
        <w:rPr>
          <w:noProof/>
        </w:rPr>
        <w:t xml:space="preserve"> a</w:t>
      </w:r>
      <w:r w:rsidR="007439EA">
        <w:rPr>
          <w:noProof/>
        </w:rPr>
        <w:t xml:space="preserve"> </w:t>
      </w:r>
      <w:r w:rsidR="007439EA">
        <w:rPr>
          <w:noProof/>
        </w:rPr>
        <w:t>p</w:t>
      </w:r>
      <w:r w:rsidR="007439EA">
        <w:rPr>
          <w:noProof/>
        </w:rPr>
        <w:t>op</w:t>
      </w:r>
      <w:r w:rsidR="007439EA">
        <w:rPr>
          <w:noProof/>
        </w:rPr>
        <w:t>u</w:t>
      </w:r>
      <w:r w:rsidR="007439EA">
        <w:rPr>
          <w:noProof/>
        </w:rPr>
        <w:t>l</w:t>
      </w:r>
      <w:r w:rsidR="007439EA">
        <w:rPr>
          <w:noProof/>
        </w:rPr>
        <w:t>ar</w:t>
      </w:r>
      <w:r w:rsidR="007439EA">
        <w:rPr>
          <w:noProof/>
        </w:rPr>
        <w:t xml:space="preserve"> </w:t>
      </w:r>
      <w:r w:rsidR="007439EA">
        <w:rPr>
          <w:noProof/>
        </w:rPr>
        <w:t>c</w:t>
      </w:r>
      <w:r w:rsidR="007439EA">
        <w:rPr>
          <w:noProof/>
        </w:rPr>
        <w:t>ho</w:t>
      </w:r>
      <w:r w:rsidR="007439EA">
        <w:rPr>
          <w:noProof/>
        </w:rPr>
        <w:t>i</w:t>
      </w:r>
      <w:r w:rsidR="007439EA">
        <w:rPr>
          <w:noProof/>
        </w:rPr>
        <w:t xml:space="preserve">ce </w:t>
      </w:r>
      <w:r w:rsidR="007439EA">
        <w:rPr>
          <w:noProof/>
        </w:rPr>
        <w:t>fo</w:t>
      </w:r>
      <w:r w:rsidR="007439EA">
        <w:rPr>
          <w:noProof/>
        </w:rPr>
        <w:t>r</w:t>
      </w:r>
      <w:r w:rsidR="007439EA">
        <w:rPr>
          <w:noProof/>
        </w:rPr>
        <w:t>..</w:t>
      </w:r>
      <w:r w:rsidR="007439EA">
        <w:rPr>
          <w:noProof/>
        </w:rPr>
        <w:t>.</w:t>
      </w:r>
      <w:r w:rsidR="007439EA">
        <w:rPr>
          <w:noProof/>
        </w:rPr>
        <w:t>"</w:t>
      </w:r>
    </w:p>
  </w:comment>
  <w:comment w:id="83" w:author="Alexander Stringer" w:date="2019-09-30T10:17:00Z" w:initials="AS">
    <w:p w14:paraId="754A43DF" w14:textId="12F8922F" w:rsidR="00E50DF4" w:rsidRDefault="00E50DF4">
      <w:pPr>
        <w:pStyle w:val="CommentText"/>
      </w:pPr>
      <w:r>
        <w:rPr>
          <w:rStyle w:val="CommentReference"/>
        </w:rPr>
        <w:annotationRef/>
      </w:r>
      <w:r w:rsidR="007439EA">
        <w:rPr>
          <w:noProof/>
        </w:rPr>
        <w:t>G</w:t>
      </w:r>
      <w:r w:rsidR="007439EA">
        <w:rPr>
          <w:noProof/>
        </w:rPr>
        <w:t>ood</w:t>
      </w:r>
      <w:r w:rsidR="007439EA">
        <w:rPr>
          <w:noProof/>
        </w:rPr>
        <w:t xml:space="preserve">! </w:t>
      </w:r>
      <w:r w:rsidR="007439EA">
        <w:rPr>
          <w:noProof/>
        </w:rPr>
        <w:t>T</w:t>
      </w:r>
      <w:r w:rsidR="007439EA">
        <w:rPr>
          <w:noProof/>
        </w:rPr>
        <w:t>his</w:t>
      </w:r>
      <w:r w:rsidR="007439EA">
        <w:rPr>
          <w:noProof/>
        </w:rPr>
        <w:t xml:space="preserve"> is </w:t>
      </w:r>
      <w:r w:rsidR="007439EA">
        <w:rPr>
          <w:noProof/>
        </w:rPr>
        <w:t>ver</w:t>
      </w:r>
      <w:r w:rsidR="007439EA">
        <w:rPr>
          <w:noProof/>
        </w:rPr>
        <w:t>y c</w:t>
      </w:r>
      <w:r w:rsidR="007439EA">
        <w:rPr>
          <w:noProof/>
        </w:rPr>
        <w:t>l</w:t>
      </w:r>
      <w:r w:rsidR="007439EA">
        <w:rPr>
          <w:noProof/>
        </w:rPr>
        <w:t>ea</w:t>
      </w:r>
      <w:r w:rsidR="007439EA">
        <w:rPr>
          <w:noProof/>
        </w:rPr>
        <w:t>r</w:t>
      </w:r>
      <w:r w:rsidR="007439EA">
        <w:rPr>
          <w:noProof/>
        </w:rPr>
        <w:t xml:space="preserve"> </w:t>
      </w:r>
      <w:r w:rsidR="007439EA">
        <w:rPr>
          <w:noProof/>
        </w:rPr>
        <w:t>an</w:t>
      </w:r>
      <w:r w:rsidR="007439EA">
        <w:rPr>
          <w:noProof/>
        </w:rPr>
        <w:t xml:space="preserve">d </w:t>
      </w:r>
      <w:r w:rsidR="007439EA">
        <w:rPr>
          <w:noProof/>
        </w:rPr>
        <w:t>wel</w:t>
      </w:r>
      <w:r w:rsidR="007439EA">
        <w:rPr>
          <w:noProof/>
        </w:rPr>
        <w:t>l</w:t>
      </w:r>
      <w:r w:rsidR="007439EA">
        <w:rPr>
          <w:noProof/>
        </w:rPr>
        <w:t xml:space="preserve"> co</w:t>
      </w:r>
      <w:r w:rsidR="007439EA">
        <w:rPr>
          <w:noProof/>
        </w:rPr>
        <w:t>m</w:t>
      </w:r>
      <w:r w:rsidR="007439EA">
        <w:rPr>
          <w:noProof/>
        </w:rPr>
        <w:t>m</w:t>
      </w:r>
      <w:r w:rsidR="007439EA">
        <w:rPr>
          <w:noProof/>
        </w:rPr>
        <w:t>un</w:t>
      </w:r>
      <w:r w:rsidR="007439EA">
        <w:rPr>
          <w:noProof/>
        </w:rPr>
        <w:t>ic</w:t>
      </w:r>
      <w:r w:rsidR="007439EA">
        <w:rPr>
          <w:noProof/>
        </w:rPr>
        <w:t>a</w:t>
      </w:r>
      <w:r w:rsidR="007439EA">
        <w:rPr>
          <w:noProof/>
        </w:rPr>
        <w:t>t</w:t>
      </w:r>
      <w:r w:rsidR="007439EA">
        <w:rPr>
          <w:noProof/>
        </w:rPr>
        <w:t>e</w:t>
      </w:r>
      <w:r w:rsidR="007439EA">
        <w:rPr>
          <w:noProof/>
        </w:rPr>
        <w:t>d.</w:t>
      </w:r>
    </w:p>
  </w:comment>
  <w:comment w:id="89" w:author="Alexander Stringer" w:date="2019-09-30T10:17:00Z" w:initials="AS">
    <w:p w14:paraId="33E9C381" w14:textId="138865E3" w:rsidR="00A10FFE" w:rsidRDefault="00A10FFE">
      <w:pPr>
        <w:pStyle w:val="CommentText"/>
      </w:pPr>
      <w:r>
        <w:rPr>
          <w:rStyle w:val="CommentReference"/>
        </w:rPr>
        <w:annotationRef/>
      </w:r>
      <w:r w:rsidR="007439EA">
        <w:rPr>
          <w:noProof/>
        </w:rPr>
        <w:t>Ag</w:t>
      </w:r>
      <w:r w:rsidR="007439EA">
        <w:rPr>
          <w:noProof/>
        </w:rPr>
        <w:t>ain</w:t>
      </w:r>
      <w:r w:rsidR="007439EA">
        <w:rPr>
          <w:noProof/>
        </w:rPr>
        <w:t xml:space="preserve">, </w:t>
      </w:r>
      <w:r w:rsidR="007439EA">
        <w:rPr>
          <w:noProof/>
        </w:rPr>
        <w:t>do</w:t>
      </w:r>
      <w:r w:rsidR="007439EA">
        <w:rPr>
          <w:noProof/>
        </w:rPr>
        <w:t>n't</w:t>
      </w:r>
      <w:r w:rsidR="007439EA">
        <w:rPr>
          <w:noProof/>
        </w:rPr>
        <w:t xml:space="preserve"> </w:t>
      </w:r>
      <w:r w:rsidR="007439EA">
        <w:rPr>
          <w:noProof/>
        </w:rPr>
        <w:t>s</w:t>
      </w:r>
      <w:r w:rsidR="007439EA">
        <w:rPr>
          <w:noProof/>
        </w:rPr>
        <w:t>ay</w:t>
      </w:r>
      <w:r w:rsidR="007439EA">
        <w:rPr>
          <w:noProof/>
        </w:rPr>
        <w:t xml:space="preserve"> </w:t>
      </w:r>
      <w:r w:rsidR="007439EA">
        <w:rPr>
          <w:noProof/>
        </w:rPr>
        <w:t>th</w:t>
      </w:r>
      <w:r w:rsidR="007439EA">
        <w:rPr>
          <w:noProof/>
        </w:rPr>
        <w:t>er</w:t>
      </w:r>
      <w:r w:rsidR="007439EA">
        <w:rPr>
          <w:noProof/>
        </w:rPr>
        <w:t>e</w:t>
      </w:r>
      <w:r w:rsidR="007439EA">
        <w:rPr>
          <w:noProof/>
        </w:rPr>
        <w:t xml:space="preserve"> </w:t>
      </w:r>
      <w:r w:rsidR="007439EA">
        <w:rPr>
          <w:noProof/>
        </w:rPr>
        <w:t>a</w:t>
      </w:r>
      <w:r w:rsidR="007439EA">
        <w:rPr>
          <w:noProof/>
        </w:rPr>
        <w:t xml:space="preserve">re </w:t>
      </w:r>
      <w:r w:rsidR="007439EA">
        <w:rPr>
          <w:noProof/>
        </w:rPr>
        <w:t>man</w:t>
      </w:r>
      <w:r w:rsidR="007439EA">
        <w:rPr>
          <w:noProof/>
        </w:rPr>
        <w:t xml:space="preserve">y </w:t>
      </w:r>
      <w:r w:rsidR="007439EA">
        <w:rPr>
          <w:noProof/>
        </w:rPr>
        <w:t>w</w:t>
      </w:r>
      <w:r w:rsidR="007439EA">
        <w:rPr>
          <w:noProof/>
        </w:rPr>
        <w:t>ay</w:t>
      </w:r>
      <w:r w:rsidR="007439EA">
        <w:rPr>
          <w:noProof/>
        </w:rPr>
        <w:t xml:space="preserve">s </w:t>
      </w:r>
      <w:r w:rsidR="007439EA">
        <w:rPr>
          <w:noProof/>
        </w:rPr>
        <w:t xml:space="preserve">to </w:t>
      </w:r>
      <w:r w:rsidR="007439EA">
        <w:rPr>
          <w:noProof/>
        </w:rPr>
        <w:t>do</w:t>
      </w:r>
      <w:r w:rsidR="007439EA">
        <w:rPr>
          <w:noProof/>
        </w:rPr>
        <w:t xml:space="preserve"> i</w:t>
      </w:r>
      <w:r w:rsidR="007439EA">
        <w:rPr>
          <w:noProof/>
        </w:rPr>
        <w:t>t</w:t>
      </w:r>
      <w:r w:rsidR="007439EA">
        <w:rPr>
          <w:noProof/>
        </w:rPr>
        <w:t xml:space="preserve">. </w:t>
      </w:r>
      <w:r w:rsidR="007439EA">
        <w:rPr>
          <w:noProof/>
        </w:rPr>
        <w:t>J</w:t>
      </w:r>
      <w:r w:rsidR="007439EA">
        <w:rPr>
          <w:noProof/>
        </w:rPr>
        <w:t>u</w:t>
      </w:r>
      <w:r w:rsidR="007439EA">
        <w:rPr>
          <w:noProof/>
        </w:rPr>
        <w:t xml:space="preserve">st </w:t>
      </w:r>
      <w:r w:rsidR="007439EA">
        <w:rPr>
          <w:noProof/>
        </w:rPr>
        <w:t>de</w:t>
      </w:r>
      <w:r w:rsidR="007439EA">
        <w:rPr>
          <w:noProof/>
        </w:rPr>
        <w:t>s</w:t>
      </w:r>
      <w:r w:rsidR="007439EA">
        <w:rPr>
          <w:noProof/>
        </w:rPr>
        <w:t>cr</w:t>
      </w:r>
      <w:r w:rsidR="007439EA">
        <w:rPr>
          <w:noProof/>
        </w:rPr>
        <w:t>ibe</w:t>
      </w:r>
      <w:r w:rsidR="007439EA">
        <w:rPr>
          <w:noProof/>
        </w:rPr>
        <w:t xml:space="preserve"> t</w:t>
      </w:r>
      <w:r w:rsidR="007439EA">
        <w:rPr>
          <w:noProof/>
        </w:rPr>
        <w:t xml:space="preserve">he </w:t>
      </w:r>
      <w:r w:rsidR="007439EA">
        <w:rPr>
          <w:noProof/>
        </w:rPr>
        <w:t>w</w:t>
      </w:r>
      <w:r w:rsidR="007439EA">
        <w:rPr>
          <w:noProof/>
        </w:rPr>
        <w:t>ay</w:t>
      </w:r>
      <w:r w:rsidR="007439EA">
        <w:rPr>
          <w:noProof/>
        </w:rPr>
        <w:t xml:space="preserve"> </w:t>
      </w:r>
      <w:r w:rsidR="007439EA">
        <w:rPr>
          <w:noProof/>
        </w:rPr>
        <w:t>W</w:t>
      </w:r>
      <w:r w:rsidR="007439EA">
        <w:rPr>
          <w:noProof/>
        </w:rPr>
        <w:t xml:space="preserve">E </w:t>
      </w:r>
      <w:r w:rsidR="007439EA">
        <w:rPr>
          <w:noProof/>
        </w:rPr>
        <w:t>a</w:t>
      </w:r>
      <w:r w:rsidR="007439EA">
        <w:rPr>
          <w:noProof/>
        </w:rPr>
        <w:t>r</w:t>
      </w:r>
      <w:r w:rsidR="007439EA">
        <w:rPr>
          <w:noProof/>
        </w:rPr>
        <w:t xml:space="preserve">e </w:t>
      </w:r>
      <w:r w:rsidR="007439EA">
        <w:rPr>
          <w:noProof/>
        </w:rPr>
        <w:t>goin</w:t>
      </w:r>
      <w:r w:rsidR="007439EA">
        <w:rPr>
          <w:noProof/>
        </w:rPr>
        <w:t xml:space="preserve">g </w:t>
      </w:r>
      <w:r w:rsidR="007439EA">
        <w:rPr>
          <w:noProof/>
        </w:rPr>
        <w:t xml:space="preserve">to </w:t>
      </w:r>
      <w:r w:rsidR="007439EA">
        <w:rPr>
          <w:noProof/>
        </w:rPr>
        <w:t>do</w:t>
      </w:r>
      <w:r w:rsidR="007439EA">
        <w:rPr>
          <w:noProof/>
        </w:rPr>
        <w:t xml:space="preserve"> </w:t>
      </w:r>
      <w:r w:rsidR="007439EA">
        <w:rPr>
          <w:noProof/>
        </w:rPr>
        <w:t>i</w:t>
      </w:r>
      <w:r w:rsidR="007439EA">
        <w:rPr>
          <w:noProof/>
        </w:rPr>
        <w:t>t</w:t>
      </w:r>
      <w:r w:rsidR="007439EA">
        <w:rPr>
          <w:noProof/>
        </w:rPr>
        <w:t>.</w:t>
      </w:r>
    </w:p>
  </w:comment>
  <w:comment w:id="90" w:author="Alexander Stringer" w:date="2019-09-30T10:19:00Z" w:initials="AS">
    <w:p w14:paraId="59FA076D" w14:textId="461F23FE" w:rsidR="00394EE1" w:rsidRDefault="00394EE1">
      <w:pPr>
        <w:pStyle w:val="CommentText"/>
      </w:pPr>
      <w:r>
        <w:rPr>
          <w:rStyle w:val="CommentReference"/>
        </w:rPr>
        <w:annotationRef/>
      </w:r>
      <w:r w:rsidR="007439EA">
        <w:rPr>
          <w:noProof/>
        </w:rPr>
        <w:t>Th</w:t>
      </w:r>
      <w:r w:rsidR="007439EA">
        <w:rPr>
          <w:noProof/>
        </w:rPr>
        <w:t xml:space="preserve">e </w:t>
      </w:r>
      <w:r w:rsidR="007439EA">
        <w:rPr>
          <w:noProof/>
        </w:rPr>
        <w:t>ad</w:t>
      </w:r>
      <w:r w:rsidR="007439EA">
        <w:rPr>
          <w:noProof/>
        </w:rPr>
        <w:t>di</w:t>
      </w:r>
      <w:r w:rsidR="007439EA">
        <w:rPr>
          <w:noProof/>
        </w:rPr>
        <w:t>ti</w:t>
      </w:r>
      <w:r w:rsidR="007439EA">
        <w:rPr>
          <w:noProof/>
        </w:rPr>
        <w:t>v</w:t>
      </w:r>
      <w:r w:rsidR="007439EA">
        <w:rPr>
          <w:noProof/>
        </w:rPr>
        <w:t xml:space="preserve">e </w:t>
      </w:r>
      <w:r w:rsidR="007439EA">
        <w:rPr>
          <w:noProof/>
        </w:rPr>
        <w:t>pr</w:t>
      </w:r>
      <w:r w:rsidR="007439EA">
        <w:rPr>
          <w:noProof/>
        </w:rPr>
        <w:t>e</w:t>
      </w:r>
      <w:r w:rsidR="007439EA">
        <w:rPr>
          <w:noProof/>
        </w:rPr>
        <w:t>di</w:t>
      </w:r>
      <w:r w:rsidR="007439EA">
        <w:rPr>
          <w:noProof/>
        </w:rPr>
        <w:t>c</w:t>
      </w:r>
      <w:r w:rsidR="007439EA">
        <w:rPr>
          <w:noProof/>
        </w:rPr>
        <w:t>t</w:t>
      </w:r>
      <w:r w:rsidR="007439EA">
        <w:rPr>
          <w:noProof/>
        </w:rPr>
        <w:t>or</w:t>
      </w:r>
      <w:r w:rsidR="007439EA">
        <w:rPr>
          <w:noProof/>
        </w:rPr>
        <w:t xml:space="preserve"> </w:t>
      </w:r>
      <w:r w:rsidR="007439EA">
        <w:rPr>
          <w:noProof/>
        </w:rPr>
        <w:t>eta</w:t>
      </w:r>
      <w:r w:rsidR="007439EA">
        <w:rPr>
          <w:noProof/>
        </w:rPr>
        <w:t>_</w:t>
      </w:r>
      <w:r w:rsidR="007439EA">
        <w:rPr>
          <w:noProof/>
        </w:rPr>
        <w:t>i</w:t>
      </w:r>
      <w:r w:rsidR="007439EA">
        <w:rPr>
          <w:noProof/>
        </w:rPr>
        <w:t xml:space="preserve">k </w:t>
      </w:r>
      <w:r w:rsidR="007439EA">
        <w:rPr>
          <w:noProof/>
        </w:rPr>
        <w:t>sh</w:t>
      </w:r>
      <w:r w:rsidR="007439EA">
        <w:rPr>
          <w:noProof/>
        </w:rPr>
        <w:t>ou</w:t>
      </w:r>
      <w:r w:rsidR="007439EA">
        <w:rPr>
          <w:noProof/>
        </w:rPr>
        <w:t xml:space="preserve">ld </w:t>
      </w:r>
      <w:r w:rsidR="007439EA">
        <w:rPr>
          <w:noProof/>
        </w:rPr>
        <w:t xml:space="preserve">be </w:t>
      </w:r>
      <w:r w:rsidR="007439EA">
        <w:rPr>
          <w:noProof/>
        </w:rPr>
        <w:t>de</w:t>
      </w:r>
      <w:r w:rsidR="007439EA">
        <w:rPr>
          <w:noProof/>
        </w:rPr>
        <w:t>f</w:t>
      </w:r>
      <w:r w:rsidR="007439EA">
        <w:rPr>
          <w:noProof/>
        </w:rPr>
        <w:t>ined</w:t>
      </w:r>
      <w:r w:rsidR="007439EA">
        <w:rPr>
          <w:noProof/>
        </w:rPr>
        <w:t xml:space="preserve"> a</w:t>
      </w:r>
      <w:r w:rsidR="007439EA">
        <w:rPr>
          <w:noProof/>
        </w:rPr>
        <w:t xml:space="preserve">s </w:t>
      </w:r>
      <w:r w:rsidR="007439EA">
        <w:rPr>
          <w:noProof/>
        </w:rPr>
        <w:t>it</w:t>
      </w:r>
      <w:r w:rsidR="007439EA">
        <w:rPr>
          <w:noProof/>
        </w:rPr>
        <w:t xml:space="preserve"> </w:t>
      </w:r>
      <w:r w:rsidR="007439EA">
        <w:rPr>
          <w:noProof/>
        </w:rPr>
        <w:t>is</w:t>
      </w:r>
      <w:r w:rsidR="007439EA">
        <w:rPr>
          <w:noProof/>
        </w:rPr>
        <w:t xml:space="preserve"> i</w:t>
      </w:r>
      <w:r w:rsidR="007439EA">
        <w:rPr>
          <w:noProof/>
        </w:rPr>
        <w:t>n t</w:t>
      </w:r>
      <w:r w:rsidR="007439EA">
        <w:rPr>
          <w:noProof/>
        </w:rPr>
        <w:t>he</w:t>
      </w:r>
      <w:r w:rsidR="007439EA">
        <w:rPr>
          <w:noProof/>
        </w:rPr>
        <w:t xml:space="preserve"> c</w:t>
      </w:r>
      <w:r w:rsidR="007439EA">
        <w:rPr>
          <w:noProof/>
        </w:rPr>
        <w:t>a</w:t>
      </w:r>
      <w:r w:rsidR="007439EA">
        <w:rPr>
          <w:noProof/>
        </w:rPr>
        <w:t>s</w:t>
      </w:r>
      <w:r w:rsidR="007439EA">
        <w:rPr>
          <w:noProof/>
        </w:rPr>
        <w:t>e</w:t>
      </w:r>
      <w:r w:rsidR="007439EA">
        <w:rPr>
          <w:noProof/>
        </w:rPr>
        <w:t>-</w:t>
      </w:r>
      <w:r w:rsidR="007439EA">
        <w:rPr>
          <w:noProof/>
        </w:rPr>
        <w:t>cr</w:t>
      </w:r>
      <w:r w:rsidR="007439EA">
        <w:rPr>
          <w:noProof/>
        </w:rPr>
        <w:t>o</w:t>
      </w:r>
      <w:r w:rsidR="007439EA">
        <w:rPr>
          <w:noProof/>
        </w:rPr>
        <w:t>ss</w:t>
      </w:r>
      <w:r w:rsidR="007439EA">
        <w:rPr>
          <w:noProof/>
        </w:rPr>
        <w:t>ov</w:t>
      </w:r>
      <w:r w:rsidR="007439EA">
        <w:rPr>
          <w:noProof/>
        </w:rPr>
        <w:t>e</w:t>
      </w:r>
      <w:r w:rsidR="007439EA">
        <w:rPr>
          <w:noProof/>
        </w:rPr>
        <w:t>r p</w:t>
      </w:r>
      <w:r w:rsidR="007439EA">
        <w:rPr>
          <w:noProof/>
        </w:rPr>
        <w:t>ap</w:t>
      </w:r>
      <w:r w:rsidR="007439EA">
        <w:rPr>
          <w:noProof/>
        </w:rPr>
        <w:t>er</w:t>
      </w:r>
      <w:r w:rsidR="007439EA">
        <w:rPr>
          <w:noProof/>
        </w:rPr>
        <w:t>, t</w:t>
      </w:r>
      <w:r w:rsidR="007439EA">
        <w:rPr>
          <w:noProof/>
        </w:rPr>
        <w:t xml:space="preserve">o </w:t>
      </w:r>
      <w:r w:rsidR="007439EA">
        <w:rPr>
          <w:noProof/>
        </w:rPr>
        <w:t>in</w:t>
      </w:r>
      <w:r w:rsidR="007439EA">
        <w:rPr>
          <w:noProof/>
        </w:rPr>
        <w:t>cl</w:t>
      </w:r>
      <w:r w:rsidR="007439EA">
        <w:rPr>
          <w:noProof/>
        </w:rPr>
        <w:t>ud</w:t>
      </w:r>
      <w:r w:rsidR="007439EA">
        <w:rPr>
          <w:noProof/>
        </w:rPr>
        <w:t xml:space="preserve">e </w:t>
      </w:r>
      <w:r w:rsidR="007439EA">
        <w:rPr>
          <w:noProof/>
        </w:rPr>
        <w:t>a</w:t>
      </w:r>
      <w:r w:rsidR="007439EA">
        <w:rPr>
          <w:noProof/>
        </w:rPr>
        <w:t>r</w:t>
      </w:r>
      <w:r w:rsidR="007439EA">
        <w:rPr>
          <w:noProof/>
        </w:rPr>
        <w:t>bi</w:t>
      </w:r>
      <w:r w:rsidR="007439EA">
        <w:rPr>
          <w:noProof/>
        </w:rPr>
        <w:t>tr</w:t>
      </w:r>
      <w:r w:rsidR="007439EA">
        <w:rPr>
          <w:noProof/>
        </w:rPr>
        <w:t>a</w:t>
      </w:r>
      <w:r w:rsidR="007439EA">
        <w:rPr>
          <w:noProof/>
        </w:rPr>
        <w:t>ry</w:t>
      </w:r>
      <w:r w:rsidR="007439EA">
        <w:rPr>
          <w:noProof/>
        </w:rPr>
        <w:t xml:space="preserve"> s</w:t>
      </w:r>
      <w:r w:rsidR="007439EA">
        <w:rPr>
          <w:noProof/>
        </w:rPr>
        <w:t>mo</w:t>
      </w:r>
      <w:r w:rsidR="007439EA">
        <w:rPr>
          <w:noProof/>
        </w:rPr>
        <w:t>ot</w:t>
      </w:r>
      <w:r w:rsidR="007439EA">
        <w:rPr>
          <w:noProof/>
        </w:rPr>
        <w:t xml:space="preserve">h </w:t>
      </w:r>
      <w:r w:rsidR="007439EA">
        <w:rPr>
          <w:noProof/>
        </w:rPr>
        <w:t>f</w:t>
      </w:r>
      <w:r w:rsidR="007439EA">
        <w:rPr>
          <w:noProof/>
        </w:rPr>
        <w:t>unc</w:t>
      </w:r>
      <w:r w:rsidR="007439EA">
        <w:rPr>
          <w:noProof/>
        </w:rPr>
        <w:t>tion</w:t>
      </w:r>
      <w:r w:rsidR="007439EA">
        <w:rPr>
          <w:noProof/>
        </w:rPr>
        <w:t xml:space="preserve">s </w:t>
      </w:r>
      <w:r w:rsidR="007439EA">
        <w:rPr>
          <w:noProof/>
        </w:rPr>
        <w:t xml:space="preserve">of </w:t>
      </w:r>
      <w:r w:rsidR="007439EA">
        <w:rPr>
          <w:noProof/>
        </w:rPr>
        <w:t>th</w:t>
      </w:r>
      <w:r w:rsidR="007439EA">
        <w:rPr>
          <w:noProof/>
        </w:rPr>
        <w:t xml:space="preserve">e </w:t>
      </w:r>
      <w:r w:rsidR="007439EA">
        <w:rPr>
          <w:noProof/>
        </w:rPr>
        <w:t>co</w:t>
      </w:r>
      <w:r w:rsidR="007439EA">
        <w:rPr>
          <w:noProof/>
        </w:rPr>
        <w:t>v</w:t>
      </w:r>
      <w:r w:rsidR="007439EA">
        <w:rPr>
          <w:noProof/>
        </w:rPr>
        <w:t>ar</w:t>
      </w:r>
      <w:r w:rsidR="007439EA">
        <w:rPr>
          <w:noProof/>
        </w:rPr>
        <w:t>ia</w:t>
      </w:r>
      <w:r w:rsidR="007439EA">
        <w:rPr>
          <w:noProof/>
        </w:rPr>
        <w:t>te</w:t>
      </w:r>
      <w:r w:rsidR="007439EA">
        <w:rPr>
          <w:noProof/>
        </w:rPr>
        <w:t>s.</w:t>
      </w:r>
      <w:r w:rsidR="007439EA">
        <w:rPr>
          <w:noProof/>
        </w:rPr>
        <w:t xml:space="preserve"> W</w:t>
      </w:r>
      <w:r w:rsidR="007439EA">
        <w:rPr>
          <w:noProof/>
        </w:rPr>
        <w:t>e</w:t>
      </w:r>
      <w:r w:rsidR="007439EA">
        <w:rPr>
          <w:noProof/>
        </w:rPr>
        <w:t xml:space="preserve"> </w:t>
      </w:r>
      <w:r w:rsidR="007439EA">
        <w:rPr>
          <w:noProof/>
        </w:rPr>
        <w:t>wi</w:t>
      </w:r>
      <w:r w:rsidR="007439EA">
        <w:rPr>
          <w:noProof/>
        </w:rPr>
        <w:t>ll</w:t>
      </w:r>
      <w:r w:rsidR="007439EA">
        <w:rPr>
          <w:noProof/>
        </w:rPr>
        <w:t xml:space="preserve"> </w:t>
      </w:r>
      <w:r w:rsidR="007439EA">
        <w:rPr>
          <w:noProof/>
        </w:rPr>
        <w:t>ap</w:t>
      </w:r>
      <w:r w:rsidR="007439EA">
        <w:rPr>
          <w:noProof/>
        </w:rPr>
        <w:t>ply</w:t>
      </w:r>
      <w:r w:rsidR="007439EA">
        <w:rPr>
          <w:noProof/>
        </w:rPr>
        <w:t xml:space="preserve"> </w:t>
      </w:r>
      <w:r w:rsidR="007439EA">
        <w:rPr>
          <w:noProof/>
        </w:rPr>
        <w:t>the</w:t>
      </w:r>
      <w:r w:rsidR="007439EA">
        <w:rPr>
          <w:noProof/>
        </w:rPr>
        <w:t xml:space="preserve"> </w:t>
      </w:r>
      <w:r w:rsidR="007439EA">
        <w:rPr>
          <w:noProof/>
        </w:rPr>
        <w:t>sa</w:t>
      </w:r>
      <w:r w:rsidR="007439EA">
        <w:rPr>
          <w:noProof/>
        </w:rPr>
        <w:t xml:space="preserve">me </w:t>
      </w:r>
      <w:r w:rsidR="007439EA">
        <w:rPr>
          <w:noProof/>
        </w:rPr>
        <w:t>t</w:t>
      </w:r>
      <w:r w:rsidR="007439EA">
        <w:rPr>
          <w:noProof/>
        </w:rPr>
        <w:t>y</w:t>
      </w:r>
      <w:r w:rsidR="007439EA">
        <w:rPr>
          <w:noProof/>
        </w:rPr>
        <w:t>pe</w:t>
      </w:r>
      <w:r w:rsidR="007439EA">
        <w:rPr>
          <w:noProof/>
        </w:rPr>
        <w:t xml:space="preserve"> o</w:t>
      </w:r>
      <w:r w:rsidR="007439EA">
        <w:rPr>
          <w:noProof/>
        </w:rPr>
        <w:t xml:space="preserve">f </w:t>
      </w:r>
      <w:r w:rsidR="007439EA">
        <w:rPr>
          <w:noProof/>
        </w:rPr>
        <w:t>d</w:t>
      </w:r>
      <w:r w:rsidR="007439EA">
        <w:rPr>
          <w:noProof/>
        </w:rPr>
        <w:t>is</w:t>
      </w:r>
      <w:r w:rsidR="007439EA">
        <w:rPr>
          <w:noProof/>
        </w:rPr>
        <w:t>cr</w:t>
      </w:r>
      <w:r w:rsidR="007439EA">
        <w:rPr>
          <w:noProof/>
        </w:rPr>
        <w:t>et</w:t>
      </w:r>
      <w:r w:rsidR="007439EA">
        <w:rPr>
          <w:noProof/>
        </w:rPr>
        <w:t>i</w:t>
      </w:r>
      <w:r w:rsidR="007439EA">
        <w:rPr>
          <w:noProof/>
        </w:rPr>
        <w:t>za</w:t>
      </w:r>
      <w:r w:rsidR="007439EA">
        <w:rPr>
          <w:noProof/>
        </w:rPr>
        <w:t>tion</w:t>
      </w:r>
      <w:r w:rsidR="007439EA">
        <w:rPr>
          <w:noProof/>
        </w:rPr>
        <w:t xml:space="preserve"> a</w:t>
      </w:r>
      <w:r w:rsidR="007439EA">
        <w:rPr>
          <w:noProof/>
        </w:rPr>
        <w:t xml:space="preserve">s </w:t>
      </w:r>
      <w:r w:rsidR="007439EA">
        <w:rPr>
          <w:noProof/>
        </w:rPr>
        <w:t xml:space="preserve">I </w:t>
      </w:r>
      <w:r w:rsidR="007439EA">
        <w:rPr>
          <w:noProof/>
        </w:rPr>
        <w:t>d</w:t>
      </w:r>
      <w:r w:rsidR="007439EA">
        <w:rPr>
          <w:noProof/>
        </w:rPr>
        <w:t>e</w:t>
      </w:r>
      <w:r w:rsidR="007439EA">
        <w:rPr>
          <w:noProof/>
        </w:rPr>
        <w:t>s</w:t>
      </w:r>
      <w:r w:rsidR="007439EA">
        <w:rPr>
          <w:noProof/>
        </w:rPr>
        <w:t>cr</w:t>
      </w:r>
      <w:r w:rsidR="007439EA">
        <w:rPr>
          <w:noProof/>
        </w:rPr>
        <w:t>ibe</w:t>
      </w:r>
      <w:r w:rsidR="007439EA">
        <w:rPr>
          <w:noProof/>
        </w:rPr>
        <w:t xml:space="preserve"> in </w:t>
      </w:r>
      <w:r w:rsidR="007439EA">
        <w:rPr>
          <w:noProof/>
        </w:rPr>
        <w:t>th</w:t>
      </w:r>
      <w:r w:rsidR="007439EA">
        <w:rPr>
          <w:noProof/>
        </w:rPr>
        <w:t xml:space="preserve">at </w:t>
      </w:r>
      <w:r w:rsidR="007439EA">
        <w:rPr>
          <w:noProof/>
        </w:rPr>
        <w:t>p</w:t>
      </w:r>
      <w:r w:rsidR="007439EA">
        <w:rPr>
          <w:noProof/>
        </w:rPr>
        <w:t>ape</w:t>
      </w:r>
      <w:r w:rsidR="007439EA">
        <w:rPr>
          <w:noProof/>
        </w:rPr>
        <w:t>r.</w:t>
      </w:r>
    </w:p>
  </w:comment>
  <w:comment w:id="92" w:author="Alexander Stringer" w:date="2019-09-30T10:34:00Z" w:initials="AS">
    <w:p w14:paraId="32754901" w14:textId="4AFF5B1E" w:rsidR="008173EA" w:rsidRDefault="008173EA">
      <w:pPr>
        <w:pStyle w:val="CommentText"/>
      </w:pPr>
      <w:r>
        <w:rPr>
          <w:rStyle w:val="CommentReference"/>
        </w:rPr>
        <w:annotationRef/>
      </w:r>
      <w:r w:rsidR="007439EA">
        <w:rPr>
          <w:noProof/>
        </w:rPr>
        <w:t>W</w:t>
      </w:r>
      <w:r w:rsidR="007439EA">
        <w:rPr>
          <w:noProof/>
        </w:rPr>
        <w:t>hat</w:t>
      </w:r>
      <w:r w:rsidR="007439EA">
        <w:rPr>
          <w:noProof/>
        </w:rPr>
        <w:t xml:space="preserve"> is</w:t>
      </w:r>
      <w:r w:rsidR="007439EA">
        <w:rPr>
          <w:noProof/>
        </w:rPr>
        <w:t xml:space="preserve"> </w:t>
      </w:r>
      <w:r w:rsidR="007439EA">
        <w:rPr>
          <w:noProof/>
        </w:rPr>
        <w:t>"L</w:t>
      </w:r>
      <w:r w:rsidR="007439EA">
        <w:rPr>
          <w:noProof/>
        </w:rPr>
        <w:t>"</w:t>
      </w:r>
      <w:r w:rsidR="007439EA">
        <w:rPr>
          <w:noProof/>
        </w:rPr>
        <w:t xml:space="preserve"> </w:t>
      </w:r>
      <w:r w:rsidR="007439EA">
        <w:rPr>
          <w:noProof/>
        </w:rPr>
        <w:t>th</w:t>
      </w:r>
      <w:r w:rsidR="007439EA">
        <w:rPr>
          <w:noProof/>
        </w:rPr>
        <w:t xml:space="preserve">e </w:t>
      </w:r>
      <w:r w:rsidR="007439EA">
        <w:rPr>
          <w:noProof/>
        </w:rPr>
        <w:t>a</w:t>
      </w:r>
      <w:r w:rsidR="007439EA">
        <w:rPr>
          <w:noProof/>
        </w:rPr>
        <w:t>c</w:t>
      </w:r>
      <w:r w:rsidR="007439EA">
        <w:rPr>
          <w:noProof/>
        </w:rPr>
        <w:t>t</w:t>
      </w:r>
      <w:r w:rsidR="007439EA">
        <w:rPr>
          <w:noProof/>
        </w:rPr>
        <w:t>ual</w:t>
      </w:r>
      <w:r w:rsidR="007439EA">
        <w:rPr>
          <w:noProof/>
        </w:rPr>
        <w:t xml:space="preserve"> </w:t>
      </w:r>
      <w:r w:rsidR="007439EA">
        <w:rPr>
          <w:noProof/>
        </w:rPr>
        <w:t>p</w:t>
      </w:r>
      <w:r w:rsidR="007439EA">
        <w:rPr>
          <w:noProof/>
        </w:rPr>
        <w:t>ro</w:t>
      </w:r>
      <w:r w:rsidR="007439EA">
        <w:rPr>
          <w:noProof/>
        </w:rPr>
        <w:t>bab</w:t>
      </w:r>
      <w:r w:rsidR="007439EA">
        <w:rPr>
          <w:noProof/>
        </w:rPr>
        <w:t>il</w:t>
      </w:r>
      <w:r w:rsidR="007439EA">
        <w:rPr>
          <w:noProof/>
        </w:rPr>
        <w:t>it</w:t>
      </w:r>
      <w:r w:rsidR="007439EA">
        <w:rPr>
          <w:noProof/>
        </w:rPr>
        <w:t xml:space="preserve">y </w:t>
      </w:r>
      <w:r w:rsidR="007439EA">
        <w:rPr>
          <w:noProof/>
        </w:rPr>
        <w:t>(</w:t>
      </w:r>
      <w:r w:rsidR="007439EA">
        <w:rPr>
          <w:noProof/>
        </w:rPr>
        <w:t>d</w:t>
      </w:r>
      <w:r w:rsidR="007439EA">
        <w:rPr>
          <w:noProof/>
        </w:rPr>
        <w:t>en</w:t>
      </w:r>
      <w:r w:rsidR="007439EA">
        <w:rPr>
          <w:noProof/>
        </w:rPr>
        <w:t>si</w:t>
      </w:r>
      <w:r w:rsidR="007439EA">
        <w:rPr>
          <w:noProof/>
        </w:rPr>
        <w:t>ty</w:t>
      </w:r>
      <w:r w:rsidR="007439EA">
        <w:rPr>
          <w:noProof/>
        </w:rPr>
        <w:t xml:space="preserve">) </w:t>
      </w:r>
      <w:r w:rsidR="007439EA">
        <w:rPr>
          <w:noProof/>
        </w:rPr>
        <w:t>o</w:t>
      </w:r>
      <w:r w:rsidR="007439EA">
        <w:rPr>
          <w:noProof/>
        </w:rPr>
        <w:t>f?</w:t>
      </w:r>
      <w:r w:rsidR="007439EA">
        <w:rPr>
          <w:noProof/>
        </w:rPr>
        <w:t xml:space="preserve"> </w:t>
      </w:r>
      <w:r w:rsidR="007439EA">
        <w:rPr>
          <w:noProof/>
        </w:rPr>
        <w:t>S</w:t>
      </w:r>
      <w:r w:rsidR="007439EA">
        <w:rPr>
          <w:noProof/>
        </w:rPr>
        <w:t>e</w:t>
      </w:r>
      <w:r w:rsidR="007439EA">
        <w:rPr>
          <w:noProof/>
        </w:rPr>
        <w:t>e</w:t>
      </w:r>
      <w:r w:rsidR="007439EA">
        <w:rPr>
          <w:noProof/>
        </w:rPr>
        <w:t xml:space="preserve"> </w:t>
      </w:r>
      <w:r w:rsidR="007439EA">
        <w:rPr>
          <w:noProof/>
        </w:rPr>
        <w:t>the</w:t>
      </w:r>
      <w:r w:rsidR="007439EA">
        <w:rPr>
          <w:noProof/>
        </w:rPr>
        <w:t xml:space="preserve"> d</w:t>
      </w:r>
      <w:r w:rsidR="007439EA">
        <w:rPr>
          <w:noProof/>
        </w:rPr>
        <w:t>e</w:t>
      </w:r>
      <w:r w:rsidR="007439EA">
        <w:rPr>
          <w:noProof/>
        </w:rPr>
        <w:t>f</w:t>
      </w:r>
      <w:r w:rsidR="007439EA">
        <w:rPr>
          <w:noProof/>
        </w:rPr>
        <w:t>in</w:t>
      </w:r>
      <w:r w:rsidR="007439EA">
        <w:rPr>
          <w:noProof/>
        </w:rPr>
        <w:t>i</w:t>
      </w:r>
      <w:r w:rsidR="007439EA">
        <w:rPr>
          <w:noProof/>
        </w:rPr>
        <w:t>ti</w:t>
      </w:r>
      <w:r w:rsidR="007439EA">
        <w:rPr>
          <w:noProof/>
        </w:rPr>
        <w:t xml:space="preserve">on </w:t>
      </w:r>
      <w:r w:rsidR="007439EA">
        <w:rPr>
          <w:noProof/>
        </w:rPr>
        <w:t>o</w:t>
      </w:r>
      <w:r w:rsidR="007439EA">
        <w:rPr>
          <w:noProof/>
        </w:rPr>
        <w:t>f</w:t>
      </w:r>
      <w:r w:rsidR="007439EA">
        <w:rPr>
          <w:noProof/>
        </w:rPr>
        <w:t xml:space="preserve"> </w:t>
      </w:r>
      <w:r w:rsidR="007439EA">
        <w:rPr>
          <w:noProof/>
        </w:rPr>
        <w:t>th</w:t>
      </w:r>
      <w:r w:rsidR="007439EA">
        <w:rPr>
          <w:noProof/>
        </w:rPr>
        <w:t xml:space="preserve">e </w:t>
      </w:r>
      <w:r w:rsidR="007439EA">
        <w:rPr>
          <w:noProof/>
        </w:rPr>
        <w:t>li</w:t>
      </w:r>
      <w:r w:rsidR="007439EA">
        <w:rPr>
          <w:noProof/>
        </w:rPr>
        <w:t>k</w:t>
      </w:r>
      <w:r w:rsidR="007439EA">
        <w:rPr>
          <w:noProof/>
        </w:rPr>
        <w:t>eli</w:t>
      </w:r>
      <w:r w:rsidR="007439EA">
        <w:rPr>
          <w:noProof/>
        </w:rPr>
        <w:t>ho</w:t>
      </w:r>
      <w:r w:rsidR="007439EA">
        <w:rPr>
          <w:noProof/>
        </w:rPr>
        <w:t>od</w:t>
      </w:r>
      <w:r w:rsidR="007439EA">
        <w:rPr>
          <w:noProof/>
        </w:rPr>
        <w:t xml:space="preserve"> </w:t>
      </w:r>
      <w:r w:rsidR="007439EA">
        <w:rPr>
          <w:noProof/>
        </w:rPr>
        <w:t xml:space="preserve">in </w:t>
      </w:r>
      <w:r w:rsidR="007439EA">
        <w:rPr>
          <w:noProof/>
        </w:rPr>
        <w:t>t</w:t>
      </w:r>
      <w:r w:rsidR="007439EA">
        <w:rPr>
          <w:noProof/>
        </w:rPr>
        <w:t xml:space="preserve">he </w:t>
      </w:r>
      <w:r w:rsidR="007439EA">
        <w:rPr>
          <w:noProof/>
        </w:rPr>
        <w:t>c</w:t>
      </w:r>
      <w:r w:rsidR="007439EA">
        <w:rPr>
          <w:noProof/>
        </w:rPr>
        <w:t>a</w:t>
      </w:r>
      <w:r w:rsidR="007439EA">
        <w:rPr>
          <w:noProof/>
        </w:rPr>
        <w:t>se</w:t>
      </w:r>
      <w:r w:rsidR="007439EA">
        <w:rPr>
          <w:noProof/>
        </w:rPr>
        <w:t xml:space="preserve"> c</w:t>
      </w:r>
      <w:r w:rsidR="007439EA">
        <w:rPr>
          <w:noProof/>
        </w:rPr>
        <w:t>ro</w:t>
      </w:r>
      <w:r w:rsidR="007439EA">
        <w:rPr>
          <w:noProof/>
        </w:rPr>
        <w:t>s</w:t>
      </w:r>
      <w:r w:rsidR="007439EA">
        <w:rPr>
          <w:noProof/>
        </w:rPr>
        <w:t>so</w:t>
      </w:r>
      <w:r w:rsidR="007439EA">
        <w:rPr>
          <w:noProof/>
        </w:rPr>
        <w:t>ve</w:t>
      </w:r>
      <w:r w:rsidR="007439EA">
        <w:rPr>
          <w:noProof/>
        </w:rPr>
        <w:t>r</w:t>
      </w:r>
      <w:r w:rsidR="007439EA">
        <w:rPr>
          <w:noProof/>
        </w:rPr>
        <w:t xml:space="preserve"> </w:t>
      </w:r>
      <w:r w:rsidR="007439EA">
        <w:rPr>
          <w:noProof/>
        </w:rPr>
        <w:t>p</w:t>
      </w:r>
      <w:r w:rsidR="007439EA">
        <w:rPr>
          <w:noProof/>
        </w:rPr>
        <w:t>ap</w:t>
      </w:r>
      <w:r w:rsidR="007439EA">
        <w:rPr>
          <w:noProof/>
        </w:rPr>
        <w:t>er</w:t>
      </w:r>
      <w:r w:rsidR="007439EA">
        <w:rPr>
          <w:noProof/>
        </w:rPr>
        <w:t>.</w:t>
      </w:r>
    </w:p>
  </w:comment>
  <w:comment w:id="93" w:author="Alexander Stringer" w:date="2019-09-30T10:36:00Z" w:initials="AS">
    <w:p w14:paraId="0E29F2AC" w14:textId="025A5125" w:rsidR="006D1558" w:rsidRDefault="006D1558">
      <w:pPr>
        <w:pStyle w:val="CommentText"/>
      </w:pPr>
      <w:r>
        <w:rPr>
          <w:rStyle w:val="CommentReference"/>
        </w:rPr>
        <w:annotationRef/>
      </w:r>
      <w:r w:rsidR="007439EA">
        <w:rPr>
          <w:noProof/>
        </w:rPr>
        <w:t>E</w:t>
      </w:r>
      <w:r w:rsidR="007439EA">
        <w:rPr>
          <w:noProof/>
        </w:rPr>
        <w:t>xpl</w:t>
      </w:r>
      <w:r w:rsidR="007439EA">
        <w:rPr>
          <w:noProof/>
        </w:rPr>
        <w:t>i</w:t>
      </w:r>
      <w:r w:rsidR="007439EA">
        <w:rPr>
          <w:noProof/>
        </w:rPr>
        <w:t>c</w:t>
      </w:r>
      <w:r w:rsidR="007439EA">
        <w:rPr>
          <w:noProof/>
        </w:rPr>
        <w:t>i</w:t>
      </w:r>
      <w:r w:rsidR="007439EA">
        <w:rPr>
          <w:noProof/>
        </w:rPr>
        <w:t>tl</w:t>
      </w:r>
      <w:r w:rsidR="007439EA">
        <w:rPr>
          <w:noProof/>
        </w:rPr>
        <w:t xml:space="preserve">y </w:t>
      </w:r>
      <w:r w:rsidR="007439EA">
        <w:rPr>
          <w:noProof/>
        </w:rPr>
        <w:t>de</w:t>
      </w:r>
      <w:r w:rsidR="007439EA">
        <w:rPr>
          <w:noProof/>
        </w:rPr>
        <w:t>fi</w:t>
      </w:r>
      <w:r w:rsidR="007439EA">
        <w:rPr>
          <w:noProof/>
        </w:rPr>
        <w:t xml:space="preserve">ne </w:t>
      </w:r>
      <w:r w:rsidR="007439EA">
        <w:rPr>
          <w:noProof/>
        </w:rPr>
        <w:t>k</w:t>
      </w:r>
      <w:r w:rsidR="007439EA">
        <w:rPr>
          <w:noProof/>
        </w:rPr>
        <w:t>_</w:t>
      </w:r>
      <w:r w:rsidR="007439EA">
        <w:rPr>
          <w:noProof/>
        </w:rPr>
        <w:t>(</w:t>
      </w:r>
      <w:r w:rsidR="007439EA">
        <w:rPr>
          <w:noProof/>
        </w:rPr>
        <w:t>i</w:t>
      </w:r>
      <w:r w:rsidR="007439EA">
        <w:rPr>
          <w:noProof/>
        </w:rPr>
        <w:t>)</w:t>
      </w:r>
      <w:r w:rsidR="007439EA">
        <w:rPr>
          <w:noProof/>
        </w:rPr>
        <w:t>.</w:t>
      </w:r>
      <w:r w:rsidR="007439EA">
        <w:rPr>
          <w:noProof/>
        </w:rPr>
        <w:t xml:space="preserve"> </w:t>
      </w:r>
      <w:r w:rsidR="007439EA">
        <w:rPr>
          <w:noProof/>
        </w:rPr>
        <w:t>E</w:t>
      </w:r>
      <w:r w:rsidR="007439EA">
        <w:rPr>
          <w:noProof/>
        </w:rPr>
        <w:t>ve</w:t>
      </w:r>
      <w:r w:rsidR="007439EA">
        <w:rPr>
          <w:noProof/>
        </w:rPr>
        <w:t>n</w:t>
      </w:r>
      <w:r w:rsidR="007439EA">
        <w:rPr>
          <w:noProof/>
        </w:rPr>
        <w:t xml:space="preserve"> w</w:t>
      </w:r>
      <w:r w:rsidR="007439EA">
        <w:rPr>
          <w:noProof/>
        </w:rPr>
        <w:t>it</w:t>
      </w:r>
      <w:r w:rsidR="007439EA">
        <w:rPr>
          <w:noProof/>
        </w:rPr>
        <w:t>h c</w:t>
      </w:r>
      <w:r w:rsidR="007439EA">
        <w:rPr>
          <w:noProof/>
        </w:rPr>
        <w:t>le</w:t>
      </w:r>
      <w:r w:rsidR="007439EA">
        <w:rPr>
          <w:noProof/>
        </w:rPr>
        <w:t>a</w:t>
      </w:r>
      <w:r w:rsidR="007439EA">
        <w:rPr>
          <w:noProof/>
        </w:rPr>
        <w:t xml:space="preserve">r </w:t>
      </w:r>
      <w:r w:rsidR="007439EA">
        <w:rPr>
          <w:noProof/>
        </w:rPr>
        <w:t>no</w:t>
      </w:r>
      <w:r w:rsidR="007439EA">
        <w:rPr>
          <w:noProof/>
        </w:rPr>
        <w:t>t</w:t>
      </w:r>
      <w:r w:rsidR="007439EA">
        <w:rPr>
          <w:noProof/>
        </w:rPr>
        <w:t>a</w:t>
      </w:r>
      <w:r w:rsidR="007439EA">
        <w:rPr>
          <w:noProof/>
        </w:rPr>
        <w:t>tio</w:t>
      </w:r>
      <w:r w:rsidR="007439EA">
        <w:rPr>
          <w:noProof/>
        </w:rPr>
        <w:t>n</w:t>
      </w:r>
      <w:r w:rsidR="007439EA">
        <w:rPr>
          <w:noProof/>
        </w:rPr>
        <w:t xml:space="preserve"> li</w:t>
      </w:r>
      <w:r w:rsidR="007439EA">
        <w:rPr>
          <w:noProof/>
        </w:rPr>
        <w:t>k</w:t>
      </w:r>
      <w:r w:rsidR="007439EA">
        <w:rPr>
          <w:noProof/>
        </w:rPr>
        <w:t>e t</w:t>
      </w:r>
      <w:r w:rsidR="007439EA">
        <w:rPr>
          <w:noProof/>
        </w:rPr>
        <w:t>his</w:t>
      </w:r>
      <w:r w:rsidR="007439EA">
        <w:rPr>
          <w:noProof/>
        </w:rPr>
        <w:t xml:space="preserve">, </w:t>
      </w:r>
      <w:r w:rsidR="007439EA">
        <w:rPr>
          <w:noProof/>
        </w:rPr>
        <w:t>don</w:t>
      </w:r>
      <w:r w:rsidR="007439EA">
        <w:rPr>
          <w:noProof/>
        </w:rPr>
        <w:t xml:space="preserve">'t </w:t>
      </w:r>
      <w:r w:rsidR="007439EA">
        <w:rPr>
          <w:noProof/>
        </w:rPr>
        <w:t>a</w:t>
      </w:r>
      <w:r w:rsidR="007439EA">
        <w:rPr>
          <w:noProof/>
        </w:rPr>
        <w:t>ss</w:t>
      </w:r>
      <w:r w:rsidR="007439EA">
        <w:rPr>
          <w:noProof/>
        </w:rPr>
        <w:t>um</w:t>
      </w:r>
      <w:r w:rsidR="007439EA">
        <w:rPr>
          <w:noProof/>
        </w:rPr>
        <w:t xml:space="preserve">e </w:t>
      </w:r>
      <w:r w:rsidR="007439EA">
        <w:rPr>
          <w:noProof/>
        </w:rPr>
        <w:t>that</w:t>
      </w:r>
      <w:r w:rsidR="007439EA">
        <w:rPr>
          <w:noProof/>
        </w:rPr>
        <w:t xml:space="preserve"> </w:t>
      </w:r>
      <w:r w:rsidR="007439EA">
        <w:rPr>
          <w:noProof/>
        </w:rPr>
        <w:t>an</w:t>
      </w:r>
      <w:r w:rsidR="007439EA">
        <w:rPr>
          <w:noProof/>
        </w:rPr>
        <w:t>yt</w:t>
      </w:r>
      <w:r w:rsidR="007439EA">
        <w:rPr>
          <w:noProof/>
        </w:rPr>
        <w:t>h</w:t>
      </w:r>
      <w:r w:rsidR="007439EA">
        <w:rPr>
          <w:noProof/>
        </w:rPr>
        <w:t>i</w:t>
      </w:r>
      <w:r w:rsidR="007439EA">
        <w:rPr>
          <w:noProof/>
        </w:rPr>
        <w:t xml:space="preserve">ng </w:t>
      </w:r>
      <w:r w:rsidR="007439EA">
        <w:rPr>
          <w:noProof/>
        </w:rPr>
        <w:t>i</w:t>
      </w:r>
      <w:r w:rsidR="007439EA">
        <w:rPr>
          <w:noProof/>
        </w:rPr>
        <w:t xml:space="preserve">s </w:t>
      </w:r>
      <w:r w:rsidR="007439EA">
        <w:rPr>
          <w:noProof/>
        </w:rPr>
        <w:t>cl</w:t>
      </w:r>
      <w:r w:rsidR="007439EA">
        <w:rPr>
          <w:noProof/>
        </w:rPr>
        <w:t>e</w:t>
      </w:r>
      <w:r w:rsidR="007439EA">
        <w:rPr>
          <w:noProof/>
        </w:rPr>
        <w:t>a</w:t>
      </w:r>
      <w:r w:rsidR="007439EA">
        <w:rPr>
          <w:noProof/>
        </w:rPr>
        <w:t xml:space="preserve">r </w:t>
      </w:r>
      <w:r w:rsidR="007439EA">
        <w:rPr>
          <w:noProof/>
        </w:rPr>
        <w:t xml:space="preserve">to </w:t>
      </w:r>
      <w:r w:rsidR="007439EA">
        <w:rPr>
          <w:noProof/>
        </w:rPr>
        <w:t>th</w:t>
      </w:r>
      <w:r w:rsidR="007439EA">
        <w:rPr>
          <w:noProof/>
        </w:rPr>
        <w:t xml:space="preserve">e </w:t>
      </w:r>
      <w:r w:rsidR="007439EA">
        <w:rPr>
          <w:noProof/>
        </w:rPr>
        <w:t>r</w:t>
      </w:r>
      <w:r w:rsidR="007439EA">
        <w:rPr>
          <w:noProof/>
        </w:rPr>
        <w:t>e</w:t>
      </w:r>
      <w:r w:rsidR="007439EA">
        <w:rPr>
          <w:noProof/>
        </w:rPr>
        <w:t>a</w:t>
      </w:r>
      <w:r w:rsidR="007439EA">
        <w:rPr>
          <w:noProof/>
        </w:rPr>
        <w:t>d</w:t>
      </w:r>
      <w:r w:rsidR="007439EA">
        <w:rPr>
          <w:noProof/>
        </w:rPr>
        <w:t>er</w:t>
      </w:r>
      <w:r w:rsidR="007439EA">
        <w:rPr>
          <w:noProof/>
        </w:rPr>
        <w:t xml:space="preserve">. </w:t>
      </w:r>
      <w:r w:rsidR="007439EA">
        <w:rPr>
          <w:noProof/>
        </w:rPr>
        <w:t>Be</w:t>
      </w:r>
      <w:r w:rsidR="007439EA">
        <w:rPr>
          <w:noProof/>
        </w:rPr>
        <w:t xml:space="preserve"> </w:t>
      </w:r>
      <w:r w:rsidR="007439EA">
        <w:rPr>
          <w:noProof/>
        </w:rPr>
        <w:t>a</w:t>
      </w:r>
      <w:r w:rsidR="007439EA">
        <w:rPr>
          <w:noProof/>
        </w:rPr>
        <w:t>s</w:t>
      </w:r>
      <w:r w:rsidR="007439EA">
        <w:rPr>
          <w:noProof/>
        </w:rPr>
        <w:t xml:space="preserve"> e</w:t>
      </w:r>
      <w:r w:rsidR="007439EA">
        <w:rPr>
          <w:noProof/>
        </w:rPr>
        <w:t>x</w:t>
      </w:r>
      <w:r w:rsidR="007439EA">
        <w:rPr>
          <w:noProof/>
        </w:rPr>
        <w:t>pli</w:t>
      </w:r>
      <w:r w:rsidR="007439EA">
        <w:rPr>
          <w:noProof/>
        </w:rPr>
        <w:t>ci</w:t>
      </w:r>
      <w:r w:rsidR="007439EA">
        <w:rPr>
          <w:noProof/>
        </w:rPr>
        <w:t>t</w:t>
      </w:r>
      <w:r w:rsidR="007439EA">
        <w:rPr>
          <w:noProof/>
        </w:rPr>
        <w:t xml:space="preserve"> </w:t>
      </w:r>
      <w:r w:rsidR="007439EA">
        <w:rPr>
          <w:noProof/>
        </w:rPr>
        <w:t>a</w:t>
      </w:r>
      <w:r w:rsidR="007439EA">
        <w:rPr>
          <w:noProof/>
        </w:rPr>
        <w:t xml:space="preserve">s </w:t>
      </w:r>
      <w:r w:rsidR="007439EA">
        <w:rPr>
          <w:noProof/>
        </w:rPr>
        <w:t>p</w:t>
      </w:r>
      <w:r w:rsidR="007439EA">
        <w:rPr>
          <w:noProof/>
        </w:rPr>
        <w:t>os</w:t>
      </w:r>
      <w:r w:rsidR="007439EA">
        <w:rPr>
          <w:noProof/>
        </w:rPr>
        <w:t>si</w:t>
      </w:r>
      <w:r w:rsidR="007439EA">
        <w:rPr>
          <w:noProof/>
        </w:rPr>
        <w:t>b</w:t>
      </w:r>
      <w:r w:rsidR="007439EA">
        <w:rPr>
          <w:noProof/>
        </w:rPr>
        <w:t>le.</w:t>
      </w:r>
    </w:p>
  </w:comment>
  <w:comment w:id="94" w:author="Alexander Stringer" w:date="2019-09-30T10:36:00Z" w:initials="AS">
    <w:p w14:paraId="0BC8C469" w14:textId="1AFE5CF6" w:rsidR="000A6442" w:rsidRDefault="000A6442">
      <w:pPr>
        <w:pStyle w:val="CommentText"/>
      </w:pPr>
      <w:r>
        <w:rPr>
          <w:rStyle w:val="CommentReference"/>
        </w:rPr>
        <w:annotationRef/>
      </w:r>
      <w:r w:rsidR="007439EA">
        <w:rPr>
          <w:noProof/>
        </w:rPr>
        <w:t>T</w:t>
      </w:r>
      <w:r w:rsidR="007439EA">
        <w:rPr>
          <w:noProof/>
        </w:rPr>
        <w:t>hi</w:t>
      </w:r>
      <w:r w:rsidR="007439EA">
        <w:rPr>
          <w:noProof/>
        </w:rPr>
        <w:t xml:space="preserve">s is </w:t>
      </w:r>
      <w:r w:rsidR="007439EA">
        <w:rPr>
          <w:noProof/>
        </w:rPr>
        <w:t xml:space="preserve">a </w:t>
      </w:r>
      <w:r w:rsidR="007439EA">
        <w:rPr>
          <w:noProof/>
        </w:rPr>
        <w:t>go</w:t>
      </w:r>
      <w:r w:rsidR="007439EA">
        <w:rPr>
          <w:noProof/>
        </w:rPr>
        <w:t xml:space="preserve">od </w:t>
      </w:r>
      <w:r w:rsidR="007439EA">
        <w:rPr>
          <w:noProof/>
        </w:rPr>
        <w:t>ex</w:t>
      </w:r>
      <w:r w:rsidR="007439EA">
        <w:rPr>
          <w:noProof/>
        </w:rPr>
        <w:t>pla</w:t>
      </w:r>
      <w:r w:rsidR="007439EA">
        <w:rPr>
          <w:noProof/>
        </w:rPr>
        <w:t>n</w:t>
      </w:r>
      <w:r w:rsidR="007439EA">
        <w:rPr>
          <w:noProof/>
        </w:rPr>
        <w:t>a</w:t>
      </w:r>
      <w:r w:rsidR="007439EA">
        <w:rPr>
          <w:noProof/>
        </w:rPr>
        <w:t>tion</w:t>
      </w:r>
      <w:r w:rsidR="007439EA">
        <w:rPr>
          <w:noProof/>
        </w:rPr>
        <w:t xml:space="preserve">, </w:t>
      </w:r>
      <w:r w:rsidR="007439EA">
        <w:rPr>
          <w:noProof/>
        </w:rPr>
        <w:t>bu</w:t>
      </w:r>
      <w:r w:rsidR="007439EA">
        <w:rPr>
          <w:noProof/>
        </w:rPr>
        <w:t xml:space="preserve">t </w:t>
      </w:r>
      <w:r w:rsidR="007439EA">
        <w:rPr>
          <w:noProof/>
        </w:rPr>
        <w:t>(</w:t>
      </w:r>
      <w:r w:rsidR="007439EA">
        <w:rPr>
          <w:noProof/>
        </w:rPr>
        <w:t>as</w:t>
      </w:r>
      <w:r w:rsidR="007439EA">
        <w:rPr>
          <w:noProof/>
        </w:rPr>
        <w:t xml:space="preserve"> </w:t>
      </w:r>
      <w:r w:rsidR="007439EA">
        <w:rPr>
          <w:noProof/>
        </w:rPr>
        <w:t>a</w:t>
      </w:r>
      <w:r w:rsidR="007439EA">
        <w:rPr>
          <w:noProof/>
        </w:rPr>
        <w:t>b</w:t>
      </w:r>
      <w:r w:rsidR="007439EA">
        <w:rPr>
          <w:noProof/>
        </w:rPr>
        <w:t>ove</w:t>
      </w:r>
      <w:r w:rsidR="007439EA">
        <w:rPr>
          <w:noProof/>
        </w:rPr>
        <w:t xml:space="preserve">) </w:t>
      </w:r>
      <w:r w:rsidR="007439EA">
        <w:rPr>
          <w:noProof/>
        </w:rPr>
        <w:t>w</w:t>
      </w:r>
      <w:r w:rsidR="007439EA">
        <w:rPr>
          <w:noProof/>
        </w:rPr>
        <w:t>or</w:t>
      </w:r>
      <w:r w:rsidR="007439EA">
        <w:rPr>
          <w:noProof/>
        </w:rPr>
        <w:t>k</w:t>
      </w:r>
      <w:r w:rsidR="007439EA">
        <w:rPr>
          <w:noProof/>
        </w:rPr>
        <w:t xml:space="preserve"> it </w:t>
      </w:r>
      <w:r w:rsidR="007439EA">
        <w:rPr>
          <w:noProof/>
        </w:rPr>
        <w:t>i</w:t>
      </w:r>
      <w:r w:rsidR="007439EA">
        <w:rPr>
          <w:noProof/>
        </w:rPr>
        <w:t>n</w:t>
      </w:r>
      <w:r w:rsidR="007439EA">
        <w:rPr>
          <w:noProof/>
        </w:rPr>
        <w:t>to a</w:t>
      </w:r>
      <w:r w:rsidR="007439EA">
        <w:rPr>
          <w:noProof/>
        </w:rPr>
        <w:t>n e</w:t>
      </w:r>
      <w:r w:rsidR="007439EA">
        <w:rPr>
          <w:noProof/>
        </w:rPr>
        <w:t>xp</w:t>
      </w:r>
      <w:r w:rsidR="007439EA">
        <w:rPr>
          <w:noProof/>
        </w:rPr>
        <w:t>l</w:t>
      </w:r>
      <w:r w:rsidR="007439EA">
        <w:rPr>
          <w:noProof/>
        </w:rPr>
        <w:t>i</w:t>
      </w:r>
      <w:r w:rsidR="007439EA">
        <w:rPr>
          <w:noProof/>
        </w:rPr>
        <w:t>ci</w:t>
      </w:r>
      <w:r w:rsidR="007439EA">
        <w:rPr>
          <w:noProof/>
        </w:rPr>
        <w:t>t</w:t>
      </w:r>
      <w:r w:rsidR="007439EA">
        <w:rPr>
          <w:noProof/>
        </w:rPr>
        <w:t xml:space="preserve"> </w:t>
      </w:r>
      <w:r w:rsidR="007439EA">
        <w:rPr>
          <w:noProof/>
        </w:rPr>
        <w:t>de</w:t>
      </w:r>
      <w:r w:rsidR="007439EA">
        <w:rPr>
          <w:noProof/>
        </w:rPr>
        <w:t>fi</w:t>
      </w:r>
      <w:r w:rsidR="007439EA">
        <w:rPr>
          <w:noProof/>
        </w:rPr>
        <w:t>n</w:t>
      </w:r>
      <w:r w:rsidR="007439EA">
        <w:rPr>
          <w:noProof/>
        </w:rPr>
        <w:t>it</w:t>
      </w:r>
      <w:r w:rsidR="007439EA">
        <w:rPr>
          <w:noProof/>
        </w:rPr>
        <w:t>ion</w:t>
      </w:r>
      <w:r w:rsidR="007439EA">
        <w:rPr>
          <w:noProof/>
        </w:rPr>
        <w:t xml:space="preserve">. </w:t>
      </w:r>
      <w:r w:rsidR="007439EA">
        <w:rPr>
          <w:noProof/>
        </w:rPr>
        <w:t>Th</w:t>
      </w:r>
      <w:r w:rsidR="007439EA">
        <w:rPr>
          <w:noProof/>
        </w:rPr>
        <w:t>i</w:t>
      </w:r>
      <w:r w:rsidR="007439EA">
        <w:rPr>
          <w:noProof/>
        </w:rPr>
        <w:t>s</w:t>
      </w:r>
      <w:r w:rsidR="007439EA">
        <w:rPr>
          <w:noProof/>
        </w:rPr>
        <w:t xml:space="preserve"> </w:t>
      </w:r>
      <w:r w:rsidR="007439EA">
        <w:rPr>
          <w:noProof/>
        </w:rPr>
        <w:t>d</w:t>
      </w:r>
      <w:r w:rsidR="007439EA">
        <w:rPr>
          <w:noProof/>
        </w:rPr>
        <w:t>ef</w:t>
      </w:r>
      <w:r w:rsidR="007439EA">
        <w:rPr>
          <w:noProof/>
        </w:rPr>
        <w:t>i</w:t>
      </w:r>
      <w:r w:rsidR="007439EA">
        <w:rPr>
          <w:noProof/>
        </w:rPr>
        <w:t>nti</w:t>
      </w:r>
      <w:r w:rsidR="007439EA">
        <w:rPr>
          <w:noProof/>
        </w:rPr>
        <w:t xml:space="preserve">on </w:t>
      </w:r>
      <w:r w:rsidR="007439EA">
        <w:rPr>
          <w:noProof/>
        </w:rPr>
        <w:t xml:space="preserve">of </w:t>
      </w:r>
      <w:r w:rsidR="007439EA">
        <w:rPr>
          <w:noProof/>
        </w:rPr>
        <w:t>k</w:t>
      </w:r>
      <w:r w:rsidR="007439EA">
        <w:rPr>
          <w:noProof/>
        </w:rPr>
        <w:t>_</w:t>
      </w:r>
      <w:r w:rsidR="007439EA">
        <w:rPr>
          <w:noProof/>
        </w:rPr>
        <w:t>(</w:t>
      </w:r>
      <w:r w:rsidR="007439EA">
        <w:rPr>
          <w:noProof/>
        </w:rPr>
        <w:t>i</w:t>
      </w:r>
      <w:r w:rsidR="007439EA">
        <w:rPr>
          <w:noProof/>
        </w:rPr>
        <w:t xml:space="preserve">) </w:t>
      </w:r>
      <w:r w:rsidR="007439EA">
        <w:rPr>
          <w:noProof/>
        </w:rPr>
        <w:t xml:space="preserve">is </w:t>
      </w:r>
      <w:r w:rsidR="007439EA">
        <w:rPr>
          <w:noProof/>
        </w:rPr>
        <w:t>a</w:t>
      </w:r>
      <w:r w:rsidR="007439EA">
        <w:rPr>
          <w:noProof/>
        </w:rPr>
        <w:t xml:space="preserve">n </w:t>
      </w:r>
      <w:r w:rsidR="007439EA">
        <w:rPr>
          <w:noProof/>
        </w:rPr>
        <w:t>ex</w:t>
      </w:r>
      <w:r w:rsidR="007439EA">
        <w:rPr>
          <w:noProof/>
        </w:rPr>
        <w:t>am</w:t>
      </w:r>
      <w:r w:rsidR="007439EA">
        <w:rPr>
          <w:noProof/>
        </w:rPr>
        <w:t>pl</w:t>
      </w:r>
      <w:r w:rsidR="007439EA">
        <w:rPr>
          <w:noProof/>
        </w:rPr>
        <w:t xml:space="preserve">e of </w:t>
      </w:r>
      <w:r w:rsidR="007439EA">
        <w:rPr>
          <w:noProof/>
        </w:rPr>
        <w:t>de</w:t>
      </w:r>
      <w:r w:rsidR="007439EA">
        <w:rPr>
          <w:noProof/>
        </w:rPr>
        <w:t>fi</w:t>
      </w:r>
      <w:r w:rsidR="007439EA">
        <w:rPr>
          <w:noProof/>
        </w:rPr>
        <w:t>n</w:t>
      </w:r>
      <w:r w:rsidR="007439EA">
        <w:rPr>
          <w:noProof/>
        </w:rPr>
        <w:t>ing</w:t>
      </w:r>
      <w:r w:rsidR="007439EA">
        <w:rPr>
          <w:noProof/>
        </w:rPr>
        <w:t xml:space="preserve"> </w:t>
      </w:r>
      <w:r w:rsidR="007439EA">
        <w:rPr>
          <w:noProof/>
        </w:rPr>
        <w:t>s</w:t>
      </w:r>
      <w:r w:rsidR="007439EA">
        <w:rPr>
          <w:noProof/>
        </w:rPr>
        <w:t>ome</w:t>
      </w:r>
      <w:r w:rsidR="007439EA">
        <w:rPr>
          <w:noProof/>
        </w:rPr>
        <w:t>t</w:t>
      </w:r>
      <w:r w:rsidR="007439EA">
        <w:rPr>
          <w:noProof/>
        </w:rPr>
        <w:t>hi</w:t>
      </w:r>
      <w:r w:rsidR="007439EA">
        <w:rPr>
          <w:noProof/>
        </w:rPr>
        <w:t>n</w:t>
      </w:r>
      <w:r w:rsidR="007439EA">
        <w:rPr>
          <w:noProof/>
        </w:rPr>
        <w:t xml:space="preserve">g </w:t>
      </w:r>
      <w:r w:rsidR="007439EA">
        <w:rPr>
          <w:noProof/>
        </w:rPr>
        <w:t>i</w:t>
      </w:r>
      <w:r w:rsidR="007439EA">
        <w:rPr>
          <w:noProof/>
        </w:rPr>
        <w:t>mp</w:t>
      </w:r>
      <w:r w:rsidR="007439EA">
        <w:rPr>
          <w:noProof/>
        </w:rPr>
        <w:t>li</w:t>
      </w:r>
      <w:r w:rsidR="007439EA">
        <w:rPr>
          <w:noProof/>
        </w:rPr>
        <w:t>ci</w:t>
      </w:r>
      <w:r w:rsidR="007439EA">
        <w:rPr>
          <w:noProof/>
        </w:rPr>
        <w:t>t</w:t>
      </w:r>
      <w:r w:rsidR="007439EA">
        <w:rPr>
          <w:noProof/>
        </w:rPr>
        <w:t>l</w:t>
      </w:r>
      <w:r w:rsidR="007439EA">
        <w:rPr>
          <w:noProof/>
        </w:rPr>
        <w:t>y.</w:t>
      </w:r>
    </w:p>
  </w:comment>
  <w:comment w:id="95" w:author="Alexander Stringer" w:date="2019-09-30T10:38:00Z" w:initials="AS">
    <w:p w14:paraId="357B691A" w14:textId="1C1F1349" w:rsidR="001C61D0" w:rsidRDefault="001C61D0">
      <w:pPr>
        <w:pStyle w:val="CommentText"/>
      </w:pPr>
      <w:r>
        <w:rPr>
          <w:rStyle w:val="CommentReference"/>
        </w:rPr>
        <w:annotationRef/>
      </w:r>
      <w:r w:rsidR="007439EA">
        <w:rPr>
          <w:noProof/>
        </w:rPr>
        <w:t>C</w:t>
      </w:r>
      <w:r w:rsidR="007439EA">
        <w:rPr>
          <w:noProof/>
        </w:rPr>
        <w:t>an</w:t>
      </w:r>
      <w:r w:rsidR="007439EA">
        <w:rPr>
          <w:noProof/>
        </w:rPr>
        <w:t xml:space="preserve"> yo</w:t>
      </w:r>
      <w:r w:rsidR="007439EA">
        <w:rPr>
          <w:noProof/>
        </w:rPr>
        <w:t xml:space="preserve">u </w:t>
      </w:r>
      <w:r w:rsidR="007439EA">
        <w:rPr>
          <w:noProof/>
        </w:rPr>
        <w:t>make</w:t>
      </w:r>
      <w:r w:rsidR="007439EA">
        <w:rPr>
          <w:noProof/>
        </w:rPr>
        <w:t xml:space="preserve"> thi</w:t>
      </w:r>
      <w:r w:rsidR="007439EA">
        <w:rPr>
          <w:noProof/>
        </w:rPr>
        <w:t xml:space="preserve">s </w:t>
      </w:r>
      <w:r w:rsidR="007439EA">
        <w:rPr>
          <w:noProof/>
        </w:rPr>
        <w:t>ex</w:t>
      </w:r>
      <w:r w:rsidR="007439EA">
        <w:rPr>
          <w:noProof/>
        </w:rPr>
        <w:t>pl</w:t>
      </w:r>
      <w:r w:rsidR="007439EA">
        <w:rPr>
          <w:noProof/>
        </w:rPr>
        <w:t>i</w:t>
      </w:r>
      <w:r w:rsidR="007439EA">
        <w:rPr>
          <w:noProof/>
        </w:rPr>
        <w:t>c</w:t>
      </w:r>
      <w:r w:rsidR="007439EA">
        <w:rPr>
          <w:noProof/>
        </w:rPr>
        <w:t>it</w:t>
      </w:r>
      <w:r w:rsidR="007439EA">
        <w:rPr>
          <w:noProof/>
        </w:rPr>
        <w:t xml:space="preserve">? </w:t>
      </w:r>
      <w:r w:rsidR="007439EA">
        <w:rPr>
          <w:noProof/>
        </w:rPr>
        <w:t>L</w:t>
      </w:r>
      <w:r w:rsidR="007439EA">
        <w:rPr>
          <w:noProof/>
        </w:rPr>
        <w:t>a</w:t>
      </w:r>
      <w:r w:rsidR="007439EA">
        <w:rPr>
          <w:noProof/>
        </w:rPr>
        <w:t xml:space="preserve">st </w:t>
      </w:r>
      <w:r w:rsidR="007439EA">
        <w:rPr>
          <w:noProof/>
        </w:rPr>
        <w:t>we</w:t>
      </w:r>
      <w:r w:rsidR="007439EA">
        <w:rPr>
          <w:noProof/>
        </w:rPr>
        <w:t>e</w:t>
      </w:r>
      <w:r w:rsidR="007439EA">
        <w:rPr>
          <w:noProof/>
        </w:rPr>
        <w:t xml:space="preserve">k </w:t>
      </w:r>
      <w:r w:rsidR="007439EA">
        <w:rPr>
          <w:noProof/>
        </w:rPr>
        <w:t>y</w:t>
      </w:r>
      <w:r w:rsidR="007439EA">
        <w:rPr>
          <w:noProof/>
        </w:rPr>
        <w:t xml:space="preserve">ou </w:t>
      </w:r>
      <w:r w:rsidR="007439EA">
        <w:rPr>
          <w:noProof/>
        </w:rPr>
        <w:t>con</w:t>
      </w:r>
      <w:r w:rsidR="007439EA">
        <w:rPr>
          <w:noProof/>
        </w:rPr>
        <w:t>vi</w:t>
      </w:r>
      <w:r w:rsidR="007439EA">
        <w:rPr>
          <w:noProof/>
        </w:rPr>
        <w:t>n</w:t>
      </w:r>
      <w:r w:rsidR="007439EA">
        <w:rPr>
          <w:noProof/>
        </w:rPr>
        <w:t>c</w:t>
      </w:r>
      <w:r w:rsidR="007439EA">
        <w:rPr>
          <w:noProof/>
        </w:rPr>
        <w:t>ed</w:t>
      </w:r>
      <w:r w:rsidR="007439EA">
        <w:rPr>
          <w:noProof/>
        </w:rPr>
        <w:t xml:space="preserve"> m</w:t>
      </w:r>
      <w:r w:rsidR="007439EA">
        <w:rPr>
          <w:noProof/>
        </w:rPr>
        <w:t xml:space="preserve">e </w:t>
      </w:r>
      <w:r w:rsidR="007439EA">
        <w:rPr>
          <w:noProof/>
        </w:rPr>
        <w:t>t</w:t>
      </w:r>
      <w:r w:rsidR="007439EA">
        <w:rPr>
          <w:noProof/>
        </w:rPr>
        <w:t>ha</w:t>
      </w:r>
      <w:r w:rsidR="007439EA">
        <w:rPr>
          <w:noProof/>
        </w:rPr>
        <w:t>t t</w:t>
      </w:r>
      <w:r w:rsidR="007439EA">
        <w:rPr>
          <w:noProof/>
        </w:rPr>
        <w:t xml:space="preserve">his </w:t>
      </w:r>
      <w:r w:rsidR="007439EA">
        <w:rPr>
          <w:noProof/>
        </w:rPr>
        <w:t>a</w:t>
      </w:r>
      <w:r w:rsidR="007439EA">
        <w:rPr>
          <w:noProof/>
        </w:rPr>
        <w:t>ct</w:t>
      </w:r>
      <w:r w:rsidR="007439EA">
        <w:rPr>
          <w:noProof/>
        </w:rPr>
        <w:t>ua</w:t>
      </w:r>
      <w:r w:rsidR="007439EA">
        <w:rPr>
          <w:noProof/>
        </w:rPr>
        <w:t>lly</w:t>
      </w:r>
      <w:r w:rsidR="007439EA">
        <w:rPr>
          <w:noProof/>
        </w:rPr>
        <w:t xml:space="preserve"> </w:t>
      </w:r>
      <w:r w:rsidR="007439EA">
        <w:rPr>
          <w:noProof/>
        </w:rPr>
        <w:t>w</w:t>
      </w:r>
      <w:r w:rsidR="007439EA">
        <w:rPr>
          <w:noProof/>
        </w:rPr>
        <w:t>asn</w:t>
      </w:r>
      <w:r w:rsidR="007439EA">
        <w:rPr>
          <w:noProof/>
        </w:rPr>
        <w:t>'t</w:t>
      </w:r>
      <w:r w:rsidR="007439EA">
        <w:rPr>
          <w:noProof/>
        </w:rPr>
        <w:t xml:space="preserve"> </w:t>
      </w:r>
      <w:r w:rsidR="007439EA">
        <w:rPr>
          <w:noProof/>
        </w:rPr>
        <w:t>t</w:t>
      </w:r>
      <w:r w:rsidR="007439EA">
        <w:rPr>
          <w:noProof/>
        </w:rPr>
        <w:t>ru</w:t>
      </w:r>
      <w:r w:rsidR="007439EA">
        <w:rPr>
          <w:noProof/>
        </w:rPr>
        <w:t>e,</w:t>
      </w:r>
      <w:r w:rsidR="007439EA">
        <w:rPr>
          <w:noProof/>
        </w:rPr>
        <w:t xml:space="preserve"> bu</w:t>
      </w:r>
      <w:r w:rsidR="007439EA">
        <w:rPr>
          <w:noProof/>
        </w:rPr>
        <w:t xml:space="preserve">t </w:t>
      </w:r>
      <w:r w:rsidR="007439EA">
        <w:rPr>
          <w:noProof/>
        </w:rPr>
        <w:t>no</w:t>
      </w:r>
      <w:r w:rsidR="007439EA">
        <w:rPr>
          <w:noProof/>
        </w:rPr>
        <w:t xml:space="preserve">w </w:t>
      </w:r>
      <w:r w:rsidR="007439EA">
        <w:rPr>
          <w:noProof/>
        </w:rPr>
        <w:t>you a</w:t>
      </w:r>
      <w:r w:rsidR="007439EA">
        <w:rPr>
          <w:noProof/>
        </w:rPr>
        <w:t>re</w:t>
      </w:r>
      <w:r w:rsidR="007439EA">
        <w:rPr>
          <w:noProof/>
        </w:rPr>
        <w:t xml:space="preserve"> </w:t>
      </w:r>
      <w:r w:rsidR="007439EA">
        <w:rPr>
          <w:noProof/>
        </w:rPr>
        <w:t>sa</w:t>
      </w:r>
      <w:r w:rsidR="007439EA">
        <w:rPr>
          <w:noProof/>
        </w:rPr>
        <w:t>y</w:t>
      </w:r>
      <w:r w:rsidR="007439EA">
        <w:rPr>
          <w:noProof/>
        </w:rPr>
        <w:t xml:space="preserve">ing </w:t>
      </w:r>
      <w:r w:rsidR="007439EA">
        <w:rPr>
          <w:noProof/>
        </w:rPr>
        <w:t>it</w:t>
      </w:r>
      <w:r w:rsidR="007439EA">
        <w:rPr>
          <w:noProof/>
        </w:rPr>
        <w:t xml:space="preserve"> </w:t>
      </w:r>
      <w:r w:rsidR="007439EA">
        <w:rPr>
          <w:noProof/>
        </w:rPr>
        <w:t xml:space="preserve">is </w:t>
      </w:r>
      <w:r w:rsidR="007439EA">
        <w:rPr>
          <w:noProof/>
        </w:rPr>
        <w:t>t</w:t>
      </w:r>
      <w:r w:rsidR="007439EA">
        <w:rPr>
          <w:noProof/>
        </w:rPr>
        <w:t>rue</w:t>
      </w:r>
      <w:r w:rsidR="007439EA">
        <w:rPr>
          <w:noProof/>
        </w:rPr>
        <w:t>.</w:t>
      </w:r>
      <w:r w:rsidR="007439EA">
        <w:rPr>
          <w:noProof/>
        </w:rPr>
        <w:t xml:space="preserve"> </w:t>
      </w:r>
      <w:r w:rsidR="007439EA">
        <w:rPr>
          <w:noProof/>
        </w:rPr>
        <w:t xml:space="preserve">I </w:t>
      </w:r>
      <w:r w:rsidR="007439EA">
        <w:rPr>
          <w:noProof/>
        </w:rPr>
        <w:t>thin</w:t>
      </w:r>
      <w:r w:rsidR="007439EA">
        <w:rPr>
          <w:noProof/>
        </w:rPr>
        <w:t>k</w:t>
      </w:r>
      <w:r w:rsidR="007439EA">
        <w:rPr>
          <w:noProof/>
        </w:rPr>
        <w:t xml:space="preserve"> </w:t>
      </w:r>
      <w:r w:rsidR="007439EA">
        <w:rPr>
          <w:noProof/>
        </w:rPr>
        <w:t>it</w:t>
      </w:r>
      <w:r w:rsidR="007439EA">
        <w:rPr>
          <w:noProof/>
        </w:rPr>
        <w:t xml:space="preserve"> </w:t>
      </w:r>
      <w:r w:rsidR="007439EA">
        <w:rPr>
          <w:noProof/>
        </w:rPr>
        <w:t>is</w:t>
      </w:r>
      <w:r w:rsidR="007439EA">
        <w:rPr>
          <w:noProof/>
        </w:rPr>
        <w:t xml:space="preserve"> </w:t>
      </w:r>
      <w:r w:rsidR="007439EA">
        <w:rPr>
          <w:noProof/>
        </w:rPr>
        <w:t>be</w:t>
      </w:r>
      <w:r w:rsidR="007439EA">
        <w:rPr>
          <w:noProof/>
        </w:rPr>
        <w:t xml:space="preserve">st </w:t>
      </w:r>
      <w:r w:rsidR="007439EA">
        <w:rPr>
          <w:noProof/>
        </w:rPr>
        <w:t>to</w:t>
      </w:r>
      <w:r w:rsidR="007439EA">
        <w:rPr>
          <w:noProof/>
        </w:rPr>
        <w:t xml:space="preserve"> </w:t>
      </w:r>
      <w:r w:rsidR="007439EA">
        <w:rPr>
          <w:noProof/>
        </w:rPr>
        <w:t>wr</w:t>
      </w:r>
      <w:r w:rsidR="007439EA">
        <w:rPr>
          <w:noProof/>
        </w:rPr>
        <w:t>it</w:t>
      </w:r>
      <w:r w:rsidR="007439EA">
        <w:rPr>
          <w:noProof/>
        </w:rPr>
        <w:t>e it</w:t>
      </w:r>
      <w:r w:rsidR="007439EA">
        <w:rPr>
          <w:noProof/>
        </w:rPr>
        <w:t xml:space="preserve"> </w:t>
      </w:r>
      <w:r w:rsidR="007439EA">
        <w:rPr>
          <w:noProof/>
        </w:rPr>
        <w:t>o</w:t>
      </w:r>
      <w:r w:rsidR="007439EA">
        <w:rPr>
          <w:noProof/>
        </w:rPr>
        <w:t xml:space="preserve">ut </w:t>
      </w:r>
      <w:r w:rsidR="007439EA">
        <w:rPr>
          <w:noProof/>
        </w:rPr>
        <w:t>e</w:t>
      </w:r>
      <w:r w:rsidR="007439EA">
        <w:rPr>
          <w:noProof/>
        </w:rPr>
        <w:t>xpl</w:t>
      </w:r>
      <w:r w:rsidR="007439EA">
        <w:rPr>
          <w:noProof/>
        </w:rPr>
        <w:t>ic</w:t>
      </w:r>
      <w:r w:rsidR="007439EA">
        <w:rPr>
          <w:noProof/>
        </w:rPr>
        <w:t>it</w:t>
      </w:r>
      <w:r w:rsidR="007439EA">
        <w:rPr>
          <w:noProof/>
        </w:rPr>
        <w:t>ly.</w:t>
      </w:r>
    </w:p>
  </w:comment>
  <w:comment w:id="96" w:author="Alexander Stringer" w:date="2019-09-30T10:39:00Z" w:initials="AS">
    <w:p w14:paraId="0819EFDE" w14:textId="1D171184" w:rsidR="005A1857" w:rsidRDefault="005A1857">
      <w:pPr>
        <w:pStyle w:val="CommentText"/>
      </w:pPr>
      <w:r>
        <w:rPr>
          <w:rStyle w:val="CommentReference"/>
        </w:rPr>
        <w:annotationRef/>
      </w:r>
      <w:r w:rsidR="007439EA">
        <w:rPr>
          <w:noProof/>
        </w:rPr>
        <w:t>B</w:t>
      </w:r>
      <w:r w:rsidR="007439EA">
        <w:rPr>
          <w:noProof/>
        </w:rPr>
        <w:t xml:space="preserve">e </w:t>
      </w:r>
      <w:r w:rsidR="007439EA">
        <w:rPr>
          <w:noProof/>
        </w:rPr>
        <w:t>mo</w:t>
      </w:r>
      <w:r w:rsidR="007439EA">
        <w:rPr>
          <w:noProof/>
        </w:rPr>
        <w:t xml:space="preserve">re </w:t>
      </w:r>
      <w:r w:rsidR="007439EA">
        <w:rPr>
          <w:noProof/>
        </w:rPr>
        <w:t>cl</w:t>
      </w:r>
      <w:r w:rsidR="007439EA">
        <w:rPr>
          <w:noProof/>
        </w:rPr>
        <w:t>e</w:t>
      </w:r>
      <w:r w:rsidR="007439EA">
        <w:rPr>
          <w:noProof/>
        </w:rPr>
        <w:t>a</w:t>
      </w:r>
      <w:r w:rsidR="007439EA">
        <w:rPr>
          <w:noProof/>
        </w:rPr>
        <w:t>r</w:t>
      </w:r>
      <w:r w:rsidR="007439EA">
        <w:rPr>
          <w:noProof/>
        </w:rPr>
        <w:t xml:space="preserve"> in</w:t>
      </w:r>
      <w:r w:rsidR="007439EA">
        <w:rPr>
          <w:noProof/>
        </w:rPr>
        <w:t xml:space="preserve"> t</w:t>
      </w:r>
      <w:r w:rsidR="007439EA">
        <w:rPr>
          <w:noProof/>
        </w:rPr>
        <w:t xml:space="preserve">his </w:t>
      </w:r>
      <w:r w:rsidR="007439EA">
        <w:rPr>
          <w:noProof/>
        </w:rPr>
        <w:t>s</w:t>
      </w:r>
      <w:r w:rsidR="007439EA">
        <w:rPr>
          <w:noProof/>
        </w:rPr>
        <w:t>ec</w:t>
      </w:r>
      <w:r w:rsidR="007439EA">
        <w:rPr>
          <w:noProof/>
        </w:rPr>
        <w:t>ti</w:t>
      </w:r>
      <w:r w:rsidR="007439EA">
        <w:rPr>
          <w:noProof/>
        </w:rPr>
        <w:t>on</w:t>
      </w:r>
      <w:r w:rsidR="007439EA">
        <w:rPr>
          <w:noProof/>
        </w:rPr>
        <w:t xml:space="preserve"> th</w:t>
      </w:r>
      <w:r w:rsidR="007439EA">
        <w:rPr>
          <w:noProof/>
        </w:rPr>
        <w:t xml:space="preserve">at </w:t>
      </w:r>
      <w:r w:rsidR="007439EA">
        <w:rPr>
          <w:noProof/>
        </w:rPr>
        <w:t>you</w:t>
      </w:r>
      <w:r w:rsidR="007439EA">
        <w:rPr>
          <w:noProof/>
        </w:rPr>
        <w:t xml:space="preserve"> </w:t>
      </w:r>
      <w:r w:rsidR="007439EA">
        <w:rPr>
          <w:noProof/>
        </w:rPr>
        <w:t>a</w:t>
      </w:r>
      <w:r w:rsidR="007439EA">
        <w:rPr>
          <w:noProof/>
        </w:rPr>
        <w:t>r</w:t>
      </w:r>
      <w:r w:rsidR="007439EA">
        <w:rPr>
          <w:noProof/>
        </w:rPr>
        <w:t>e d</w:t>
      </w:r>
      <w:r w:rsidR="007439EA">
        <w:rPr>
          <w:noProof/>
        </w:rPr>
        <w:t>e</w:t>
      </w:r>
      <w:r w:rsidR="007439EA">
        <w:rPr>
          <w:noProof/>
        </w:rPr>
        <w:t>s</w:t>
      </w:r>
      <w:r w:rsidR="007439EA">
        <w:rPr>
          <w:noProof/>
        </w:rPr>
        <w:t>c</w:t>
      </w:r>
      <w:r w:rsidR="007439EA">
        <w:rPr>
          <w:noProof/>
        </w:rPr>
        <w:t>rib</w:t>
      </w:r>
      <w:r w:rsidR="007439EA">
        <w:rPr>
          <w:noProof/>
        </w:rPr>
        <w:t>in</w:t>
      </w:r>
      <w:r w:rsidR="007439EA">
        <w:rPr>
          <w:noProof/>
        </w:rPr>
        <w:t xml:space="preserve">g </w:t>
      </w:r>
      <w:r w:rsidR="007439EA">
        <w:rPr>
          <w:noProof/>
        </w:rPr>
        <w:t>wh</w:t>
      </w:r>
      <w:r w:rsidR="007439EA">
        <w:rPr>
          <w:noProof/>
        </w:rPr>
        <w:t xml:space="preserve">at </w:t>
      </w:r>
      <w:r w:rsidR="007439EA">
        <w:rPr>
          <w:noProof/>
        </w:rPr>
        <w:t>IN</w:t>
      </w:r>
      <w:r w:rsidR="007439EA">
        <w:rPr>
          <w:noProof/>
        </w:rPr>
        <w:t>LA</w:t>
      </w:r>
      <w:r w:rsidR="007439EA">
        <w:rPr>
          <w:noProof/>
        </w:rPr>
        <w:t xml:space="preserve"> </w:t>
      </w:r>
      <w:r w:rsidR="007439EA">
        <w:rPr>
          <w:noProof/>
        </w:rPr>
        <w:t>d</w:t>
      </w:r>
      <w:r w:rsidR="007439EA">
        <w:rPr>
          <w:noProof/>
        </w:rPr>
        <w:t>oes</w:t>
      </w:r>
      <w:r w:rsidR="007439EA">
        <w:rPr>
          <w:noProof/>
        </w:rPr>
        <w:t xml:space="preserve">, </w:t>
      </w:r>
      <w:r w:rsidR="007439EA">
        <w:rPr>
          <w:noProof/>
        </w:rPr>
        <w:t xml:space="preserve">not </w:t>
      </w:r>
      <w:r w:rsidR="007439EA">
        <w:rPr>
          <w:noProof/>
        </w:rPr>
        <w:t>w</w:t>
      </w:r>
      <w:r w:rsidR="007439EA">
        <w:rPr>
          <w:noProof/>
        </w:rPr>
        <w:t>hat</w:t>
      </w:r>
      <w:r w:rsidR="007439EA">
        <w:rPr>
          <w:noProof/>
        </w:rPr>
        <w:t xml:space="preserve"> w</w:t>
      </w:r>
      <w:r w:rsidR="007439EA">
        <w:rPr>
          <w:noProof/>
        </w:rPr>
        <w:t>e a</w:t>
      </w:r>
      <w:r w:rsidR="007439EA">
        <w:rPr>
          <w:noProof/>
        </w:rPr>
        <w:t>r</w:t>
      </w:r>
      <w:r w:rsidR="007439EA">
        <w:rPr>
          <w:noProof/>
        </w:rPr>
        <w:t xml:space="preserve">e </w:t>
      </w:r>
      <w:r w:rsidR="007439EA">
        <w:rPr>
          <w:noProof/>
        </w:rPr>
        <w:t>go</w:t>
      </w:r>
      <w:r w:rsidR="007439EA">
        <w:rPr>
          <w:noProof/>
        </w:rPr>
        <w:t xml:space="preserve">ing </w:t>
      </w:r>
      <w:r w:rsidR="007439EA">
        <w:rPr>
          <w:noProof/>
        </w:rPr>
        <w:t xml:space="preserve">to </w:t>
      </w:r>
      <w:r w:rsidR="007439EA">
        <w:rPr>
          <w:noProof/>
        </w:rPr>
        <w:t>do</w:t>
      </w:r>
      <w:r w:rsidR="007439EA">
        <w:rPr>
          <w:noProof/>
        </w:rPr>
        <w:t xml:space="preserve">. </w:t>
      </w:r>
      <w:r w:rsidR="007439EA">
        <w:rPr>
          <w:noProof/>
        </w:rPr>
        <w:t>W</w:t>
      </w:r>
      <w:r w:rsidR="007439EA">
        <w:rPr>
          <w:noProof/>
        </w:rPr>
        <w:t xml:space="preserve">e </w:t>
      </w:r>
      <w:r w:rsidR="007439EA">
        <w:rPr>
          <w:noProof/>
        </w:rPr>
        <w:t>a</w:t>
      </w:r>
      <w:r w:rsidR="007439EA">
        <w:rPr>
          <w:noProof/>
        </w:rPr>
        <w:t>r</w:t>
      </w:r>
      <w:r w:rsidR="007439EA">
        <w:rPr>
          <w:noProof/>
        </w:rPr>
        <w:t>en'</w:t>
      </w:r>
      <w:r w:rsidR="007439EA">
        <w:rPr>
          <w:noProof/>
        </w:rPr>
        <w:t xml:space="preserve">t </w:t>
      </w:r>
      <w:r w:rsidR="007439EA">
        <w:rPr>
          <w:noProof/>
        </w:rPr>
        <w:t>g</w:t>
      </w:r>
      <w:r w:rsidR="007439EA">
        <w:rPr>
          <w:noProof/>
        </w:rPr>
        <w:t>o</w:t>
      </w:r>
      <w:r w:rsidR="007439EA">
        <w:rPr>
          <w:noProof/>
        </w:rPr>
        <w:t xml:space="preserve">ing </w:t>
      </w:r>
      <w:r w:rsidR="007439EA">
        <w:rPr>
          <w:noProof/>
        </w:rPr>
        <w:t xml:space="preserve">to </w:t>
      </w:r>
      <w:r w:rsidR="007439EA">
        <w:rPr>
          <w:noProof/>
        </w:rPr>
        <w:t>us</w:t>
      </w:r>
      <w:r w:rsidR="007439EA">
        <w:rPr>
          <w:noProof/>
        </w:rPr>
        <w:t>e</w:t>
      </w:r>
      <w:r w:rsidR="007439EA">
        <w:rPr>
          <w:noProof/>
        </w:rPr>
        <w:t xml:space="preserve"> th</w:t>
      </w:r>
      <w:r w:rsidR="007439EA">
        <w:rPr>
          <w:noProof/>
        </w:rPr>
        <w:t xml:space="preserve">e </w:t>
      </w:r>
      <w:r w:rsidR="007439EA">
        <w:rPr>
          <w:noProof/>
        </w:rPr>
        <w:t>P</w:t>
      </w:r>
      <w:r w:rsidR="007439EA">
        <w:rPr>
          <w:noProof/>
        </w:rPr>
        <w:t>o</w:t>
      </w:r>
      <w:r w:rsidR="007439EA">
        <w:rPr>
          <w:noProof/>
        </w:rPr>
        <w:t>is</w:t>
      </w:r>
      <w:r w:rsidR="007439EA">
        <w:rPr>
          <w:noProof/>
        </w:rPr>
        <w:t>so</w:t>
      </w:r>
      <w:r w:rsidR="007439EA">
        <w:rPr>
          <w:noProof/>
        </w:rPr>
        <w:t xml:space="preserve">n </w:t>
      </w:r>
      <w:r w:rsidR="007439EA">
        <w:rPr>
          <w:noProof/>
        </w:rPr>
        <w:t>t</w:t>
      </w:r>
      <w:r w:rsidR="007439EA">
        <w:rPr>
          <w:noProof/>
        </w:rPr>
        <w:t>r</w:t>
      </w:r>
      <w:r w:rsidR="007439EA">
        <w:rPr>
          <w:noProof/>
        </w:rPr>
        <w:t>i</w:t>
      </w:r>
      <w:r w:rsidR="007439EA">
        <w:rPr>
          <w:noProof/>
        </w:rPr>
        <w:t>ck.</w:t>
      </w:r>
      <w:r w:rsidR="007439EA">
        <w:rPr>
          <w:noProof/>
        </w:rPr>
        <w:t xml:space="preserve"> </w:t>
      </w:r>
      <w:r w:rsidR="007439EA">
        <w:rPr>
          <w:noProof/>
        </w:rPr>
        <w:t>P</w:t>
      </w:r>
      <w:r w:rsidR="007439EA">
        <w:rPr>
          <w:noProof/>
        </w:rPr>
        <w:t>ro</w:t>
      </w:r>
      <w:r w:rsidR="007439EA">
        <w:rPr>
          <w:noProof/>
        </w:rPr>
        <w:t>vi</w:t>
      </w:r>
      <w:r w:rsidR="007439EA">
        <w:rPr>
          <w:noProof/>
        </w:rPr>
        <w:t>d</w:t>
      </w:r>
      <w:r w:rsidR="007439EA">
        <w:rPr>
          <w:noProof/>
        </w:rPr>
        <w:t>e</w:t>
      </w:r>
      <w:r w:rsidR="007439EA">
        <w:rPr>
          <w:noProof/>
        </w:rPr>
        <w:t xml:space="preserve"> j</w:t>
      </w:r>
      <w:r w:rsidR="007439EA">
        <w:rPr>
          <w:noProof/>
        </w:rPr>
        <w:t>us</w:t>
      </w:r>
      <w:r w:rsidR="007439EA">
        <w:rPr>
          <w:noProof/>
        </w:rPr>
        <w:t>t en</w:t>
      </w:r>
      <w:r w:rsidR="007439EA">
        <w:rPr>
          <w:noProof/>
        </w:rPr>
        <w:t>ou</w:t>
      </w:r>
      <w:r w:rsidR="007439EA">
        <w:rPr>
          <w:noProof/>
        </w:rPr>
        <w:t xml:space="preserve">gh </w:t>
      </w:r>
      <w:r w:rsidR="007439EA">
        <w:rPr>
          <w:noProof/>
        </w:rPr>
        <w:t>d</w:t>
      </w:r>
      <w:r w:rsidR="007439EA">
        <w:rPr>
          <w:noProof/>
        </w:rPr>
        <w:t>e</w:t>
      </w:r>
      <w:r w:rsidR="007439EA">
        <w:rPr>
          <w:noProof/>
        </w:rPr>
        <w:t>t</w:t>
      </w:r>
      <w:r w:rsidR="007439EA">
        <w:rPr>
          <w:noProof/>
        </w:rPr>
        <w:t>ail</w:t>
      </w:r>
      <w:r w:rsidR="007439EA">
        <w:rPr>
          <w:noProof/>
        </w:rPr>
        <w:t xml:space="preserve">s </w:t>
      </w:r>
      <w:r w:rsidR="007439EA">
        <w:rPr>
          <w:noProof/>
        </w:rPr>
        <w:t>s</w:t>
      </w:r>
      <w:r w:rsidR="007439EA">
        <w:rPr>
          <w:noProof/>
        </w:rPr>
        <w:t xml:space="preserve">o </w:t>
      </w:r>
      <w:r w:rsidR="007439EA">
        <w:rPr>
          <w:noProof/>
        </w:rPr>
        <w:t>that</w:t>
      </w:r>
      <w:r w:rsidR="007439EA">
        <w:rPr>
          <w:noProof/>
        </w:rPr>
        <w:t xml:space="preserve"> </w:t>
      </w:r>
      <w:r w:rsidR="007439EA">
        <w:rPr>
          <w:noProof/>
        </w:rPr>
        <w:t>y</w:t>
      </w:r>
      <w:r w:rsidR="007439EA">
        <w:rPr>
          <w:noProof/>
        </w:rPr>
        <w:t>ou c</w:t>
      </w:r>
      <w:r w:rsidR="007439EA">
        <w:rPr>
          <w:noProof/>
        </w:rPr>
        <w:t>an</w:t>
      </w:r>
      <w:r w:rsidR="007439EA">
        <w:rPr>
          <w:noProof/>
        </w:rPr>
        <w:t xml:space="preserve"> </w:t>
      </w:r>
      <w:r w:rsidR="007439EA">
        <w:rPr>
          <w:noProof/>
        </w:rPr>
        <w:t>f</w:t>
      </w:r>
      <w:r w:rsidR="007439EA">
        <w:rPr>
          <w:noProof/>
        </w:rPr>
        <w:t>ocus</w:t>
      </w:r>
      <w:r w:rsidR="007439EA">
        <w:rPr>
          <w:noProof/>
        </w:rPr>
        <w:t xml:space="preserve"> o</w:t>
      </w:r>
      <w:r w:rsidR="007439EA">
        <w:rPr>
          <w:noProof/>
        </w:rPr>
        <w:t xml:space="preserve">n </w:t>
      </w:r>
      <w:r w:rsidR="007439EA">
        <w:rPr>
          <w:noProof/>
        </w:rPr>
        <w:t xml:space="preserve">the </w:t>
      </w:r>
      <w:r w:rsidR="007439EA">
        <w:rPr>
          <w:noProof/>
        </w:rPr>
        <w:t>li</w:t>
      </w:r>
      <w:r w:rsidR="007439EA">
        <w:rPr>
          <w:noProof/>
        </w:rPr>
        <w:t>mi</w:t>
      </w:r>
      <w:r w:rsidR="007439EA">
        <w:rPr>
          <w:noProof/>
        </w:rPr>
        <w:t>t</w:t>
      </w:r>
      <w:r w:rsidR="007439EA">
        <w:rPr>
          <w:noProof/>
        </w:rPr>
        <w:t>a</w:t>
      </w:r>
      <w:r w:rsidR="007439EA">
        <w:rPr>
          <w:noProof/>
        </w:rPr>
        <w:t>ti</w:t>
      </w:r>
      <w:r w:rsidR="007439EA">
        <w:rPr>
          <w:noProof/>
        </w:rPr>
        <w:t>on</w:t>
      </w:r>
      <w:r w:rsidR="007439EA">
        <w:rPr>
          <w:noProof/>
        </w:rPr>
        <w:t>s</w:t>
      </w:r>
      <w:r w:rsidR="007439EA">
        <w:rPr>
          <w:noProof/>
        </w:rPr>
        <w:t xml:space="preserve"> </w:t>
      </w:r>
      <w:r w:rsidR="007439EA">
        <w:rPr>
          <w:noProof/>
        </w:rPr>
        <w:t xml:space="preserve">of </w:t>
      </w:r>
      <w:r w:rsidR="007439EA">
        <w:rPr>
          <w:noProof/>
        </w:rPr>
        <w:t>w</w:t>
      </w:r>
      <w:r w:rsidR="007439EA">
        <w:rPr>
          <w:noProof/>
        </w:rPr>
        <w:t>hat</w:t>
      </w:r>
      <w:r w:rsidR="007439EA">
        <w:rPr>
          <w:noProof/>
        </w:rPr>
        <w:t xml:space="preserve"> </w:t>
      </w:r>
      <w:r w:rsidR="007439EA">
        <w:rPr>
          <w:noProof/>
        </w:rPr>
        <w:t>INL</w:t>
      </w:r>
      <w:r w:rsidR="007439EA">
        <w:rPr>
          <w:noProof/>
        </w:rPr>
        <w:t xml:space="preserve">A </w:t>
      </w:r>
      <w:r w:rsidR="007439EA">
        <w:rPr>
          <w:noProof/>
        </w:rPr>
        <w:t>d</w:t>
      </w:r>
      <w:r w:rsidR="007439EA">
        <w:rPr>
          <w:noProof/>
        </w:rPr>
        <w:t>oe</w:t>
      </w:r>
      <w:r w:rsidR="007439EA">
        <w:rPr>
          <w:noProof/>
        </w:rPr>
        <w:t xml:space="preserve">s, </w:t>
      </w:r>
      <w:r w:rsidR="007439EA">
        <w:rPr>
          <w:noProof/>
        </w:rPr>
        <w:t>and</w:t>
      </w:r>
      <w:r w:rsidR="007439EA">
        <w:rPr>
          <w:noProof/>
        </w:rPr>
        <w:t xml:space="preserve"> </w:t>
      </w:r>
      <w:r w:rsidR="007439EA">
        <w:rPr>
          <w:noProof/>
        </w:rPr>
        <w:t>hen</w:t>
      </w:r>
      <w:r w:rsidR="007439EA">
        <w:rPr>
          <w:noProof/>
        </w:rPr>
        <w:t xml:space="preserve">ce </w:t>
      </w:r>
      <w:r w:rsidR="007439EA">
        <w:rPr>
          <w:noProof/>
        </w:rPr>
        <w:t>c</w:t>
      </w:r>
      <w:r w:rsidR="007439EA">
        <w:rPr>
          <w:noProof/>
        </w:rPr>
        <w:t>on</w:t>
      </w:r>
      <w:r w:rsidR="007439EA">
        <w:rPr>
          <w:noProof/>
        </w:rPr>
        <w:t>vi</w:t>
      </w:r>
      <w:r w:rsidR="007439EA">
        <w:rPr>
          <w:noProof/>
        </w:rPr>
        <w:t>n</w:t>
      </w:r>
      <w:r w:rsidR="007439EA">
        <w:rPr>
          <w:noProof/>
        </w:rPr>
        <w:t>ce</w:t>
      </w:r>
      <w:r w:rsidR="007439EA">
        <w:rPr>
          <w:noProof/>
        </w:rPr>
        <w:t xml:space="preserve"> t</w:t>
      </w:r>
      <w:r w:rsidR="007439EA">
        <w:rPr>
          <w:noProof/>
        </w:rPr>
        <w:t>he</w:t>
      </w:r>
      <w:r w:rsidR="007439EA">
        <w:rPr>
          <w:noProof/>
        </w:rPr>
        <w:t xml:space="preserve"> </w:t>
      </w:r>
      <w:r w:rsidR="007439EA">
        <w:rPr>
          <w:noProof/>
        </w:rPr>
        <w:t>r</w:t>
      </w:r>
      <w:r w:rsidR="007439EA">
        <w:rPr>
          <w:noProof/>
        </w:rPr>
        <w:t>ev</w:t>
      </w:r>
      <w:r w:rsidR="007439EA">
        <w:rPr>
          <w:noProof/>
        </w:rPr>
        <w:t>ie</w:t>
      </w:r>
      <w:r w:rsidR="007439EA">
        <w:rPr>
          <w:noProof/>
        </w:rPr>
        <w:t>w</w:t>
      </w:r>
      <w:r w:rsidR="007439EA">
        <w:rPr>
          <w:noProof/>
        </w:rPr>
        <w:t>e</w:t>
      </w:r>
      <w:r w:rsidR="007439EA">
        <w:rPr>
          <w:noProof/>
        </w:rPr>
        <w:t>r</w:t>
      </w:r>
      <w:r w:rsidR="007439EA">
        <w:rPr>
          <w:noProof/>
        </w:rPr>
        <w:t xml:space="preserve"> t</w:t>
      </w:r>
      <w:r w:rsidR="007439EA">
        <w:rPr>
          <w:noProof/>
        </w:rPr>
        <w:t>hat</w:t>
      </w:r>
      <w:r w:rsidR="007439EA">
        <w:rPr>
          <w:noProof/>
        </w:rPr>
        <w:t xml:space="preserve"> </w:t>
      </w:r>
      <w:r w:rsidR="007439EA">
        <w:rPr>
          <w:noProof/>
        </w:rPr>
        <w:t>w</w:t>
      </w:r>
      <w:r w:rsidR="007439EA">
        <w:rPr>
          <w:noProof/>
        </w:rPr>
        <w:t>ha</w:t>
      </w:r>
      <w:r w:rsidR="007439EA">
        <w:rPr>
          <w:noProof/>
        </w:rPr>
        <w:t xml:space="preserve">t </w:t>
      </w:r>
      <w:r w:rsidR="007439EA">
        <w:rPr>
          <w:noProof/>
        </w:rPr>
        <w:t>we</w:t>
      </w:r>
      <w:r w:rsidR="007439EA">
        <w:rPr>
          <w:noProof/>
        </w:rPr>
        <w:t xml:space="preserve"> a</w:t>
      </w:r>
      <w:r w:rsidR="007439EA">
        <w:rPr>
          <w:noProof/>
        </w:rPr>
        <w:t>re</w:t>
      </w:r>
      <w:r w:rsidR="007439EA">
        <w:rPr>
          <w:noProof/>
        </w:rPr>
        <w:t xml:space="preserve"> </w:t>
      </w:r>
      <w:r w:rsidR="007439EA">
        <w:rPr>
          <w:noProof/>
        </w:rPr>
        <w:t>doin</w:t>
      </w:r>
      <w:r w:rsidR="007439EA">
        <w:rPr>
          <w:noProof/>
        </w:rPr>
        <w:t xml:space="preserve">g </w:t>
      </w:r>
      <w:r w:rsidR="007439EA">
        <w:rPr>
          <w:noProof/>
        </w:rPr>
        <w:t>i</w:t>
      </w:r>
      <w:r w:rsidR="007439EA">
        <w:rPr>
          <w:noProof/>
        </w:rPr>
        <w:t xml:space="preserve">s </w:t>
      </w:r>
      <w:r w:rsidR="007439EA">
        <w:rPr>
          <w:noProof/>
        </w:rPr>
        <w:t>i</w:t>
      </w:r>
      <w:r w:rsidR="007439EA">
        <w:rPr>
          <w:noProof/>
        </w:rPr>
        <w:t>m</w:t>
      </w:r>
      <w:r w:rsidR="007439EA">
        <w:rPr>
          <w:noProof/>
        </w:rPr>
        <w:t>por</w:t>
      </w:r>
      <w:r w:rsidR="007439EA">
        <w:rPr>
          <w:noProof/>
        </w:rPr>
        <w:t>t</w:t>
      </w:r>
      <w:r w:rsidR="007439EA">
        <w:rPr>
          <w:noProof/>
        </w:rPr>
        <w:t>ant</w:t>
      </w:r>
      <w:r w:rsidR="007439EA">
        <w:rPr>
          <w:noProof/>
        </w:rPr>
        <w:t>.</w:t>
      </w:r>
    </w:p>
  </w:comment>
  <w:comment w:id="97" w:author="Alexander Stringer" w:date="2019-09-30T10:40:00Z" w:initials="AS">
    <w:p w14:paraId="190E4B3B" w14:textId="6DCB13F2" w:rsidR="003F0392" w:rsidRDefault="003F0392">
      <w:pPr>
        <w:pStyle w:val="CommentText"/>
      </w:pPr>
      <w:r>
        <w:rPr>
          <w:rStyle w:val="CommentReference"/>
        </w:rPr>
        <w:annotationRef/>
      </w:r>
      <w:r w:rsidR="007439EA">
        <w:rPr>
          <w:noProof/>
        </w:rPr>
        <w:t>"C</w:t>
      </w:r>
      <w:r w:rsidR="007439EA">
        <w:rPr>
          <w:noProof/>
        </w:rPr>
        <w:t>"</w:t>
      </w:r>
      <w:r w:rsidR="007439EA">
        <w:rPr>
          <w:noProof/>
        </w:rPr>
        <w:t xml:space="preserve"> m</w:t>
      </w:r>
      <w:r w:rsidR="007439EA">
        <w:rPr>
          <w:noProof/>
        </w:rPr>
        <w:t>at</w:t>
      </w:r>
      <w:r w:rsidR="007439EA">
        <w:rPr>
          <w:noProof/>
        </w:rPr>
        <w:t>ri</w:t>
      </w:r>
      <w:r w:rsidR="007439EA">
        <w:rPr>
          <w:noProof/>
        </w:rPr>
        <w:t xml:space="preserve">x </w:t>
      </w:r>
      <w:r w:rsidR="007439EA">
        <w:rPr>
          <w:noProof/>
        </w:rPr>
        <w:t>ha</w:t>
      </w:r>
      <w:r w:rsidR="007439EA">
        <w:rPr>
          <w:noProof/>
        </w:rPr>
        <w:t>sn</w:t>
      </w:r>
      <w:r w:rsidR="007439EA">
        <w:rPr>
          <w:noProof/>
        </w:rPr>
        <w:t xml:space="preserve">'t </w:t>
      </w:r>
      <w:r w:rsidR="007439EA">
        <w:rPr>
          <w:noProof/>
        </w:rPr>
        <w:t>be</w:t>
      </w:r>
      <w:r w:rsidR="007439EA">
        <w:rPr>
          <w:noProof/>
        </w:rPr>
        <w:t xml:space="preserve">en </w:t>
      </w:r>
      <w:r w:rsidR="007439EA">
        <w:rPr>
          <w:noProof/>
        </w:rPr>
        <w:t>d</w:t>
      </w:r>
      <w:r w:rsidR="007439EA">
        <w:rPr>
          <w:noProof/>
        </w:rPr>
        <w:t>e</w:t>
      </w:r>
      <w:r w:rsidR="007439EA">
        <w:rPr>
          <w:noProof/>
        </w:rPr>
        <w:t>fin</w:t>
      </w:r>
      <w:r w:rsidR="007439EA">
        <w:rPr>
          <w:noProof/>
        </w:rPr>
        <w:t>ed.</w:t>
      </w:r>
    </w:p>
  </w:comment>
  <w:comment w:id="98" w:author="Alexander Stringer" w:date="2019-09-30T10:41:00Z" w:initials="AS">
    <w:p w14:paraId="56761A91" w14:textId="66F1AF62" w:rsidR="00D70E6B" w:rsidRDefault="00D70E6B">
      <w:pPr>
        <w:pStyle w:val="CommentText"/>
      </w:pPr>
      <w:r>
        <w:rPr>
          <w:rStyle w:val="CommentReference"/>
        </w:rPr>
        <w:annotationRef/>
      </w:r>
      <w:r w:rsidR="007439EA">
        <w:rPr>
          <w:noProof/>
        </w:rPr>
        <w:t>e</w:t>
      </w:r>
      <w:r w:rsidR="007439EA">
        <w:rPr>
          <w:noProof/>
        </w:rPr>
        <w:t>p</w:t>
      </w:r>
      <w:r w:rsidR="007439EA">
        <w:rPr>
          <w:noProof/>
        </w:rPr>
        <w:t>si</w:t>
      </w:r>
      <w:r w:rsidR="007439EA">
        <w:rPr>
          <w:noProof/>
        </w:rPr>
        <w:t>lo</w:t>
      </w:r>
      <w:r w:rsidR="007439EA">
        <w:rPr>
          <w:noProof/>
        </w:rPr>
        <w:t>n</w:t>
      </w:r>
      <w:r w:rsidR="007439EA">
        <w:rPr>
          <w:noProof/>
        </w:rPr>
        <w:t xml:space="preserve">, </w:t>
      </w:r>
      <w:r w:rsidR="007439EA">
        <w:rPr>
          <w:noProof/>
        </w:rPr>
        <w:t>no</w:t>
      </w:r>
      <w:r w:rsidR="007439EA">
        <w:rPr>
          <w:noProof/>
        </w:rPr>
        <w:t>t</w:t>
      </w:r>
      <w:r w:rsidR="007439EA">
        <w:rPr>
          <w:noProof/>
        </w:rPr>
        <w:t xml:space="preserve"> </w:t>
      </w:r>
      <w:r w:rsidR="007439EA">
        <w:rPr>
          <w:noProof/>
        </w:rPr>
        <w:t>e</w:t>
      </w:r>
      <w:r w:rsidR="007439EA">
        <w:rPr>
          <w:noProof/>
        </w:rPr>
        <w:t>ta</w:t>
      </w:r>
      <w:r w:rsidR="007439EA">
        <w:rPr>
          <w:noProof/>
        </w:rPr>
        <w:t>.</w:t>
      </w:r>
    </w:p>
  </w:comment>
  <w:comment w:id="99" w:author="Alexander Stringer" w:date="2019-09-30T10:45:00Z" w:initials="AS">
    <w:p w14:paraId="6B8F5DE4" w14:textId="792CFE23" w:rsidR="00FE13D8" w:rsidRDefault="00FE13D8">
      <w:pPr>
        <w:pStyle w:val="CommentText"/>
      </w:pPr>
      <w:r>
        <w:rPr>
          <w:rStyle w:val="CommentReference"/>
        </w:rPr>
        <w:annotationRef/>
      </w:r>
      <w:r w:rsidR="007439EA">
        <w:rPr>
          <w:noProof/>
        </w:rPr>
        <w:t>T</w:t>
      </w:r>
      <w:r w:rsidR="007439EA">
        <w:rPr>
          <w:noProof/>
        </w:rPr>
        <w:t>his</w:t>
      </w:r>
      <w:r w:rsidR="007439EA">
        <w:rPr>
          <w:noProof/>
        </w:rPr>
        <w:t xml:space="preserve"> is</w:t>
      </w:r>
      <w:r w:rsidR="007439EA">
        <w:rPr>
          <w:noProof/>
        </w:rPr>
        <w:t xml:space="preserve"> </w:t>
      </w:r>
      <w:r w:rsidR="007439EA">
        <w:rPr>
          <w:noProof/>
        </w:rPr>
        <w:t>a</w:t>
      </w:r>
      <w:r w:rsidR="007439EA">
        <w:rPr>
          <w:noProof/>
        </w:rPr>
        <w:t>no</w:t>
      </w:r>
      <w:r w:rsidR="007439EA">
        <w:rPr>
          <w:noProof/>
        </w:rPr>
        <w:t>th</w:t>
      </w:r>
      <w:r w:rsidR="007439EA">
        <w:rPr>
          <w:noProof/>
        </w:rPr>
        <w:t>er</w:t>
      </w:r>
      <w:r w:rsidR="007439EA">
        <w:rPr>
          <w:noProof/>
        </w:rPr>
        <w:t xml:space="preserve"> i</w:t>
      </w:r>
      <w:r w:rsidR="007439EA">
        <w:rPr>
          <w:noProof/>
        </w:rPr>
        <w:t>m</w:t>
      </w:r>
      <w:r w:rsidR="007439EA">
        <w:rPr>
          <w:noProof/>
        </w:rPr>
        <w:t>pl</w:t>
      </w:r>
      <w:r w:rsidR="007439EA">
        <w:rPr>
          <w:noProof/>
        </w:rPr>
        <w:t>i</w:t>
      </w:r>
      <w:r w:rsidR="007439EA">
        <w:rPr>
          <w:noProof/>
        </w:rPr>
        <w:t>ci</w:t>
      </w:r>
      <w:r w:rsidR="007439EA">
        <w:rPr>
          <w:noProof/>
        </w:rPr>
        <w:t xml:space="preserve">t </w:t>
      </w:r>
      <w:r w:rsidR="007439EA">
        <w:rPr>
          <w:noProof/>
        </w:rPr>
        <w:t>de</w:t>
      </w:r>
      <w:r w:rsidR="007439EA">
        <w:rPr>
          <w:noProof/>
        </w:rPr>
        <w:t>fi</w:t>
      </w:r>
      <w:r w:rsidR="007439EA">
        <w:rPr>
          <w:noProof/>
        </w:rPr>
        <w:t>n</w:t>
      </w:r>
      <w:r w:rsidR="007439EA">
        <w:rPr>
          <w:noProof/>
        </w:rPr>
        <w:t>iti</w:t>
      </w:r>
      <w:r w:rsidR="007439EA">
        <w:rPr>
          <w:noProof/>
        </w:rPr>
        <w:t>on</w:t>
      </w:r>
      <w:r w:rsidR="007439EA">
        <w:rPr>
          <w:noProof/>
        </w:rPr>
        <w:t>.</w:t>
      </w:r>
      <w:r w:rsidR="007439EA">
        <w:rPr>
          <w:noProof/>
        </w:rPr>
        <w:t xml:space="preserve"> </w:t>
      </w:r>
      <w:r w:rsidR="007439EA">
        <w:rPr>
          <w:noProof/>
        </w:rPr>
        <w:t>T</w:t>
      </w:r>
      <w:r w:rsidR="007439EA">
        <w:rPr>
          <w:noProof/>
        </w:rPr>
        <w:t xml:space="preserve">his </w:t>
      </w:r>
      <w:r w:rsidR="007439EA">
        <w:rPr>
          <w:noProof/>
        </w:rPr>
        <w:t>sho</w:t>
      </w:r>
      <w:r w:rsidR="007439EA">
        <w:rPr>
          <w:noProof/>
        </w:rPr>
        <w:t>uld</w:t>
      </w:r>
      <w:r w:rsidR="007439EA">
        <w:rPr>
          <w:noProof/>
        </w:rPr>
        <w:t xml:space="preserve"> </w:t>
      </w:r>
      <w:r w:rsidR="007439EA">
        <w:rPr>
          <w:noProof/>
        </w:rPr>
        <w:t xml:space="preserve">be </w:t>
      </w:r>
      <w:r w:rsidR="007439EA">
        <w:rPr>
          <w:noProof/>
        </w:rPr>
        <w:t>d</w:t>
      </w:r>
      <w:r w:rsidR="007439EA">
        <w:rPr>
          <w:noProof/>
        </w:rPr>
        <w:t>e</w:t>
      </w:r>
      <w:r w:rsidR="007439EA">
        <w:rPr>
          <w:noProof/>
        </w:rPr>
        <w:t>fine</w:t>
      </w:r>
      <w:r w:rsidR="007439EA">
        <w:rPr>
          <w:noProof/>
        </w:rPr>
        <w:t>d</w:t>
      </w:r>
      <w:r w:rsidR="007439EA">
        <w:rPr>
          <w:noProof/>
        </w:rPr>
        <w:t xml:space="preserve"> </w:t>
      </w:r>
      <w:r w:rsidR="007439EA">
        <w:rPr>
          <w:noProof/>
        </w:rPr>
        <w:t>wh</w:t>
      </w:r>
      <w:r w:rsidR="007439EA">
        <w:rPr>
          <w:noProof/>
        </w:rPr>
        <w:t xml:space="preserve">en </w:t>
      </w:r>
      <w:r w:rsidR="007439EA">
        <w:rPr>
          <w:noProof/>
        </w:rPr>
        <w:t xml:space="preserve">you </w:t>
      </w:r>
      <w:r w:rsidR="007439EA">
        <w:rPr>
          <w:noProof/>
        </w:rPr>
        <w:t>fi</w:t>
      </w:r>
      <w:r w:rsidR="007439EA">
        <w:rPr>
          <w:noProof/>
        </w:rPr>
        <w:t>rs</w:t>
      </w:r>
      <w:r w:rsidR="007439EA">
        <w:rPr>
          <w:noProof/>
        </w:rPr>
        <w:t xml:space="preserve">t </w:t>
      </w:r>
      <w:r w:rsidR="007439EA">
        <w:rPr>
          <w:noProof/>
        </w:rPr>
        <w:t>de</w:t>
      </w:r>
      <w:r w:rsidR="007439EA">
        <w:rPr>
          <w:noProof/>
        </w:rPr>
        <w:t>f</w:t>
      </w:r>
      <w:r w:rsidR="007439EA">
        <w:rPr>
          <w:noProof/>
        </w:rPr>
        <w:t>in</w:t>
      </w:r>
      <w:r w:rsidR="007439EA">
        <w:rPr>
          <w:noProof/>
        </w:rPr>
        <w:t>e</w:t>
      </w:r>
      <w:r w:rsidR="007439EA">
        <w:rPr>
          <w:noProof/>
        </w:rPr>
        <w:t xml:space="preserve"> </w:t>
      </w:r>
      <w:r w:rsidR="007439EA">
        <w:rPr>
          <w:noProof/>
        </w:rPr>
        <w:t>et</w:t>
      </w:r>
      <w:r w:rsidR="007439EA">
        <w:rPr>
          <w:noProof/>
        </w:rPr>
        <w:t xml:space="preserve">a. </w:t>
      </w:r>
      <w:r w:rsidR="007439EA">
        <w:rPr>
          <w:noProof/>
        </w:rPr>
        <w:t>S</w:t>
      </w:r>
      <w:r w:rsidR="007439EA">
        <w:rPr>
          <w:noProof/>
        </w:rPr>
        <w:t>ee</w:t>
      </w:r>
      <w:r w:rsidR="007439EA">
        <w:rPr>
          <w:noProof/>
        </w:rPr>
        <w:t xml:space="preserve"> the</w:t>
      </w:r>
      <w:r w:rsidR="007439EA">
        <w:rPr>
          <w:noProof/>
        </w:rPr>
        <w:t xml:space="preserve"> c</w:t>
      </w:r>
      <w:r w:rsidR="007439EA">
        <w:rPr>
          <w:noProof/>
        </w:rPr>
        <w:t>a</w:t>
      </w:r>
      <w:r w:rsidR="007439EA">
        <w:rPr>
          <w:noProof/>
        </w:rPr>
        <w:t>se</w:t>
      </w:r>
      <w:r w:rsidR="007439EA">
        <w:rPr>
          <w:noProof/>
        </w:rPr>
        <w:t xml:space="preserve"> c</w:t>
      </w:r>
      <w:r w:rsidR="007439EA">
        <w:rPr>
          <w:noProof/>
        </w:rPr>
        <w:t>ro</w:t>
      </w:r>
      <w:r w:rsidR="007439EA">
        <w:rPr>
          <w:noProof/>
        </w:rPr>
        <w:t>s</w:t>
      </w:r>
      <w:r w:rsidR="007439EA">
        <w:rPr>
          <w:noProof/>
        </w:rPr>
        <w:t>so</w:t>
      </w:r>
      <w:r w:rsidR="007439EA">
        <w:rPr>
          <w:noProof/>
        </w:rPr>
        <w:t>v</w:t>
      </w:r>
      <w:r w:rsidR="007439EA">
        <w:rPr>
          <w:noProof/>
        </w:rPr>
        <w:t>e</w:t>
      </w:r>
      <w:r w:rsidR="007439EA">
        <w:rPr>
          <w:noProof/>
        </w:rPr>
        <w:t>r</w:t>
      </w:r>
      <w:r w:rsidR="007439EA">
        <w:rPr>
          <w:noProof/>
        </w:rPr>
        <w:t xml:space="preserve"> p</w:t>
      </w:r>
      <w:r w:rsidR="007439EA">
        <w:rPr>
          <w:noProof/>
        </w:rPr>
        <w:t>ape</w:t>
      </w:r>
      <w:r w:rsidR="007439EA">
        <w:rPr>
          <w:noProof/>
        </w:rPr>
        <w:t>r</w:t>
      </w:r>
      <w:r w:rsidR="007439EA">
        <w:rPr>
          <w:noProof/>
        </w:rPr>
        <w:t>-</w:t>
      </w:r>
      <w:r w:rsidR="007439EA">
        <w:rPr>
          <w:noProof/>
        </w:rPr>
        <w:t xml:space="preserve"> </w:t>
      </w:r>
      <w:r w:rsidR="007439EA">
        <w:rPr>
          <w:noProof/>
        </w:rPr>
        <w:t>i</w:t>
      </w:r>
      <w:r w:rsidR="007439EA">
        <w:rPr>
          <w:noProof/>
        </w:rPr>
        <w:t xml:space="preserve">t </w:t>
      </w:r>
      <w:r w:rsidR="007439EA">
        <w:rPr>
          <w:noProof/>
        </w:rPr>
        <w:t>t</w:t>
      </w:r>
      <w:r w:rsidR="007439EA">
        <w:rPr>
          <w:noProof/>
        </w:rPr>
        <w:t>oo</w:t>
      </w:r>
      <w:r w:rsidR="007439EA">
        <w:rPr>
          <w:noProof/>
        </w:rPr>
        <w:t>k</w:t>
      </w:r>
      <w:r w:rsidR="007439EA">
        <w:rPr>
          <w:noProof/>
        </w:rPr>
        <w:t xml:space="preserve"> </w:t>
      </w:r>
      <w:r w:rsidR="007439EA">
        <w:rPr>
          <w:noProof/>
        </w:rPr>
        <w:t>us</w:t>
      </w:r>
      <w:r w:rsidR="007439EA">
        <w:rPr>
          <w:noProof/>
        </w:rPr>
        <w:t xml:space="preserve"> a</w:t>
      </w:r>
      <w:r w:rsidR="007439EA">
        <w:rPr>
          <w:noProof/>
        </w:rPr>
        <w:t xml:space="preserve"> l</w:t>
      </w:r>
      <w:r w:rsidR="007439EA">
        <w:rPr>
          <w:noProof/>
        </w:rPr>
        <w:t xml:space="preserve">ot </w:t>
      </w:r>
      <w:r w:rsidR="007439EA">
        <w:rPr>
          <w:noProof/>
        </w:rPr>
        <w:t xml:space="preserve">of </w:t>
      </w:r>
      <w:r w:rsidR="007439EA">
        <w:rPr>
          <w:noProof/>
        </w:rPr>
        <w:t>t</w:t>
      </w:r>
      <w:r w:rsidR="007439EA">
        <w:rPr>
          <w:noProof/>
        </w:rPr>
        <w:t>r</w:t>
      </w:r>
      <w:r w:rsidR="007439EA">
        <w:rPr>
          <w:noProof/>
        </w:rPr>
        <w:t>ie</w:t>
      </w:r>
      <w:r w:rsidR="007439EA">
        <w:rPr>
          <w:noProof/>
        </w:rPr>
        <w:t>s t</w:t>
      </w:r>
      <w:r w:rsidR="007439EA">
        <w:rPr>
          <w:noProof/>
        </w:rPr>
        <w:t>o</w:t>
      </w:r>
      <w:r w:rsidR="007439EA">
        <w:rPr>
          <w:noProof/>
        </w:rPr>
        <w:t xml:space="preserve"> </w:t>
      </w:r>
      <w:r w:rsidR="007439EA">
        <w:rPr>
          <w:noProof/>
        </w:rPr>
        <w:t>fi</w:t>
      </w:r>
      <w:r w:rsidR="007439EA">
        <w:rPr>
          <w:noProof/>
        </w:rPr>
        <w:t>gu</w:t>
      </w:r>
      <w:r w:rsidR="007439EA">
        <w:rPr>
          <w:noProof/>
        </w:rPr>
        <w:t>re o</w:t>
      </w:r>
      <w:r w:rsidR="007439EA">
        <w:rPr>
          <w:noProof/>
        </w:rPr>
        <w:t xml:space="preserve">ut </w:t>
      </w:r>
      <w:r w:rsidR="007439EA">
        <w:rPr>
          <w:noProof/>
        </w:rPr>
        <w:t>the</w:t>
      </w:r>
      <w:r w:rsidR="007439EA">
        <w:rPr>
          <w:noProof/>
        </w:rPr>
        <w:t xml:space="preserve"> </w:t>
      </w:r>
      <w:r w:rsidR="007439EA">
        <w:rPr>
          <w:noProof/>
        </w:rPr>
        <w:t>c</w:t>
      </w:r>
      <w:r w:rsidR="007439EA">
        <w:rPr>
          <w:noProof/>
        </w:rPr>
        <w:t>le</w:t>
      </w:r>
      <w:r w:rsidR="007439EA">
        <w:rPr>
          <w:noProof/>
        </w:rPr>
        <w:t>a</w:t>
      </w:r>
      <w:r w:rsidR="007439EA">
        <w:rPr>
          <w:noProof/>
        </w:rPr>
        <w:t>r</w:t>
      </w:r>
      <w:r w:rsidR="007439EA">
        <w:rPr>
          <w:noProof/>
        </w:rPr>
        <w:t>es</w:t>
      </w:r>
      <w:r w:rsidR="007439EA">
        <w:rPr>
          <w:noProof/>
        </w:rPr>
        <w:t xml:space="preserve">t </w:t>
      </w:r>
      <w:r w:rsidR="007439EA">
        <w:rPr>
          <w:noProof/>
        </w:rPr>
        <w:t>wa</w:t>
      </w:r>
      <w:r w:rsidR="007439EA">
        <w:rPr>
          <w:noProof/>
        </w:rPr>
        <w:t>y to</w:t>
      </w:r>
      <w:r w:rsidR="007439EA">
        <w:rPr>
          <w:noProof/>
        </w:rPr>
        <w:t xml:space="preserve"> </w:t>
      </w:r>
      <w:r w:rsidR="007439EA">
        <w:rPr>
          <w:noProof/>
        </w:rPr>
        <w:t>de</w:t>
      </w:r>
      <w:r w:rsidR="007439EA">
        <w:rPr>
          <w:noProof/>
        </w:rPr>
        <w:t>fi</w:t>
      </w:r>
      <w:r w:rsidR="007439EA">
        <w:rPr>
          <w:noProof/>
        </w:rPr>
        <w:t xml:space="preserve">ne </w:t>
      </w:r>
      <w:r w:rsidR="007439EA">
        <w:rPr>
          <w:noProof/>
        </w:rPr>
        <w:t>al</w:t>
      </w:r>
      <w:r w:rsidR="007439EA">
        <w:rPr>
          <w:noProof/>
        </w:rPr>
        <w:t>l t</w:t>
      </w:r>
      <w:r w:rsidR="007439EA">
        <w:rPr>
          <w:noProof/>
        </w:rPr>
        <w:t xml:space="preserve">he </w:t>
      </w:r>
      <w:r w:rsidR="007439EA">
        <w:rPr>
          <w:noProof/>
        </w:rPr>
        <w:t>te</w:t>
      </w:r>
      <w:r w:rsidR="007439EA">
        <w:rPr>
          <w:noProof/>
        </w:rPr>
        <w:t>rm</w:t>
      </w:r>
      <w:r w:rsidR="007439EA">
        <w:rPr>
          <w:noProof/>
        </w:rPr>
        <w:t>s,</w:t>
      </w:r>
      <w:r w:rsidR="007439EA">
        <w:rPr>
          <w:noProof/>
        </w:rPr>
        <w:t xml:space="preserve"> </w:t>
      </w:r>
      <w:r w:rsidR="007439EA">
        <w:rPr>
          <w:noProof/>
        </w:rPr>
        <w:t>s</w:t>
      </w:r>
      <w:r w:rsidR="007439EA">
        <w:rPr>
          <w:noProof/>
        </w:rPr>
        <w:t>o i</w:t>
      </w:r>
      <w:r w:rsidR="007439EA">
        <w:rPr>
          <w:noProof/>
        </w:rPr>
        <w:t>t'</w:t>
      </w:r>
      <w:r w:rsidR="007439EA">
        <w:rPr>
          <w:noProof/>
        </w:rPr>
        <w:t xml:space="preserve">s </w:t>
      </w:r>
      <w:r w:rsidR="007439EA">
        <w:rPr>
          <w:noProof/>
        </w:rPr>
        <w:t xml:space="preserve">a </w:t>
      </w:r>
      <w:r w:rsidR="007439EA">
        <w:rPr>
          <w:noProof/>
        </w:rPr>
        <w:t>goo</w:t>
      </w:r>
      <w:r w:rsidR="007439EA">
        <w:rPr>
          <w:noProof/>
        </w:rPr>
        <w:t xml:space="preserve">d </w:t>
      </w:r>
      <w:r w:rsidR="007439EA">
        <w:rPr>
          <w:noProof/>
        </w:rPr>
        <w:t>pl</w:t>
      </w:r>
      <w:r w:rsidR="007439EA">
        <w:rPr>
          <w:noProof/>
        </w:rPr>
        <w:t>a</w:t>
      </w:r>
      <w:r w:rsidR="007439EA">
        <w:rPr>
          <w:noProof/>
        </w:rPr>
        <w:t>ce</w:t>
      </w:r>
      <w:r w:rsidR="007439EA">
        <w:rPr>
          <w:noProof/>
        </w:rPr>
        <w:t xml:space="preserve"> f</w:t>
      </w:r>
      <w:r w:rsidR="007439EA">
        <w:rPr>
          <w:noProof/>
        </w:rPr>
        <w:t>or</w:t>
      </w:r>
      <w:r w:rsidR="007439EA">
        <w:rPr>
          <w:noProof/>
        </w:rPr>
        <w:t xml:space="preserve"> you </w:t>
      </w:r>
      <w:r w:rsidR="007439EA">
        <w:rPr>
          <w:noProof/>
        </w:rPr>
        <w:t>to</w:t>
      </w:r>
      <w:r w:rsidR="007439EA">
        <w:rPr>
          <w:noProof/>
        </w:rPr>
        <w:t xml:space="preserve"> </w:t>
      </w:r>
      <w:r w:rsidR="007439EA">
        <w:rPr>
          <w:noProof/>
        </w:rPr>
        <w:t>st</w:t>
      </w:r>
      <w:r w:rsidR="007439EA">
        <w:rPr>
          <w:noProof/>
        </w:rPr>
        <w:t>art</w:t>
      </w:r>
      <w:r w:rsidR="007439EA">
        <w:rPr>
          <w:noProof/>
        </w:rPr>
        <w:t>.</w:t>
      </w:r>
    </w:p>
  </w:comment>
  <w:comment w:id="100" w:author="Alexander Stringer" w:date="2019-09-30T10:46:00Z" w:initials="AS">
    <w:p w14:paraId="60E7FC32" w14:textId="22B2778D" w:rsidR="00AF1AE4" w:rsidRDefault="00AF1AE4">
      <w:pPr>
        <w:pStyle w:val="CommentText"/>
      </w:pPr>
      <w:r>
        <w:rPr>
          <w:rStyle w:val="CommentReference"/>
        </w:rPr>
        <w:annotationRef/>
      </w:r>
      <w:r w:rsidR="007439EA">
        <w:rPr>
          <w:noProof/>
        </w:rPr>
        <w:t>un</w:t>
      </w:r>
      <w:r w:rsidR="007439EA">
        <w:rPr>
          <w:noProof/>
        </w:rPr>
        <w:t>d</w:t>
      </w:r>
      <w:r w:rsidR="007439EA">
        <w:rPr>
          <w:noProof/>
        </w:rPr>
        <w:t>ef</w:t>
      </w:r>
      <w:r w:rsidR="007439EA">
        <w:rPr>
          <w:noProof/>
        </w:rPr>
        <w:t>ine</w:t>
      </w:r>
      <w:r w:rsidR="007439EA">
        <w:rPr>
          <w:noProof/>
        </w:rPr>
        <w:t>d!</w:t>
      </w:r>
    </w:p>
  </w:comment>
  <w:comment w:id="101" w:author="Alexander Stringer" w:date="2019-09-30T10:46:00Z" w:initials="AS">
    <w:p w14:paraId="31A64227" w14:textId="2D5C39F2" w:rsidR="008D6EE6" w:rsidRDefault="008D6EE6">
      <w:pPr>
        <w:pStyle w:val="CommentText"/>
      </w:pPr>
      <w:r>
        <w:rPr>
          <w:rStyle w:val="CommentReference"/>
        </w:rPr>
        <w:annotationRef/>
      </w:r>
      <w:r w:rsidR="007439EA">
        <w:rPr>
          <w:noProof/>
        </w:rPr>
        <w:t>A</w:t>
      </w:r>
      <w:r w:rsidR="007439EA">
        <w:rPr>
          <w:noProof/>
        </w:rPr>
        <w:t>n</w:t>
      </w:r>
      <w:r w:rsidR="007439EA">
        <w:rPr>
          <w:noProof/>
        </w:rPr>
        <w:t>oth</w:t>
      </w:r>
      <w:r w:rsidR="007439EA">
        <w:rPr>
          <w:noProof/>
        </w:rPr>
        <w:t xml:space="preserve">er </w:t>
      </w:r>
      <w:r w:rsidR="007439EA">
        <w:rPr>
          <w:noProof/>
        </w:rPr>
        <w:t>i</w:t>
      </w:r>
      <w:r w:rsidR="007439EA">
        <w:rPr>
          <w:noProof/>
        </w:rPr>
        <w:t>m</w:t>
      </w:r>
      <w:r w:rsidR="007439EA">
        <w:rPr>
          <w:noProof/>
        </w:rPr>
        <w:t>pli</w:t>
      </w:r>
      <w:r w:rsidR="007439EA">
        <w:rPr>
          <w:noProof/>
        </w:rPr>
        <w:t>ci</w:t>
      </w:r>
      <w:r w:rsidR="007439EA">
        <w:rPr>
          <w:noProof/>
        </w:rPr>
        <w:t xml:space="preserve">t </w:t>
      </w:r>
      <w:r w:rsidR="007439EA">
        <w:rPr>
          <w:noProof/>
        </w:rPr>
        <w:t>de</w:t>
      </w:r>
      <w:r w:rsidR="007439EA">
        <w:rPr>
          <w:noProof/>
        </w:rPr>
        <w:t>fi</w:t>
      </w:r>
      <w:r w:rsidR="007439EA">
        <w:rPr>
          <w:noProof/>
        </w:rPr>
        <w:t>n</w:t>
      </w:r>
      <w:r w:rsidR="007439EA">
        <w:rPr>
          <w:noProof/>
        </w:rPr>
        <w:t>itio</w:t>
      </w:r>
      <w:r w:rsidR="007439EA">
        <w:rPr>
          <w:noProof/>
        </w:rPr>
        <w:t>n</w:t>
      </w:r>
      <w:r w:rsidR="007439EA">
        <w:rPr>
          <w:noProof/>
        </w:rPr>
        <w:t>.</w:t>
      </w:r>
    </w:p>
  </w:comment>
  <w:comment w:id="102" w:author="Alexander Stringer" w:date="2019-09-30T10:49:00Z" w:initials="AS">
    <w:p w14:paraId="1964AE6F" w14:textId="125250D1" w:rsidR="00A35CD1" w:rsidRDefault="00A35CD1">
      <w:pPr>
        <w:pStyle w:val="CommentText"/>
      </w:pPr>
      <w:r>
        <w:rPr>
          <w:rStyle w:val="CommentReference"/>
        </w:rPr>
        <w:annotationRef/>
      </w:r>
      <w:r w:rsidR="007439EA">
        <w:rPr>
          <w:noProof/>
        </w:rPr>
        <w:t>I</w:t>
      </w:r>
      <w:r w:rsidR="007439EA">
        <w:rPr>
          <w:noProof/>
        </w:rPr>
        <w:t xml:space="preserve">t's </w:t>
      </w:r>
      <w:r w:rsidR="007439EA">
        <w:rPr>
          <w:noProof/>
        </w:rPr>
        <w:t>bet</w:t>
      </w:r>
      <w:r w:rsidR="007439EA">
        <w:rPr>
          <w:noProof/>
        </w:rPr>
        <w:t>ter</w:t>
      </w:r>
      <w:r w:rsidR="007439EA">
        <w:rPr>
          <w:noProof/>
        </w:rPr>
        <w:t xml:space="preserve"> to</w:t>
      </w:r>
      <w:r w:rsidR="007439EA">
        <w:rPr>
          <w:noProof/>
        </w:rPr>
        <w:t xml:space="preserve"> </w:t>
      </w:r>
      <w:r w:rsidR="007439EA">
        <w:rPr>
          <w:noProof/>
        </w:rPr>
        <w:t>u</w:t>
      </w:r>
      <w:r w:rsidR="007439EA">
        <w:rPr>
          <w:noProof/>
        </w:rPr>
        <w:t xml:space="preserve">se </w:t>
      </w:r>
      <w:r w:rsidR="007439EA">
        <w:rPr>
          <w:noProof/>
        </w:rPr>
        <w:t>the</w:t>
      </w:r>
      <w:r w:rsidR="007439EA">
        <w:rPr>
          <w:noProof/>
        </w:rPr>
        <w:t xml:space="preserve"> </w:t>
      </w:r>
      <w:r w:rsidR="007439EA">
        <w:rPr>
          <w:noProof/>
        </w:rPr>
        <w:t>"</w:t>
      </w:r>
      <w:r w:rsidR="007439EA">
        <w:rPr>
          <w:noProof/>
        </w:rPr>
        <w:t>i</w:t>
      </w:r>
      <w:r w:rsidR="007439EA">
        <w:rPr>
          <w:noProof/>
        </w:rPr>
        <w:t>m</w:t>
      </w:r>
      <w:r w:rsidR="007439EA">
        <w:rPr>
          <w:noProof/>
        </w:rPr>
        <w:t>pl</w:t>
      </w:r>
      <w:r w:rsidR="007439EA">
        <w:rPr>
          <w:noProof/>
        </w:rPr>
        <w:t>ic</w:t>
      </w:r>
      <w:r w:rsidR="007439EA">
        <w:rPr>
          <w:noProof/>
        </w:rPr>
        <w:t>i</w:t>
      </w:r>
      <w:r w:rsidR="007439EA">
        <w:rPr>
          <w:noProof/>
        </w:rPr>
        <w:t>t</w:t>
      </w:r>
      <w:r w:rsidR="007439EA">
        <w:rPr>
          <w:noProof/>
        </w:rPr>
        <w:t xml:space="preserve">" </w:t>
      </w:r>
      <w:r w:rsidR="007439EA">
        <w:rPr>
          <w:noProof/>
        </w:rPr>
        <w:t>no</w:t>
      </w:r>
      <w:r w:rsidR="007439EA">
        <w:rPr>
          <w:noProof/>
        </w:rPr>
        <w:t>ta</w:t>
      </w:r>
      <w:r w:rsidR="007439EA">
        <w:rPr>
          <w:noProof/>
        </w:rPr>
        <w:t>ti</w:t>
      </w:r>
      <w:r w:rsidR="007439EA">
        <w:rPr>
          <w:noProof/>
        </w:rPr>
        <w:t xml:space="preserve">on </w:t>
      </w:r>
      <w:r w:rsidR="007439EA">
        <w:rPr>
          <w:noProof/>
        </w:rPr>
        <w:t>th</w:t>
      </w:r>
      <w:r w:rsidR="007439EA">
        <w:rPr>
          <w:noProof/>
        </w:rPr>
        <w:t>at I</w:t>
      </w:r>
      <w:r w:rsidR="007439EA">
        <w:rPr>
          <w:noProof/>
        </w:rPr>
        <w:t xml:space="preserve"> u</w:t>
      </w:r>
      <w:r w:rsidR="007439EA">
        <w:rPr>
          <w:noProof/>
        </w:rPr>
        <w:t>se</w:t>
      </w:r>
      <w:r w:rsidR="007439EA">
        <w:rPr>
          <w:noProof/>
        </w:rPr>
        <w:t>d f</w:t>
      </w:r>
      <w:r w:rsidR="007439EA">
        <w:rPr>
          <w:noProof/>
        </w:rPr>
        <w:t xml:space="preserve">or </w:t>
      </w:r>
      <w:r w:rsidR="007439EA">
        <w:rPr>
          <w:noProof/>
        </w:rPr>
        <w:t xml:space="preserve">the </w:t>
      </w:r>
      <w:r w:rsidR="007439EA">
        <w:rPr>
          <w:noProof/>
        </w:rPr>
        <w:t>he</w:t>
      </w:r>
      <w:r w:rsidR="007439EA">
        <w:rPr>
          <w:noProof/>
        </w:rPr>
        <w:t>s</w:t>
      </w:r>
      <w:r w:rsidR="007439EA">
        <w:rPr>
          <w:noProof/>
        </w:rPr>
        <w:t>si</w:t>
      </w:r>
      <w:r w:rsidR="007439EA">
        <w:rPr>
          <w:noProof/>
        </w:rPr>
        <w:t>an in</w:t>
      </w:r>
      <w:r w:rsidR="007439EA">
        <w:rPr>
          <w:noProof/>
        </w:rPr>
        <w:t xml:space="preserve"> the</w:t>
      </w:r>
      <w:r w:rsidR="007439EA">
        <w:rPr>
          <w:noProof/>
        </w:rPr>
        <w:t xml:space="preserve"> </w:t>
      </w:r>
      <w:r w:rsidR="007439EA">
        <w:rPr>
          <w:noProof/>
        </w:rPr>
        <w:t>a</w:t>
      </w:r>
      <w:r w:rsidR="007439EA">
        <w:rPr>
          <w:noProof/>
        </w:rPr>
        <w:t>ppe</w:t>
      </w:r>
      <w:r w:rsidR="007439EA">
        <w:rPr>
          <w:noProof/>
        </w:rPr>
        <w:t>nd</w:t>
      </w:r>
      <w:r w:rsidR="007439EA">
        <w:rPr>
          <w:noProof/>
        </w:rPr>
        <w:t xml:space="preserve">ix </w:t>
      </w:r>
      <w:r w:rsidR="007439EA">
        <w:rPr>
          <w:noProof/>
        </w:rPr>
        <w:t xml:space="preserve">of </w:t>
      </w:r>
      <w:r w:rsidR="007439EA">
        <w:rPr>
          <w:noProof/>
        </w:rPr>
        <w:t>th</w:t>
      </w:r>
      <w:r w:rsidR="007439EA">
        <w:rPr>
          <w:noProof/>
        </w:rPr>
        <w:t xml:space="preserve">e </w:t>
      </w:r>
      <w:r w:rsidR="007439EA">
        <w:rPr>
          <w:noProof/>
        </w:rPr>
        <w:t>ca</w:t>
      </w:r>
      <w:r w:rsidR="007439EA">
        <w:rPr>
          <w:noProof/>
        </w:rPr>
        <w:t>s</w:t>
      </w:r>
      <w:r w:rsidR="007439EA">
        <w:rPr>
          <w:noProof/>
        </w:rPr>
        <w:t>e</w:t>
      </w:r>
      <w:r w:rsidR="007439EA">
        <w:rPr>
          <w:noProof/>
        </w:rPr>
        <w:t xml:space="preserve"> c</w:t>
      </w:r>
      <w:r w:rsidR="007439EA">
        <w:rPr>
          <w:noProof/>
        </w:rPr>
        <w:t>r</w:t>
      </w:r>
      <w:r w:rsidR="007439EA">
        <w:rPr>
          <w:noProof/>
        </w:rPr>
        <w:t>oss</w:t>
      </w:r>
      <w:r w:rsidR="007439EA">
        <w:rPr>
          <w:noProof/>
        </w:rPr>
        <w:t>ov</w:t>
      </w:r>
      <w:r w:rsidR="007439EA">
        <w:rPr>
          <w:noProof/>
        </w:rPr>
        <w:t>e</w:t>
      </w:r>
      <w:r w:rsidR="007439EA">
        <w:rPr>
          <w:noProof/>
        </w:rPr>
        <w:t>r p</w:t>
      </w:r>
      <w:r w:rsidR="007439EA">
        <w:rPr>
          <w:noProof/>
        </w:rPr>
        <w:t>ap</w:t>
      </w:r>
      <w:r w:rsidR="007439EA">
        <w:rPr>
          <w:noProof/>
        </w:rPr>
        <w:t>er.</w:t>
      </w:r>
      <w:r w:rsidR="007439EA">
        <w:rPr>
          <w:noProof/>
        </w:rPr>
        <w:t xml:space="preserve"> I</w:t>
      </w:r>
      <w:r w:rsidR="007439EA">
        <w:rPr>
          <w:noProof/>
        </w:rPr>
        <w:t>t's</w:t>
      </w:r>
      <w:r w:rsidR="007439EA">
        <w:rPr>
          <w:noProof/>
        </w:rPr>
        <w:t xml:space="preserve"> h</w:t>
      </w:r>
      <w:r w:rsidR="007439EA">
        <w:rPr>
          <w:noProof/>
        </w:rPr>
        <w:t>ar</w:t>
      </w:r>
      <w:r w:rsidR="007439EA">
        <w:rPr>
          <w:noProof/>
        </w:rPr>
        <w:t xml:space="preserve">d </w:t>
      </w:r>
      <w:r w:rsidR="007439EA">
        <w:rPr>
          <w:noProof/>
        </w:rPr>
        <w:t xml:space="preserve">to </w:t>
      </w:r>
      <w:r w:rsidR="007439EA">
        <w:rPr>
          <w:noProof/>
        </w:rPr>
        <w:t>re</w:t>
      </w:r>
      <w:r w:rsidR="007439EA">
        <w:rPr>
          <w:noProof/>
        </w:rPr>
        <w:t>a</w:t>
      </w:r>
      <w:r w:rsidR="007439EA">
        <w:rPr>
          <w:noProof/>
        </w:rPr>
        <w:t xml:space="preserve">d </w:t>
      </w:r>
      <w:r w:rsidR="007439EA">
        <w:rPr>
          <w:noProof/>
        </w:rPr>
        <w:t>b</w:t>
      </w:r>
      <w:r w:rsidR="007439EA">
        <w:rPr>
          <w:noProof/>
        </w:rPr>
        <w:t xml:space="preserve">ig </w:t>
      </w:r>
      <w:r w:rsidR="007439EA">
        <w:rPr>
          <w:noProof/>
        </w:rPr>
        <w:t>ma</w:t>
      </w:r>
      <w:r w:rsidR="007439EA">
        <w:rPr>
          <w:noProof/>
        </w:rPr>
        <w:t>tr</w:t>
      </w:r>
      <w:r w:rsidR="007439EA">
        <w:rPr>
          <w:noProof/>
        </w:rPr>
        <w:t>ic</w:t>
      </w:r>
      <w:r w:rsidR="007439EA">
        <w:rPr>
          <w:noProof/>
        </w:rPr>
        <w:t>es</w:t>
      </w:r>
      <w:r w:rsidR="007439EA">
        <w:rPr>
          <w:noProof/>
        </w:rPr>
        <w:t xml:space="preserve"> </w:t>
      </w:r>
      <w:r w:rsidR="007439EA">
        <w:rPr>
          <w:noProof/>
        </w:rPr>
        <w:t>(</w:t>
      </w:r>
      <w:r w:rsidR="007439EA">
        <w:rPr>
          <w:noProof/>
        </w:rPr>
        <w:t>ev</w:t>
      </w:r>
      <w:r w:rsidR="007439EA">
        <w:rPr>
          <w:noProof/>
        </w:rPr>
        <w:t xml:space="preserve">en </w:t>
      </w:r>
      <w:r w:rsidR="007439EA">
        <w:rPr>
          <w:noProof/>
        </w:rPr>
        <w:t>though</w:t>
      </w:r>
      <w:r w:rsidR="007439EA">
        <w:rPr>
          <w:noProof/>
        </w:rPr>
        <w:t xml:space="preserve"> I</w:t>
      </w:r>
      <w:r w:rsidR="007439EA">
        <w:rPr>
          <w:noProof/>
        </w:rPr>
        <w:t xml:space="preserve"> </w:t>
      </w:r>
      <w:r w:rsidR="007439EA">
        <w:rPr>
          <w:noProof/>
        </w:rPr>
        <w:t>k</w:t>
      </w:r>
      <w:r w:rsidR="007439EA">
        <w:rPr>
          <w:noProof/>
        </w:rPr>
        <w:t>now</w:t>
      </w:r>
      <w:r w:rsidR="007439EA">
        <w:rPr>
          <w:noProof/>
        </w:rPr>
        <w:t xml:space="preserve"> t</w:t>
      </w:r>
      <w:r w:rsidR="007439EA">
        <w:rPr>
          <w:noProof/>
        </w:rPr>
        <w:t>hey</w:t>
      </w:r>
      <w:r w:rsidR="007439EA">
        <w:rPr>
          <w:noProof/>
        </w:rPr>
        <w:t xml:space="preserve"> a</w:t>
      </w:r>
      <w:r w:rsidR="007439EA">
        <w:rPr>
          <w:noProof/>
        </w:rPr>
        <w:t xml:space="preserve">re </w:t>
      </w:r>
      <w:r w:rsidR="007439EA">
        <w:rPr>
          <w:noProof/>
        </w:rPr>
        <w:t>s</w:t>
      </w:r>
      <w:r w:rsidR="007439EA">
        <w:rPr>
          <w:noProof/>
        </w:rPr>
        <w:t>a</w:t>
      </w:r>
      <w:r w:rsidR="007439EA">
        <w:rPr>
          <w:noProof/>
        </w:rPr>
        <w:t>ti</w:t>
      </w:r>
      <w:r w:rsidR="007439EA">
        <w:rPr>
          <w:noProof/>
        </w:rPr>
        <w:t>s</w:t>
      </w:r>
      <w:r w:rsidR="007439EA">
        <w:rPr>
          <w:noProof/>
        </w:rPr>
        <w:t>f</w:t>
      </w:r>
      <w:r w:rsidR="007439EA">
        <w:rPr>
          <w:noProof/>
        </w:rPr>
        <w:t>y</w:t>
      </w:r>
      <w:r w:rsidR="007439EA">
        <w:rPr>
          <w:noProof/>
        </w:rPr>
        <w:t>ing</w:t>
      </w:r>
      <w:r w:rsidR="007439EA">
        <w:rPr>
          <w:noProof/>
        </w:rPr>
        <w:t xml:space="preserve"> </w:t>
      </w:r>
      <w:r w:rsidR="007439EA">
        <w:rPr>
          <w:noProof/>
        </w:rPr>
        <w:t xml:space="preserve">to </w:t>
      </w:r>
      <w:r w:rsidR="007439EA">
        <w:rPr>
          <w:noProof/>
        </w:rPr>
        <w:t>ty</w:t>
      </w:r>
      <w:r w:rsidR="007439EA">
        <w:rPr>
          <w:noProof/>
        </w:rPr>
        <w:t>p</w:t>
      </w:r>
      <w:r w:rsidR="007439EA">
        <w:rPr>
          <w:noProof/>
        </w:rPr>
        <w:t>e</w:t>
      </w:r>
      <w:r w:rsidR="007439EA">
        <w:rPr>
          <w:noProof/>
        </w:rPr>
        <w:t xml:space="preserve"> </w:t>
      </w:r>
      <w:r w:rsidR="007439EA">
        <w:rPr>
          <w:noProof/>
        </w:rPr>
        <w:t>in t</w:t>
      </w:r>
      <w:r w:rsidR="007439EA">
        <w:rPr>
          <w:noProof/>
        </w:rPr>
        <w:t xml:space="preserve">o </w:t>
      </w:r>
      <w:r w:rsidR="007439EA">
        <w:rPr>
          <w:noProof/>
        </w:rPr>
        <w:t>la</w:t>
      </w:r>
      <w:r w:rsidR="007439EA">
        <w:rPr>
          <w:noProof/>
        </w:rPr>
        <w:t>te</w:t>
      </w:r>
      <w:r w:rsidR="007439EA">
        <w:rPr>
          <w:noProof/>
        </w:rPr>
        <w:t xml:space="preserve">x </w:t>
      </w:r>
      <w:r w:rsidR="007439EA">
        <w:rPr>
          <w:noProof/>
        </w:rPr>
        <w:t>;</w:t>
      </w:r>
      <w:r w:rsidR="007439EA">
        <w:rPr>
          <w:noProof/>
        </w:rPr>
        <w:t>)</w:t>
      </w:r>
      <w:r w:rsidR="007439EA">
        <w:rPr>
          <w:noProof/>
        </w:rPr>
        <w:t xml:space="preserve"> </w:t>
      </w:r>
      <w:r w:rsidR="007439EA">
        <w:rPr>
          <w:noProof/>
        </w:rPr>
        <w:t>)</w:t>
      </w:r>
    </w:p>
  </w:comment>
  <w:comment w:id="103" w:author="Alexander Stringer" w:date="2019-09-30T10:48:00Z" w:initials="AS">
    <w:p w14:paraId="57ABE4B1" w14:textId="0D4014B3" w:rsidR="005837A1" w:rsidRDefault="005837A1">
      <w:pPr>
        <w:pStyle w:val="CommentText"/>
      </w:pPr>
      <w:r>
        <w:rPr>
          <w:rStyle w:val="CommentReference"/>
        </w:rPr>
        <w:annotationRef/>
      </w:r>
      <w:r w:rsidR="007439EA">
        <w:rPr>
          <w:noProof/>
        </w:rPr>
        <w:t>Good</w:t>
      </w:r>
      <w:r w:rsidR="007439EA">
        <w:rPr>
          <w:noProof/>
        </w:rPr>
        <w:t xml:space="preserve"> </w:t>
      </w:r>
      <w:r w:rsidR="007439EA">
        <w:rPr>
          <w:noProof/>
        </w:rPr>
        <w:t>d</w:t>
      </w:r>
      <w:r w:rsidR="007439EA">
        <w:rPr>
          <w:noProof/>
        </w:rPr>
        <w:t>er</w:t>
      </w:r>
      <w:r w:rsidR="007439EA">
        <w:rPr>
          <w:noProof/>
        </w:rPr>
        <w:t>i</w:t>
      </w:r>
      <w:r w:rsidR="007439EA">
        <w:rPr>
          <w:noProof/>
        </w:rPr>
        <w:t>va</w:t>
      </w:r>
      <w:r w:rsidR="007439EA">
        <w:rPr>
          <w:noProof/>
        </w:rPr>
        <w:t>ti</w:t>
      </w:r>
      <w:r w:rsidR="007439EA">
        <w:rPr>
          <w:noProof/>
        </w:rPr>
        <w:t>on</w:t>
      </w:r>
      <w:r w:rsidR="007439EA">
        <w:rPr>
          <w:noProof/>
        </w:rPr>
        <w:t xml:space="preserve">, </w:t>
      </w:r>
      <w:r w:rsidR="007439EA">
        <w:rPr>
          <w:noProof/>
        </w:rPr>
        <w:t>ve</w:t>
      </w:r>
      <w:r w:rsidR="007439EA">
        <w:rPr>
          <w:noProof/>
        </w:rPr>
        <w:t xml:space="preserve">ry </w:t>
      </w:r>
      <w:r w:rsidR="007439EA">
        <w:rPr>
          <w:noProof/>
        </w:rPr>
        <w:t>c</w:t>
      </w:r>
      <w:r w:rsidR="007439EA">
        <w:rPr>
          <w:noProof/>
        </w:rPr>
        <w:t>lea</w:t>
      </w:r>
      <w:r w:rsidR="007439EA">
        <w:rPr>
          <w:noProof/>
        </w:rPr>
        <w:t>r.</w:t>
      </w:r>
      <w:r w:rsidR="007439EA">
        <w:rPr>
          <w:noProof/>
        </w:rPr>
        <w:t xml:space="preserve"> </w:t>
      </w:r>
      <w:r w:rsidR="007439EA">
        <w:rPr>
          <w:noProof/>
        </w:rPr>
        <w:t>Can</w:t>
      </w:r>
      <w:r w:rsidR="007439EA">
        <w:rPr>
          <w:noProof/>
        </w:rPr>
        <w:t xml:space="preserve"> yo</w:t>
      </w:r>
      <w:r w:rsidR="007439EA">
        <w:rPr>
          <w:noProof/>
        </w:rPr>
        <w:t xml:space="preserve">u </w:t>
      </w:r>
      <w:r w:rsidR="007439EA">
        <w:rPr>
          <w:noProof/>
        </w:rPr>
        <w:t xml:space="preserve">be </w:t>
      </w:r>
      <w:r w:rsidR="007439EA">
        <w:rPr>
          <w:noProof/>
        </w:rPr>
        <w:t>mo</w:t>
      </w:r>
      <w:r w:rsidR="007439EA">
        <w:rPr>
          <w:noProof/>
        </w:rPr>
        <w:t xml:space="preserve">re </w:t>
      </w:r>
      <w:r w:rsidR="007439EA">
        <w:rPr>
          <w:noProof/>
        </w:rPr>
        <w:t>e</w:t>
      </w:r>
      <w:r w:rsidR="007439EA">
        <w:rPr>
          <w:noProof/>
        </w:rPr>
        <w:t>xpli</w:t>
      </w:r>
      <w:r w:rsidR="007439EA">
        <w:rPr>
          <w:noProof/>
        </w:rPr>
        <w:t>ci</w:t>
      </w:r>
      <w:r w:rsidR="007439EA">
        <w:rPr>
          <w:noProof/>
        </w:rPr>
        <w:t xml:space="preserve">t </w:t>
      </w:r>
      <w:r w:rsidR="007439EA">
        <w:rPr>
          <w:noProof/>
        </w:rPr>
        <w:t>a</w:t>
      </w:r>
      <w:r w:rsidR="007439EA">
        <w:rPr>
          <w:noProof/>
        </w:rPr>
        <w:t>b</w:t>
      </w:r>
      <w:r w:rsidR="007439EA">
        <w:rPr>
          <w:noProof/>
        </w:rPr>
        <w:t xml:space="preserve">out </w:t>
      </w:r>
      <w:r w:rsidR="007439EA">
        <w:rPr>
          <w:noProof/>
        </w:rPr>
        <w:t>the</w:t>
      </w:r>
      <w:r w:rsidR="007439EA">
        <w:rPr>
          <w:noProof/>
        </w:rPr>
        <w:t xml:space="preserve"> </w:t>
      </w:r>
      <w:r w:rsidR="007439EA">
        <w:rPr>
          <w:noProof/>
        </w:rPr>
        <w:t>dim</w:t>
      </w:r>
      <w:r w:rsidR="007439EA">
        <w:rPr>
          <w:noProof/>
        </w:rPr>
        <w:t>ens</w:t>
      </w:r>
      <w:r w:rsidR="007439EA">
        <w:rPr>
          <w:noProof/>
        </w:rPr>
        <w:t>ion</w:t>
      </w:r>
      <w:r w:rsidR="007439EA">
        <w:rPr>
          <w:noProof/>
        </w:rPr>
        <w:t xml:space="preserve">s </w:t>
      </w:r>
      <w:r w:rsidR="007439EA">
        <w:rPr>
          <w:noProof/>
        </w:rPr>
        <w:t>o</w:t>
      </w:r>
      <w:r w:rsidR="007439EA">
        <w:rPr>
          <w:noProof/>
        </w:rPr>
        <w:t xml:space="preserve">f </w:t>
      </w:r>
      <w:r w:rsidR="007439EA">
        <w:rPr>
          <w:noProof/>
        </w:rPr>
        <w:t>e</w:t>
      </w:r>
      <w:r w:rsidR="007439EA">
        <w:rPr>
          <w:noProof/>
        </w:rPr>
        <w:t>a</w:t>
      </w:r>
      <w:r w:rsidR="007439EA">
        <w:rPr>
          <w:noProof/>
        </w:rPr>
        <w:t xml:space="preserve">ch </w:t>
      </w:r>
      <w:r w:rsidR="007439EA">
        <w:rPr>
          <w:noProof/>
        </w:rPr>
        <w:t>He</w:t>
      </w:r>
      <w:r w:rsidR="007439EA">
        <w:rPr>
          <w:noProof/>
        </w:rPr>
        <w:t>s</w:t>
      </w:r>
      <w:r w:rsidR="007439EA">
        <w:rPr>
          <w:noProof/>
        </w:rPr>
        <w:t>s</w:t>
      </w:r>
      <w:r w:rsidR="007439EA">
        <w:rPr>
          <w:noProof/>
        </w:rPr>
        <w:t>i</w:t>
      </w:r>
      <w:r w:rsidR="007439EA">
        <w:rPr>
          <w:noProof/>
        </w:rPr>
        <w:t xml:space="preserve">an </w:t>
      </w:r>
      <w:r w:rsidR="007439EA">
        <w:rPr>
          <w:noProof/>
        </w:rPr>
        <w:t>b</w:t>
      </w:r>
      <w:r w:rsidR="007439EA">
        <w:rPr>
          <w:noProof/>
        </w:rPr>
        <w:t>loc</w:t>
      </w:r>
      <w:r w:rsidR="007439EA">
        <w:rPr>
          <w:noProof/>
        </w:rPr>
        <w:t>k?</w:t>
      </w:r>
      <w:r w:rsidR="007439EA">
        <w:rPr>
          <w:noProof/>
        </w:rPr>
        <w:t xml:space="preserve"> </w:t>
      </w:r>
      <w:r w:rsidR="007439EA">
        <w:rPr>
          <w:noProof/>
        </w:rPr>
        <w:t>Yo</w:t>
      </w:r>
      <w:r w:rsidR="007439EA">
        <w:rPr>
          <w:noProof/>
        </w:rPr>
        <w:t xml:space="preserve">u </w:t>
      </w:r>
      <w:r w:rsidR="007439EA">
        <w:rPr>
          <w:noProof/>
        </w:rPr>
        <w:t>s</w:t>
      </w:r>
      <w:r w:rsidR="007439EA">
        <w:rPr>
          <w:noProof/>
        </w:rPr>
        <w:t xml:space="preserve">ay </w:t>
      </w:r>
      <w:r w:rsidR="007439EA">
        <w:rPr>
          <w:noProof/>
        </w:rPr>
        <w:t>i</w:t>
      </w:r>
      <w:r w:rsidR="007439EA">
        <w:rPr>
          <w:noProof/>
        </w:rPr>
        <w:t xml:space="preserve">f </w:t>
      </w:r>
      <w:r w:rsidR="007439EA">
        <w:rPr>
          <w:noProof/>
        </w:rPr>
        <w:t>j</w:t>
      </w:r>
      <w:r w:rsidR="007439EA">
        <w:rPr>
          <w:noProof/>
        </w:rPr>
        <w:t xml:space="preserve"> &gt;</w:t>
      </w:r>
      <w:r w:rsidR="007439EA">
        <w:rPr>
          <w:noProof/>
        </w:rPr>
        <w:t xml:space="preserve"> k</w:t>
      </w:r>
      <w:r w:rsidR="007439EA">
        <w:rPr>
          <w:noProof/>
        </w:rPr>
        <w:t>_</w:t>
      </w:r>
      <w:r w:rsidR="007439EA">
        <w:rPr>
          <w:noProof/>
        </w:rPr>
        <w:t>(</w:t>
      </w:r>
      <w:r w:rsidR="007439EA">
        <w:rPr>
          <w:noProof/>
        </w:rPr>
        <w:t>i</w:t>
      </w:r>
      <w:r w:rsidR="007439EA">
        <w:rPr>
          <w:noProof/>
        </w:rPr>
        <w:t xml:space="preserve">) </w:t>
      </w:r>
      <w:r w:rsidR="007439EA">
        <w:rPr>
          <w:noProof/>
        </w:rPr>
        <w:t>th</w:t>
      </w:r>
      <w:r w:rsidR="007439EA">
        <w:rPr>
          <w:noProof/>
        </w:rPr>
        <w:t xml:space="preserve">en </w:t>
      </w:r>
      <w:r w:rsidR="007439EA">
        <w:rPr>
          <w:noProof/>
        </w:rPr>
        <w:t>t</w:t>
      </w:r>
      <w:r w:rsidR="007439EA">
        <w:rPr>
          <w:noProof/>
        </w:rPr>
        <w:t xml:space="preserve">he </w:t>
      </w:r>
      <w:r w:rsidR="007439EA">
        <w:rPr>
          <w:noProof/>
        </w:rPr>
        <w:t>s</w:t>
      </w:r>
      <w:r w:rsidR="007439EA">
        <w:rPr>
          <w:noProof/>
        </w:rPr>
        <w:t>ec</w:t>
      </w:r>
      <w:r w:rsidR="007439EA">
        <w:rPr>
          <w:noProof/>
        </w:rPr>
        <w:t>ond d</w:t>
      </w:r>
      <w:r w:rsidR="007439EA">
        <w:rPr>
          <w:noProof/>
        </w:rPr>
        <w:t>e</w:t>
      </w:r>
      <w:r w:rsidR="007439EA">
        <w:rPr>
          <w:noProof/>
        </w:rPr>
        <w:t>ri</w:t>
      </w:r>
      <w:r w:rsidR="007439EA">
        <w:rPr>
          <w:noProof/>
        </w:rPr>
        <w:t>va</w:t>
      </w:r>
      <w:r w:rsidR="007439EA">
        <w:rPr>
          <w:noProof/>
        </w:rPr>
        <w:t>ti</w:t>
      </w:r>
      <w:r w:rsidR="007439EA">
        <w:rPr>
          <w:noProof/>
        </w:rPr>
        <w:t>ve</w:t>
      </w:r>
      <w:r w:rsidR="007439EA">
        <w:rPr>
          <w:noProof/>
        </w:rPr>
        <w:t>s</w:t>
      </w:r>
      <w:r w:rsidR="007439EA">
        <w:rPr>
          <w:noProof/>
        </w:rPr>
        <w:t xml:space="preserve"> </w:t>
      </w:r>
      <w:r w:rsidR="007439EA">
        <w:rPr>
          <w:noProof/>
        </w:rPr>
        <w:t>ar</w:t>
      </w:r>
      <w:r w:rsidR="007439EA">
        <w:rPr>
          <w:noProof/>
        </w:rPr>
        <w:t xml:space="preserve">e </w:t>
      </w:r>
      <w:r w:rsidR="007439EA">
        <w:rPr>
          <w:noProof/>
        </w:rPr>
        <w:t>ze</w:t>
      </w:r>
      <w:r w:rsidR="007439EA">
        <w:rPr>
          <w:noProof/>
        </w:rPr>
        <w:t>roe</w:t>
      </w:r>
      <w:r w:rsidR="007439EA">
        <w:rPr>
          <w:noProof/>
        </w:rPr>
        <w:t xml:space="preserve">s. </w:t>
      </w:r>
      <w:r w:rsidR="007439EA">
        <w:rPr>
          <w:noProof/>
        </w:rPr>
        <w:t>A</w:t>
      </w:r>
      <w:r w:rsidR="007439EA">
        <w:rPr>
          <w:noProof/>
        </w:rPr>
        <w:t>re</w:t>
      </w:r>
      <w:r w:rsidR="007439EA">
        <w:rPr>
          <w:noProof/>
        </w:rPr>
        <w:t xml:space="preserve"> </w:t>
      </w:r>
      <w:r w:rsidR="007439EA">
        <w:rPr>
          <w:noProof/>
        </w:rPr>
        <w:t>ea</w:t>
      </w:r>
      <w:r w:rsidR="007439EA">
        <w:rPr>
          <w:noProof/>
        </w:rPr>
        <w:t>ch</w:t>
      </w:r>
      <w:r w:rsidR="007439EA">
        <w:rPr>
          <w:noProof/>
        </w:rPr>
        <w:t xml:space="preserve"> H</w:t>
      </w:r>
      <w:r w:rsidR="007439EA">
        <w:rPr>
          <w:noProof/>
        </w:rPr>
        <w:t>_</w:t>
      </w:r>
      <w:r w:rsidR="007439EA">
        <w:rPr>
          <w:noProof/>
        </w:rPr>
        <w:t>i</w:t>
      </w:r>
      <w:r w:rsidR="007439EA">
        <w:rPr>
          <w:noProof/>
        </w:rPr>
        <w:t xml:space="preserve"> </w:t>
      </w:r>
      <w:r w:rsidR="007439EA">
        <w:rPr>
          <w:noProof/>
        </w:rPr>
        <w:t>bl</w:t>
      </w:r>
      <w:r w:rsidR="007439EA">
        <w:rPr>
          <w:noProof/>
        </w:rPr>
        <w:t>oc</w:t>
      </w:r>
      <w:r w:rsidR="007439EA">
        <w:rPr>
          <w:noProof/>
        </w:rPr>
        <w:t>k t</w:t>
      </w:r>
      <w:r w:rsidR="007439EA">
        <w:rPr>
          <w:noProof/>
        </w:rPr>
        <w:t xml:space="preserve">he </w:t>
      </w:r>
      <w:r w:rsidR="007439EA">
        <w:rPr>
          <w:noProof/>
        </w:rPr>
        <w:t>sam</w:t>
      </w:r>
      <w:r w:rsidR="007439EA">
        <w:rPr>
          <w:noProof/>
        </w:rPr>
        <w:t>e</w:t>
      </w:r>
      <w:r w:rsidR="007439EA">
        <w:rPr>
          <w:noProof/>
        </w:rPr>
        <w:t xml:space="preserve"> </w:t>
      </w:r>
      <w:r w:rsidR="007439EA">
        <w:rPr>
          <w:noProof/>
        </w:rPr>
        <w:t>d</w:t>
      </w:r>
      <w:r w:rsidR="007439EA">
        <w:rPr>
          <w:noProof/>
        </w:rPr>
        <w:t>im</w:t>
      </w:r>
      <w:r w:rsidR="007439EA">
        <w:rPr>
          <w:noProof/>
        </w:rPr>
        <w:t>ensi</w:t>
      </w:r>
      <w:r w:rsidR="007439EA">
        <w:rPr>
          <w:noProof/>
        </w:rPr>
        <w:t>on</w:t>
      </w:r>
      <w:r w:rsidR="007439EA">
        <w:rPr>
          <w:noProof/>
        </w:rPr>
        <w:t xml:space="preserve">, </w:t>
      </w:r>
      <w:r w:rsidR="007439EA">
        <w:rPr>
          <w:noProof/>
        </w:rPr>
        <w:t>bu</w:t>
      </w:r>
      <w:r w:rsidR="007439EA">
        <w:rPr>
          <w:noProof/>
        </w:rPr>
        <w:t xml:space="preserve">t </w:t>
      </w:r>
      <w:r w:rsidR="007439EA">
        <w:rPr>
          <w:noProof/>
        </w:rPr>
        <w:t>d</w:t>
      </w:r>
      <w:r w:rsidR="007439EA">
        <w:rPr>
          <w:noProof/>
        </w:rPr>
        <w:t>if</w:t>
      </w:r>
      <w:r w:rsidR="007439EA">
        <w:rPr>
          <w:noProof/>
        </w:rPr>
        <w:t>f</w:t>
      </w:r>
      <w:r w:rsidR="007439EA">
        <w:rPr>
          <w:noProof/>
        </w:rPr>
        <w:t>e</w:t>
      </w:r>
      <w:r w:rsidR="007439EA">
        <w:rPr>
          <w:noProof/>
        </w:rPr>
        <w:t>r</w:t>
      </w:r>
      <w:r w:rsidR="007439EA">
        <w:rPr>
          <w:noProof/>
        </w:rPr>
        <w:t>ent</w:t>
      </w:r>
      <w:r w:rsidR="007439EA">
        <w:rPr>
          <w:noProof/>
        </w:rPr>
        <w:t xml:space="preserve"> </w:t>
      </w:r>
      <w:r w:rsidR="007439EA">
        <w:rPr>
          <w:noProof/>
        </w:rPr>
        <w:t>pa</w:t>
      </w:r>
      <w:r w:rsidR="007439EA">
        <w:rPr>
          <w:noProof/>
        </w:rPr>
        <w:t>tte</w:t>
      </w:r>
      <w:r w:rsidR="007439EA">
        <w:rPr>
          <w:noProof/>
        </w:rPr>
        <w:t>rn o</w:t>
      </w:r>
      <w:r w:rsidR="007439EA">
        <w:rPr>
          <w:noProof/>
        </w:rPr>
        <w:t>f</w:t>
      </w:r>
      <w:r w:rsidR="007439EA">
        <w:rPr>
          <w:noProof/>
        </w:rPr>
        <w:t xml:space="preserve"> </w:t>
      </w:r>
      <w:r w:rsidR="007439EA">
        <w:rPr>
          <w:noProof/>
        </w:rPr>
        <w:t>z</w:t>
      </w:r>
      <w:r w:rsidR="007439EA">
        <w:rPr>
          <w:noProof/>
        </w:rPr>
        <w:t>er</w:t>
      </w:r>
      <w:r w:rsidR="007439EA">
        <w:rPr>
          <w:noProof/>
        </w:rPr>
        <w:t>oe</w:t>
      </w:r>
      <w:r w:rsidR="007439EA">
        <w:rPr>
          <w:noProof/>
        </w:rPr>
        <w:t>s?</w:t>
      </w:r>
      <w:r w:rsidR="007439EA">
        <w:rPr>
          <w:noProof/>
        </w:rPr>
        <w:t xml:space="preserve"> </w:t>
      </w:r>
      <w:r w:rsidR="007439EA">
        <w:rPr>
          <w:noProof/>
        </w:rPr>
        <w:t>Or</w:t>
      </w:r>
      <w:r w:rsidR="007439EA">
        <w:rPr>
          <w:noProof/>
        </w:rPr>
        <w:t xml:space="preserve"> </w:t>
      </w:r>
      <w:r w:rsidR="007439EA">
        <w:rPr>
          <w:noProof/>
        </w:rPr>
        <w:t>ar</w:t>
      </w:r>
      <w:r w:rsidR="007439EA">
        <w:rPr>
          <w:noProof/>
        </w:rPr>
        <w:t xml:space="preserve">e the </w:t>
      </w:r>
      <w:r w:rsidR="007439EA">
        <w:rPr>
          <w:noProof/>
        </w:rPr>
        <w:t>H</w:t>
      </w:r>
      <w:r w:rsidR="007439EA">
        <w:rPr>
          <w:noProof/>
        </w:rPr>
        <w:t>_i</w:t>
      </w:r>
      <w:r w:rsidR="007439EA">
        <w:rPr>
          <w:noProof/>
        </w:rPr>
        <w:t xml:space="preserve"> </w:t>
      </w:r>
      <w:r w:rsidR="007439EA">
        <w:rPr>
          <w:noProof/>
        </w:rPr>
        <w:t>blo</w:t>
      </w:r>
      <w:r w:rsidR="007439EA">
        <w:rPr>
          <w:noProof/>
        </w:rPr>
        <w:t xml:space="preserve">cks </w:t>
      </w:r>
      <w:r w:rsidR="007439EA">
        <w:rPr>
          <w:noProof/>
        </w:rPr>
        <w:t>di</w:t>
      </w:r>
      <w:r w:rsidR="007439EA">
        <w:rPr>
          <w:noProof/>
        </w:rPr>
        <w:t>f</w:t>
      </w:r>
      <w:r w:rsidR="007439EA">
        <w:rPr>
          <w:noProof/>
        </w:rPr>
        <w:t>fe</w:t>
      </w:r>
      <w:r w:rsidR="007439EA">
        <w:rPr>
          <w:noProof/>
        </w:rPr>
        <w:t>r</w:t>
      </w:r>
      <w:r w:rsidR="007439EA">
        <w:rPr>
          <w:noProof/>
        </w:rPr>
        <w:t>ent</w:t>
      </w:r>
      <w:r w:rsidR="007439EA">
        <w:rPr>
          <w:noProof/>
        </w:rPr>
        <w:t xml:space="preserve"> d</w:t>
      </w:r>
      <w:r w:rsidR="007439EA">
        <w:rPr>
          <w:noProof/>
        </w:rPr>
        <w:t>ime</w:t>
      </w:r>
      <w:r w:rsidR="007439EA">
        <w:rPr>
          <w:noProof/>
        </w:rPr>
        <w:t>nsio</w:t>
      </w:r>
      <w:r w:rsidR="007439EA">
        <w:rPr>
          <w:noProof/>
        </w:rPr>
        <w:t>ns</w:t>
      </w:r>
      <w:r w:rsidR="007439EA">
        <w:rPr>
          <w:noProof/>
        </w:rPr>
        <w:t xml:space="preserve">? </w:t>
      </w:r>
      <w:r w:rsidR="007439EA">
        <w:rPr>
          <w:noProof/>
        </w:rPr>
        <w:t>A</w:t>
      </w:r>
      <w:r w:rsidR="007439EA">
        <w:rPr>
          <w:noProof/>
        </w:rPr>
        <w:t>nd</w:t>
      </w:r>
      <w:r w:rsidR="007439EA">
        <w:rPr>
          <w:noProof/>
        </w:rPr>
        <w:t xml:space="preserve"> wha</w:t>
      </w:r>
      <w:r w:rsidR="007439EA">
        <w:rPr>
          <w:noProof/>
        </w:rPr>
        <w:t>t i</w:t>
      </w:r>
      <w:r w:rsidR="007439EA">
        <w:rPr>
          <w:noProof/>
        </w:rPr>
        <w:t>s t</w:t>
      </w:r>
      <w:r w:rsidR="007439EA">
        <w:rPr>
          <w:noProof/>
        </w:rPr>
        <w:t xml:space="preserve">he </w:t>
      </w:r>
      <w:r w:rsidR="007439EA">
        <w:rPr>
          <w:noProof/>
        </w:rPr>
        <w:t>d</w:t>
      </w:r>
      <w:r w:rsidR="007439EA">
        <w:rPr>
          <w:noProof/>
        </w:rPr>
        <w:t>im</w:t>
      </w:r>
      <w:r w:rsidR="007439EA">
        <w:rPr>
          <w:noProof/>
        </w:rPr>
        <w:t>en</w:t>
      </w:r>
      <w:r w:rsidR="007439EA">
        <w:rPr>
          <w:noProof/>
        </w:rPr>
        <w:t>sion</w:t>
      </w:r>
      <w:r w:rsidR="007439EA">
        <w:rPr>
          <w:noProof/>
        </w:rPr>
        <w:t xml:space="preserve"> of </w:t>
      </w:r>
      <w:r w:rsidR="007439EA">
        <w:rPr>
          <w:noProof/>
        </w:rPr>
        <w:t>th</w:t>
      </w:r>
      <w:r w:rsidR="007439EA">
        <w:rPr>
          <w:noProof/>
        </w:rPr>
        <w:t>e f</w:t>
      </w:r>
      <w:r w:rsidR="007439EA">
        <w:rPr>
          <w:noProof/>
        </w:rPr>
        <w:t xml:space="preserve">inal </w:t>
      </w:r>
      <w:r w:rsidR="007439EA">
        <w:rPr>
          <w:noProof/>
        </w:rPr>
        <w:t>ma</w:t>
      </w:r>
      <w:r w:rsidR="007439EA">
        <w:rPr>
          <w:noProof/>
        </w:rPr>
        <w:t>tr</w:t>
      </w:r>
      <w:r w:rsidR="007439EA">
        <w:rPr>
          <w:noProof/>
        </w:rPr>
        <w:t>ix</w:t>
      </w:r>
      <w:r w:rsidR="007439EA">
        <w:rPr>
          <w:noProof/>
        </w:rPr>
        <w:t xml:space="preserve">, </w:t>
      </w:r>
      <w:r w:rsidR="007439EA">
        <w:rPr>
          <w:noProof/>
        </w:rPr>
        <w:t>cl</w:t>
      </w:r>
      <w:r w:rsidR="007439EA">
        <w:rPr>
          <w:noProof/>
        </w:rPr>
        <w:t>e</w:t>
      </w:r>
      <w:r w:rsidR="007439EA">
        <w:rPr>
          <w:noProof/>
        </w:rPr>
        <w:t>ar</w:t>
      </w:r>
      <w:r w:rsidR="007439EA">
        <w:rPr>
          <w:noProof/>
        </w:rPr>
        <w:t xml:space="preserve">ly </w:t>
      </w:r>
      <w:r w:rsidR="007439EA">
        <w:rPr>
          <w:noProof/>
        </w:rPr>
        <w:t>de</w:t>
      </w:r>
      <w:r w:rsidR="007439EA">
        <w:rPr>
          <w:noProof/>
        </w:rPr>
        <w:t>fi</w:t>
      </w:r>
      <w:r w:rsidR="007439EA">
        <w:rPr>
          <w:noProof/>
        </w:rPr>
        <w:t>ni</w:t>
      </w:r>
      <w:r w:rsidR="007439EA">
        <w:rPr>
          <w:noProof/>
        </w:rPr>
        <w:t>n</w:t>
      </w:r>
      <w:r w:rsidR="007439EA">
        <w:rPr>
          <w:noProof/>
        </w:rPr>
        <w:t xml:space="preserve">g </w:t>
      </w:r>
      <w:r w:rsidR="007439EA">
        <w:rPr>
          <w:noProof/>
        </w:rPr>
        <w:t>al</w:t>
      </w:r>
      <w:r w:rsidR="007439EA">
        <w:rPr>
          <w:noProof/>
        </w:rPr>
        <w:t xml:space="preserve">l </w:t>
      </w:r>
      <w:r w:rsidR="007439EA">
        <w:rPr>
          <w:noProof/>
        </w:rPr>
        <w:t>in</w:t>
      </w:r>
      <w:r w:rsidR="007439EA">
        <w:rPr>
          <w:noProof/>
        </w:rPr>
        <w:t>di</w:t>
      </w:r>
      <w:r w:rsidR="007439EA">
        <w:rPr>
          <w:noProof/>
        </w:rPr>
        <w:t>ce</w:t>
      </w:r>
      <w:r w:rsidR="007439EA">
        <w:rPr>
          <w:noProof/>
        </w:rPr>
        <w:t>s?</w:t>
      </w:r>
      <w:r w:rsidR="007439EA">
        <w:rPr>
          <w:noProof/>
        </w:rPr>
        <w:t xml:space="preserve"> </w:t>
      </w:r>
      <w:r w:rsidR="007439EA">
        <w:rPr>
          <w:noProof/>
        </w:rPr>
        <w:t>Th</w:t>
      </w:r>
      <w:r w:rsidR="007439EA">
        <w:rPr>
          <w:noProof/>
        </w:rPr>
        <w:t xml:space="preserve">is </w:t>
      </w:r>
      <w:r w:rsidR="007439EA">
        <w:rPr>
          <w:noProof/>
        </w:rPr>
        <w:t>pa</w:t>
      </w:r>
      <w:r w:rsidR="007439EA">
        <w:rPr>
          <w:noProof/>
        </w:rPr>
        <w:t>r</w:t>
      </w:r>
      <w:r w:rsidR="007439EA">
        <w:rPr>
          <w:noProof/>
        </w:rPr>
        <w:t>t i</w:t>
      </w:r>
      <w:r w:rsidR="007439EA">
        <w:rPr>
          <w:noProof/>
        </w:rPr>
        <w:t xml:space="preserve">s </w:t>
      </w:r>
      <w:r w:rsidR="007439EA">
        <w:rPr>
          <w:noProof/>
        </w:rPr>
        <w:t>e</w:t>
      </w:r>
      <w:r w:rsidR="007439EA">
        <w:rPr>
          <w:noProof/>
        </w:rPr>
        <w:t>x</w:t>
      </w:r>
      <w:r w:rsidR="007439EA">
        <w:rPr>
          <w:noProof/>
        </w:rPr>
        <w:t>tre</w:t>
      </w:r>
      <w:r w:rsidR="007439EA">
        <w:rPr>
          <w:noProof/>
        </w:rPr>
        <w:t>mel</w:t>
      </w:r>
      <w:r w:rsidR="007439EA">
        <w:rPr>
          <w:noProof/>
        </w:rPr>
        <w:t xml:space="preserve">y </w:t>
      </w:r>
      <w:r w:rsidR="007439EA">
        <w:rPr>
          <w:noProof/>
        </w:rPr>
        <w:t>im</w:t>
      </w:r>
      <w:r w:rsidR="007439EA">
        <w:rPr>
          <w:noProof/>
        </w:rPr>
        <w:t>por</w:t>
      </w:r>
      <w:r w:rsidR="007439EA">
        <w:rPr>
          <w:noProof/>
        </w:rPr>
        <w:t>t</w:t>
      </w:r>
      <w:r w:rsidR="007439EA">
        <w:rPr>
          <w:noProof/>
        </w:rPr>
        <w:t>a</w:t>
      </w:r>
      <w:r w:rsidR="007439EA">
        <w:rPr>
          <w:noProof/>
        </w:rPr>
        <w:t>nt.</w:t>
      </w:r>
    </w:p>
  </w:comment>
  <w:comment w:id="104" w:author="Alexander Stringer" w:date="2019-09-30T10:52:00Z" w:initials="AS">
    <w:p w14:paraId="77CE7764" w14:textId="5FEE59A0" w:rsidR="00C520BC" w:rsidRDefault="00C520BC">
      <w:pPr>
        <w:pStyle w:val="CommentText"/>
      </w:pPr>
      <w:r>
        <w:rPr>
          <w:rStyle w:val="CommentReference"/>
        </w:rPr>
        <w:annotationRef/>
      </w:r>
      <w:r w:rsidR="007439EA">
        <w:rPr>
          <w:noProof/>
        </w:rPr>
        <w:t>ha</w:t>
      </w:r>
      <w:r w:rsidR="007439EA">
        <w:rPr>
          <w:noProof/>
        </w:rPr>
        <w:t xml:space="preserve">ha </w:t>
      </w:r>
      <w:r w:rsidR="007439EA">
        <w:rPr>
          <w:noProof/>
        </w:rPr>
        <w:t>n</w:t>
      </w:r>
      <w:r w:rsidR="007439EA">
        <w:rPr>
          <w:noProof/>
        </w:rPr>
        <w:t>i</w:t>
      </w:r>
      <w:r w:rsidR="007439EA">
        <w:rPr>
          <w:noProof/>
        </w:rPr>
        <w:t>ce.</w:t>
      </w:r>
      <w:r w:rsidR="007439EA">
        <w:rPr>
          <w:noProof/>
        </w:rPr>
        <w:t xml:space="preserve"> </w:t>
      </w:r>
      <w:r w:rsidR="007439EA">
        <w:rPr>
          <w:noProof/>
        </w:rPr>
        <w:t>Pr</w:t>
      </w:r>
      <w:r w:rsidR="007439EA">
        <w:rPr>
          <w:noProof/>
        </w:rPr>
        <w:t>op</w:t>
      </w:r>
      <w:r w:rsidR="007439EA">
        <w:rPr>
          <w:noProof/>
        </w:rPr>
        <w:t xml:space="preserve">er </w:t>
      </w:r>
      <w:r w:rsidR="007439EA">
        <w:rPr>
          <w:noProof/>
        </w:rPr>
        <w:t>re</w:t>
      </w:r>
      <w:r w:rsidR="007439EA">
        <w:rPr>
          <w:noProof/>
        </w:rPr>
        <w:t>f</w:t>
      </w:r>
      <w:r w:rsidR="007439EA">
        <w:rPr>
          <w:noProof/>
        </w:rPr>
        <w:t>er</w:t>
      </w:r>
      <w:r w:rsidR="007439EA">
        <w:rPr>
          <w:noProof/>
        </w:rPr>
        <w:t>en</w:t>
      </w:r>
      <w:r w:rsidR="007439EA">
        <w:rPr>
          <w:noProof/>
        </w:rPr>
        <w:t>c</w:t>
      </w:r>
      <w:r w:rsidR="007439EA">
        <w:rPr>
          <w:noProof/>
        </w:rPr>
        <w:t>e i</w:t>
      </w:r>
      <w:r w:rsidR="007439EA">
        <w:rPr>
          <w:noProof/>
        </w:rPr>
        <w:t xml:space="preserve">s </w:t>
      </w:r>
      <w:r w:rsidR="007439EA">
        <w:rPr>
          <w:noProof/>
        </w:rPr>
        <w:t>S</w:t>
      </w:r>
      <w:r w:rsidR="007439EA">
        <w:rPr>
          <w:noProof/>
        </w:rPr>
        <w:t>tr</w:t>
      </w:r>
      <w:r w:rsidR="007439EA">
        <w:rPr>
          <w:noProof/>
        </w:rPr>
        <w:t>inge</w:t>
      </w:r>
      <w:r w:rsidR="007439EA">
        <w:rPr>
          <w:noProof/>
        </w:rPr>
        <w:t xml:space="preserve">r, </w:t>
      </w:r>
      <w:r w:rsidR="007439EA">
        <w:rPr>
          <w:noProof/>
        </w:rPr>
        <w:t>e</w:t>
      </w:r>
      <w:r w:rsidR="007439EA">
        <w:rPr>
          <w:noProof/>
        </w:rPr>
        <w:t>t</w:t>
      </w:r>
      <w:r w:rsidR="007439EA">
        <w:rPr>
          <w:noProof/>
        </w:rPr>
        <w:t>.</w:t>
      </w:r>
      <w:r w:rsidR="007439EA">
        <w:rPr>
          <w:noProof/>
        </w:rPr>
        <w:t xml:space="preserve"> </w:t>
      </w:r>
      <w:r w:rsidR="007439EA">
        <w:rPr>
          <w:noProof/>
        </w:rPr>
        <w:t>a</w:t>
      </w:r>
      <w:r w:rsidR="007439EA">
        <w:rPr>
          <w:noProof/>
        </w:rPr>
        <w:t>.</w:t>
      </w:r>
      <w:r w:rsidR="007439EA">
        <w:rPr>
          <w:noProof/>
        </w:rPr>
        <w:t xml:space="preserve"> </w:t>
      </w:r>
      <w:r w:rsidR="007439EA">
        <w:rPr>
          <w:noProof/>
        </w:rPr>
        <w:t>(</w:t>
      </w:r>
      <w:r w:rsidR="007439EA">
        <w:rPr>
          <w:noProof/>
        </w:rPr>
        <w:t>20</w:t>
      </w:r>
      <w:r w:rsidR="007439EA">
        <w:rPr>
          <w:noProof/>
        </w:rPr>
        <w:t>19</w:t>
      </w:r>
      <w:r w:rsidR="007439EA">
        <w:rPr>
          <w:noProof/>
        </w:rPr>
        <w:t xml:space="preserve">) </w:t>
      </w:r>
      <w:r w:rsidR="007439EA">
        <w:rPr>
          <w:noProof/>
        </w:rPr>
        <w:t>th</w:t>
      </w:r>
      <w:r w:rsidR="007439EA">
        <w:rPr>
          <w:noProof/>
        </w:rPr>
        <w:t>ough</w:t>
      </w:r>
      <w:r w:rsidR="007439EA">
        <w:rPr>
          <w:noProof/>
        </w:rPr>
        <w:t>.</w:t>
      </w:r>
    </w:p>
  </w:comment>
  <w:comment w:id="105" w:author="Alexander Stringer" w:date="2019-09-30T10:54:00Z" w:initials="AS">
    <w:p w14:paraId="7C8E5A87" w14:textId="49C5F1CD" w:rsidR="00070F20" w:rsidRDefault="00070F20">
      <w:pPr>
        <w:pStyle w:val="CommentText"/>
      </w:pPr>
      <w:r>
        <w:rPr>
          <w:rStyle w:val="CommentReference"/>
        </w:rPr>
        <w:annotationRef/>
      </w:r>
      <w:r w:rsidR="007439EA">
        <w:rPr>
          <w:noProof/>
        </w:rPr>
        <w:t>A</w:t>
      </w:r>
      <w:r w:rsidR="007439EA">
        <w:rPr>
          <w:noProof/>
        </w:rPr>
        <w:t>dd</w:t>
      </w:r>
      <w:r w:rsidR="007439EA">
        <w:rPr>
          <w:noProof/>
        </w:rPr>
        <w:t xml:space="preserve"> som</w:t>
      </w:r>
      <w:r w:rsidR="007439EA">
        <w:rPr>
          <w:noProof/>
        </w:rPr>
        <w:t xml:space="preserve">e </w:t>
      </w:r>
      <w:r w:rsidR="007439EA">
        <w:rPr>
          <w:noProof/>
        </w:rPr>
        <w:t>de</w:t>
      </w:r>
      <w:r w:rsidR="007439EA">
        <w:rPr>
          <w:noProof/>
        </w:rPr>
        <w:t>t</w:t>
      </w:r>
      <w:r w:rsidR="007439EA">
        <w:rPr>
          <w:noProof/>
        </w:rPr>
        <w:t>ai</w:t>
      </w:r>
      <w:r w:rsidR="007439EA">
        <w:rPr>
          <w:noProof/>
        </w:rPr>
        <w:t xml:space="preserve">l </w:t>
      </w:r>
      <w:r w:rsidR="007439EA">
        <w:rPr>
          <w:noProof/>
        </w:rPr>
        <w:t xml:space="preserve">on </w:t>
      </w:r>
      <w:r w:rsidR="007439EA">
        <w:rPr>
          <w:noProof/>
        </w:rPr>
        <w:t>wh</w:t>
      </w:r>
      <w:r w:rsidR="007439EA">
        <w:rPr>
          <w:noProof/>
        </w:rPr>
        <w:t>y w</w:t>
      </w:r>
      <w:r w:rsidR="007439EA">
        <w:rPr>
          <w:noProof/>
        </w:rPr>
        <w:t xml:space="preserve">e </w:t>
      </w:r>
      <w:r w:rsidR="007439EA">
        <w:rPr>
          <w:noProof/>
        </w:rPr>
        <w:t>m</w:t>
      </w:r>
      <w:r w:rsidR="007439EA">
        <w:rPr>
          <w:noProof/>
        </w:rPr>
        <w:t>igh</w:t>
      </w:r>
      <w:r w:rsidR="007439EA">
        <w:rPr>
          <w:noProof/>
        </w:rPr>
        <w:t xml:space="preserve">t </w:t>
      </w:r>
      <w:r w:rsidR="007439EA">
        <w:rPr>
          <w:noProof/>
        </w:rPr>
        <w:t>b</w:t>
      </w:r>
      <w:r w:rsidR="007439EA">
        <w:rPr>
          <w:noProof/>
        </w:rPr>
        <w:t xml:space="preserve">e </w:t>
      </w:r>
      <w:r w:rsidR="007439EA">
        <w:rPr>
          <w:noProof/>
        </w:rPr>
        <w:t>in</w:t>
      </w:r>
      <w:r w:rsidR="007439EA">
        <w:rPr>
          <w:noProof/>
        </w:rPr>
        <w:t>ter</w:t>
      </w:r>
      <w:r w:rsidR="007439EA">
        <w:rPr>
          <w:noProof/>
        </w:rPr>
        <w:t>e</w:t>
      </w:r>
      <w:r w:rsidR="007439EA">
        <w:rPr>
          <w:noProof/>
        </w:rPr>
        <w:t>ste</w:t>
      </w:r>
      <w:r w:rsidR="007439EA">
        <w:rPr>
          <w:noProof/>
        </w:rPr>
        <w:t>d i</w:t>
      </w:r>
      <w:r w:rsidR="007439EA">
        <w:rPr>
          <w:noProof/>
        </w:rPr>
        <w:t>n th</w:t>
      </w:r>
      <w:r w:rsidR="007439EA">
        <w:rPr>
          <w:noProof/>
        </w:rPr>
        <w:t>is</w:t>
      </w:r>
      <w:r w:rsidR="007439EA">
        <w:rPr>
          <w:noProof/>
        </w:rPr>
        <w:t xml:space="preserve">, </w:t>
      </w:r>
      <w:r w:rsidR="007439EA">
        <w:rPr>
          <w:noProof/>
        </w:rPr>
        <w:t xml:space="preserve">and </w:t>
      </w:r>
      <w:r w:rsidR="007439EA">
        <w:rPr>
          <w:noProof/>
        </w:rPr>
        <w:t>wh</w:t>
      </w:r>
      <w:r w:rsidR="007439EA">
        <w:rPr>
          <w:noProof/>
        </w:rPr>
        <w:t xml:space="preserve">y </w:t>
      </w:r>
      <w:r w:rsidR="007439EA">
        <w:rPr>
          <w:noProof/>
        </w:rPr>
        <w:t>w</w:t>
      </w:r>
      <w:r w:rsidR="007439EA">
        <w:rPr>
          <w:noProof/>
        </w:rPr>
        <w:t xml:space="preserve">e </w:t>
      </w:r>
      <w:r w:rsidR="007439EA">
        <w:rPr>
          <w:noProof/>
        </w:rPr>
        <w:t>m</w:t>
      </w:r>
      <w:r w:rsidR="007439EA">
        <w:rPr>
          <w:noProof/>
        </w:rPr>
        <w:t>i</w:t>
      </w:r>
      <w:r w:rsidR="007439EA">
        <w:rPr>
          <w:noProof/>
        </w:rPr>
        <w:t>gh</w:t>
      </w:r>
      <w:r w:rsidR="007439EA">
        <w:rPr>
          <w:noProof/>
        </w:rPr>
        <w:t xml:space="preserve">t </w:t>
      </w:r>
      <w:r w:rsidR="007439EA">
        <w:rPr>
          <w:noProof/>
        </w:rPr>
        <w:t xml:space="preserve">not </w:t>
      </w:r>
      <w:r w:rsidR="007439EA">
        <w:rPr>
          <w:noProof/>
        </w:rPr>
        <w:t>w</w:t>
      </w:r>
      <w:r w:rsidR="007439EA">
        <w:rPr>
          <w:noProof/>
        </w:rPr>
        <w:t>an</w:t>
      </w:r>
      <w:r w:rsidR="007439EA">
        <w:rPr>
          <w:noProof/>
        </w:rPr>
        <w:t>t t</w:t>
      </w:r>
      <w:r w:rsidR="007439EA">
        <w:rPr>
          <w:noProof/>
        </w:rPr>
        <w:t xml:space="preserve">o </w:t>
      </w:r>
      <w:r w:rsidR="007439EA">
        <w:rPr>
          <w:noProof/>
        </w:rPr>
        <w:t>e</w:t>
      </w:r>
      <w:r w:rsidR="007439EA">
        <w:rPr>
          <w:noProof/>
        </w:rPr>
        <w:t>st</w:t>
      </w:r>
      <w:r w:rsidR="007439EA">
        <w:rPr>
          <w:noProof/>
        </w:rPr>
        <w:t>i</w:t>
      </w:r>
      <w:r w:rsidR="007439EA">
        <w:rPr>
          <w:noProof/>
        </w:rPr>
        <w:t>m</w:t>
      </w:r>
      <w:r w:rsidR="007439EA">
        <w:rPr>
          <w:noProof/>
        </w:rPr>
        <w:t>ate</w:t>
      </w:r>
      <w:r w:rsidR="007439EA">
        <w:rPr>
          <w:noProof/>
        </w:rPr>
        <w:t xml:space="preserve"> th</w:t>
      </w:r>
      <w:r w:rsidR="007439EA">
        <w:rPr>
          <w:noProof/>
        </w:rPr>
        <w:t xml:space="preserve">e </w:t>
      </w:r>
      <w:r w:rsidR="007439EA">
        <w:rPr>
          <w:noProof/>
        </w:rPr>
        <w:t>ba</w:t>
      </w:r>
      <w:r w:rsidR="007439EA">
        <w:rPr>
          <w:noProof/>
        </w:rPr>
        <w:t>s</w:t>
      </w:r>
      <w:r w:rsidR="007439EA">
        <w:rPr>
          <w:noProof/>
        </w:rPr>
        <w:t>elin</w:t>
      </w:r>
      <w:r w:rsidR="007439EA">
        <w:rPr>
          <w:noProof/>
        </w:rPr>
        <w:t xml:space="preserve">e </w:t>
      </w:r>
      <w:r w:rsidR="007439EA">
        <w:rPr>
          <w:noProof/>
        </w:rPr>
        <w:t>ha</w:t>
      </w:r>
      <w:r w:rsidR="007439EA">
        <w:rPr>
          <w:noProof/>
        </w:rPr>
        <w:t>za</w:t>
      </w:r>
      <w:r w:rsidR="007439EA">
        <w:rPr>
          <w:noProof/>
        </w:rPr>
        <w:t>rd</w:t>
      </w:r>
      <w:r w:rsidR="007439EA">
        <w:rPr>
          <w:noProof/>
        </w:rPr>
        <w:t xml:space="preserve"> </w:t>
      </w:r>
      <w:r w:rsidR="007439EA">
        <w:rPr>
          <w:noProof/>
        </w:rPr>
        <w:t>(</w:t>
      </w:r>
      <w:r w:rsidR="007439EA">
        <w:rPr>
          <w:noProof/>
        </w:rPr>
        <w:t>we</w:t>
      </w:r>
      <w:r w:rsidR="007439EA">
        <w:rPr>
          <w:noProof/>
        </w:rPr>
        <w:t xml:space="preserve"> c</w:t>
      </w:r>
      <w:r w:rsidR="007439EA">
        <w:rPr>
          <w:noProof/>
        </w:rPr>
        <w:t xml:space="preserve">an </w:t>
      </w:r>
      <w:r w:rsidR="007439EA">
        <w:rPr>
          <w:noProof/>
        </w:rPr>
        <w:t>t</w:t>
      </w:r>
      <w:r w:rsidR="007439EA">
        <w:rPr>
          <w:noProof/>
        </w:rPr>
        <w:t>al</w:t>
      </w:r>
      <w:r w:rsidR="007439EA">
        <w:rPr>
          <w:noProof/>
        </w:rPr>
        <w:t>k a</w:t>
      </w:r>
      <w:r w:rsidR="007439EA">
        <w:rPr>
          <w:noProof/>
        </w:rPr>
        <w:t>bout</w:t>
      </w:r>
      <w:r w:rsidR="007439EA">
        <w:rPr>
          <w:noProof/>
        </w:rPr>
        <w:t xml:space="preserve"> th</w:t>
      </w:r>
      <w:r w:rsidR="007439EA">
        <w:rPr>
          <w:noProof/>
        </w:rPr>
        <w:t>is</w:t>
      </w:r>
      <w:r w:rsidR="007439EA">
        <w:rPr>
          <w:noProof/>
        </w:rPr>
        <w:t>)</w:t>
      </w:r>
      <w:r w:rsidR="007439EA">
        <w:rPr>
          <w:noProof/>
        </w:rPr>
        <w:t>.</w:t>
      </w:r>
      <w:r w:rsidR="007439EA">
        <w:rPr>
          <w:noProof/>
        </w:rPr>
        <w:t xml:space="preserve"> </w:t>
      </w:r>
      <w:r w:rsidR="007439EA">
        <w:rPr>
          <w:noProof/>
        </w:rPr>
        <w:t>O</w:t>
      </w:r>
      <w:r w:rsidR="007439EA">
        <w:rPr>
          <w:noProof/>
        </w:rPr>
        <w:t xml:space="preserve">h </w:t>
      </w:r>
      <w:r w:rsidR="007439EA">
        <w:rPr>
          <w:noProof/>
        </w:rPr>
        <w:t>als</w:t>
      </w:r>
      <w:r w:rsidR="007439EA">
        <w:rPr>
          <w:noProof/>
        </w:rPr>
        <w:t>o</w:t>
      </w:r>
      <w:r w:rsidR="007439EA">
        <w:rPr>
          <w:noProof/>
        </w:rPr>
        <w:t xml:space="preserve">, </w:t>
      </w:r>
      <w:r w:rsidR="007439EA">
        <w:rPr>
          <w:noProof/>
        </w:rPr>
        <w:t>n</w:t>
      </w:r>
      <w:r w:rsidR="007439EA">
        <w:rPr>
          <w:noProof/>
        </w:rPr>
        <w:t xml:space="preserve">ot </w:t>
      </w:r>
      <w:r w:rsidR="007439EA">
        <w:rPr>
          <w:noProof/>
        </w:rPr>
        <w:t>j</w:t>
      </w:r>
      <w:r w:rsidR="007439EA">
        <w:rPr>
          <w:noProof/>
        </w:rPr>
        <w:t>us</w:t>
      </w:r>
      <w:r w:rsidR="007439EA">
        <w:rPr>
          <w:noProof/>
        </w:rPr>
        <w:t xml:space="preserve">t </w:t>
      </w:r>
      <w:r w:rsidR="007439EA">
        <w:rPr>
          <w:noProof/>
        </w:rPr>
        <w:t>be</w:t>
      </w:r>
      <w:r w:rsidR="007439EA">
        <w:rPr>
          <w:noProof/>
        </w:rPr>
        <w:t>ta</w:t>
      </w:r>
      <w:r w:rsidR="007439EA">
        <w:rPr>
          <w:noProof/>
        </w:rPr>
        <w:t xml:space="preserve">- </w:t>
      </w:r>
      <w:r w:rsidR="007439EA">
        <w:rPr>
          <w:noProof/>
        </w:rPr>
        <w:t>s</w:t>
      </w:r>
      <w:r w:rsidR="007439EA">
        <w:rPr>
          <w:noProof/>
        </w:rPr>
        <w:t>ay</w:t>
      </w:r>
      <w:r w:rsidR="007439EA">
        <w:rPr>
          <w:noProof/>
        </w:rPr>
        <w:t xml:space="preserve"> "</w:t>
      </w:r>
      <w:r w:rsidR="007439EA">
        <w:rPr>
          <w:noProof/>
        </w:rPr>
        <w:t>a</w:t>
      </w:r>
      <w:r w:rsidR="007439EA">
        <w:rPr>
          <w:noProof/>
        </w:rPr>
        <w:t>ll</w:t>
      </w:r>
      <w:r w:rsidR="007439EA">
        <w:rPr>
          <w:noProof/>
        </w:rPr>
        <w:t xml:space="preserve"> </w:t>
      </w:r>
      <w:r w:rsidR="007439EA">
        <w:rPr>
          <w:noProof/>
        </w:rPr>
        <w:t>com</w:t>
      </w:r>
      <w:r w:rsidR="007439EA">
        <w:rPr>
          <w:noProof/>
        </w:rPr>
        <w:t>p</w:t>
      </w:r>
      <w:r w:rsidR="007439EA">
        <w:rPr>
          <w:noProof/>
        </w:rPr>
        <w:t>o</w:t>
      </w:r>
      <w:r w:rsidR="007439EA">
        <w:rPr>
          <w:noProof/>
        </w:rPr>
        <w:t>nent</w:t>
      </w:r>
      <w:r w:rsidR="007439EA">
        <w:rPr>
          <w:noProof/>
        </w:rPr>
        <w:t>s</w:t>
      </w:r>
      <w:r w:rsidR="007439EA">
        <w:rPr>
          <w:noProof/>
        </w:rPr>
        <w:t xml:space="preserve"> </w:t>
      </w:r>
      <w:r w:rsidR="007439EA">
        <w:rPr>
          <w:noProof/>
        </w:rPr>
        <w:t>of</w:t>
      </w:r>
      <w:r w:rsidR="007439EA">
        <w:rPr>
          <w:noProof/>
        </w:rPr>
        <w:t xml:space="preserve"> th</w:t>
      </w:r>
      <w:r w:rsidR="007439EA">
        <w:rPr>
          <w:noProof/>
        </w:rPr>
        <w:t xml:space="preserve">e </w:t>
      </w:r>
      <w:r w:rsidR="007439EA">
        <w:rPr>
          <w:noProof/>
        </w:rPr>
        <w:t>ad</w:t>
      </w:r>
      <w:r w:rsidR="007439EA">
        <w:rPr>
          <w:noProof/>
        </w:rPr>
        <w:t>di</w:t>
      </w:r>
      <w:r w:rsidR="007439EA">
        <w:rPr>
          <w:noProof/>
        </w:rPr>
        <w:t>tiv</w:t>
      </w:r>
      <w:r w:rsidR="007439EA">
        <w:rPr>
          <w:noProof/>
        </w:rPr>
        <w:t xml:space="preserve">e </w:t>
      </w:r>
      <w:r w:rsidR="007439EA">
        <w:rPr>
          <w:noProof/>
        </w:rPr>
        <w:t>pr</w:t>
      </w:r>
      <w:r w:rsidR="007439EA">
        <w:rPr>
          <w:noProof/>
        </w:rPr>
        <w:t>e</w:t>
      </w:r>
      <w:r w:rsidR="007439EA">
        <w:rPr>
          <w:noProof/>
        </w:rPr>
        <w:t>di</w:t>
      </w:r>
      <w:r w:rsidR="007439EA">
        <w:rPr>
          <w:noProof/>
        </w:rPr>
        <w:t>cto</w:t>
      </w:r>
      <w:r w:rsidR="007439EA">
        <w:rPr>
          <w:noProof/>
        </w:rPr>
        <w:t xml:space="preserve">r </w:t>
      </w:r>
      <w:r w:rsidR="007439EA">
        <w:rPr>
          <w:noProof/>
        </w:rPr>
        <w:t>e</w:t>
      </w:r>
      <w:r w:rsidR="007439EA">
        <w:rPr>
          <w:noProof/>
        </w:rPr>
        <w:t>ta</w:t>
      </w:r>
      <w:r w:rsidR="007439EA">
        <w:rPr>
          <w:noProof/>
        </w:rPr>
        <w:t>"</w:t>
      </w:r>
      <w:r w:rsidR="007439EA">
        <w:rPr>
          <w:noProof/>
        </w:rPr>
        <w:t>,</w:t>
      </w:r>
      <w:r w:rsidR="007439EA">
        <w:rPr>
          <w:noProof/>
        </w:rPr>
        <w:t xml:space="preserve"> b</w:t>
      </w:r>
      <w:r w:rsidR="007439EA">
        <w:rPr>
          <w:noProof/>
        </w:rPr>
        <w:t>ec</w:t>
      </w:r>
      <w:r w:rsidR="007439EA">
        <w:rPr>
          <w:noProof/>
        </w:rPr>
        <w:t>a</w:t>
      </w:r>
      <w:r w:rsidR="007439EA">
        <w:rPr>
          <w:noProof/>
        </w:rPr>
        <w:t>use</w:t>
      </w:r>
      <w:r w:rsidR="007439EA">
        <w:rPr>
          <w:noProof/>
        </w:rPr>
        <w:t xml:space="preserve"> we </w:t>
      </w:r>
      <w:r w:rsidR="007439EA">
        <w:rPr>
          <w:noProof/>
        </w:rPr>
        <w:t>w</w:t>
      </w:r>
      <w:r w:rsidR="007439EA">
        <w:rPr>
          <w:noProof/>
        </w:rPr>
        <w:t>il</w:t>
      </w:r>
      <w:r w:rsidR="007439EA">
        <w:rPr>
          <w:noProof/>
        </w:rPr>
        <w:t>l</w:t>
      </w:r>
      <w:r w:rsidR="007439EA">
        <w:rPr>
          <w:noProof/>
        </w:rPr>
        <w:t xml:space="preserve"> ha</w:t>
      </w:r>
      <w:r w:rsidR="007439EA">
        <w:rPr>
          <w:noProof/>
        </w:rPr>
        <w:t xml:space="preserve">ve </w:t>
      </w:r>
      <w:r w:rsidR="007439EA">
        <w:rPr>
          <w:noProof/>
        </w:rPr>
        <w:t>r</w:t>
      </w:r>
      <w:r w:rsidR="007439EA">
        <w:rPr>
          <w:noProof/>
        </w:rPr>
        <w:t>a</w:t>
      </w:r>
      <w:r w:rsidR="007439EA">
        <w:rPr>
          <w:noProof/>
        </w:rPr>
        <w:t>n</w:t>
      </w:r>
      <w:r w:rsidR="007439EA">
        <w:rPr>
          <w:noProof/>
        </w:rPr>
        <w:t>do</w:t>
      </w:r>
      <w:r w:rsidR="007439EA">
        <w:rPr>
          <w:noProof/>
        </w:rPr>
        <w:t xml:space="preserve">m </w:t>
      </w:r>
      <w:r w:rsidR="007439EA">
        <w:rPr>
          <w:noProof/>
        </w:rPr>
        <w:t>e</w:t>
      </w:r>
      <w:r w:rsidR="007439EA">
        <w:rPr>
          <w:noProof/>
        </w:rPr>
        <w:t>f</w:t>
      </w:r>
      <w:r w:rsidR="007439EA">
        <w:rPr>
          <w:noProof/>
        </w:rPr>
        <w:t>fe</w:t>
      </w:r>
      <w:r w:rsidR="007439EA">
        <w:rPr>
          <w:noProof/>
        </w:rPr>
        <w:t>ct</w:t>
      </w:r>
      <w:r w:rsidR="007439EA">
        <w:rPr>
          <w:noProof/>
        </w:rPr>
        <w:t>s/</w:t>
      </w:r>
      <w:r w:rsidR="007439EA">
        <w:rPr>
          <w:noProof/>
        </w:rPr>
        <w:t>sm</w:t>
      </w:r>
      <w:r w:rsidR="007439EA">
        <w:rPr>
          <w:noProof/>
        </w:rPr>
        <w:t>oo</w:t>
      </w:r>
      <w:r w:rsidR="007439EA">
        <w:rPr>
          <w:noProof/>
        </w:rPr>
        <w:t>th</w:t>
      </w:r>
      <w:r w:rsidR="007439EA">
        <w:rPr>
          <w:noProof/>
        </w:rPr>
        <w:t xml:space="preserve"> </w:t>
      </w:r>
      <w:r w:rsidR="007439EA">
        <w:rPr>
          <w:noProof/>
        </w:rPr>
        <w:t>t</w:t>
      </w:r>
      <w:r w:rsidR="007439EA">
        <w:rPr>
          <w:noProof/>
        </w:rPr>
        <w:t>e</w:t>
      </w:r>
      <w:r w:rsidR="007439EA">
        <w:rPr>
          <w:noProof/>
        </w:rPr>
        <w:t>rm</w:t>
      </w:r>
      <w:r w:rsidR="007439EA">
        <w:rPr>
          <w:noProof/>
        </w:rPr>
        <w:t>s</w:t>
      </w:r>
      <w:r w:rsidR="007439EA">
        <w:rPr>
          <w:noProof/>
        </w:rPr>
        <w:t>/</w:t>
      </w:r>
      <w:r w:rsidR="007439EA">
        <w:rPr>
          <w:noProof/>
        </w:rPr>
        <w:t>et</w:t>
      </w:r>
      <w:r w:rsidR="007439EA">
        <w:rPr>
          <w:noProof/>
        </w:rPr>
        <w:t>c i</w:t>
      </w:r>
      <w:r w:rsidR="007439EA">
        <w:rPr>
          <w:noProof/>
        </w:rPr>
        <w:t xml:space="preserve">n </w:t>
      </w:r>
      <w:r w:rsidR="007439EA">
        <w:rPr>
          <w:noProof/>
        </w:rPr>
        <w:t>th</w:t>
      </w:r>
      <w:r w:rsidR="007439EA">
        <w:rPr>
          <w:noProof/>
        </w:rPr>
        <w:t>er</w:t>
      </w:r>
      <w:r w:rsidR="007439EA">
        <w:rPr>
          <w:noProof/>
        </w:rPr>
        <w:t xml:space="preserve">e </w:t>
      </w:r>
      <w:r w:rsidR="007439EA">
        <w:rPr>
          <w:noProof/>
        </w:rPr>
        <w:t>as</w:t>
      </w:r>
      <w:r w:rsidR="007439EA">
        <w:rPr>
          <w:noProof/>
        </w:rPr>
        <w:t xml:space="preserve"> w</w:t>
      </w:r>
      <w:r w:rsidR="007439EA">
        <w:rPr>
          <w:noProof/>
        </w:rPr>
        <w:t>el</w:t>
      </w:r>
      <w:r w:rsidR="007439EA">
        <w:rPr>
          <w:noProof/>
        </w:rPr>
        <w:t>l.</w:t>
      </w:r>
    </w:p>
  </w:comment>
  <w:comment w:id="106" w:author="Alexander Stringer" w:date="2019-09-30T10:55:00Z" w:initials="AS">
    <w:p w14:paraId="489998A4" w14:textId="0F5A0965" w:rsidR="00F079B8" w:rsidRDefault="00F079B8">
      <w:pPr>
        <w:pStyle w:val="CommentText"/>
      </w:pPr>
      <w:r>
        <w:rPr>
          <w:rStyle w:val="CommentReference"/>
        </w:rPr>
        <w:annotationRef/>
      </w:r>
      <w:r w:rsidR="007439EA">
        <w:rPr>
          <w:noProof/>
        </w:rPr>
        <w:t>A</w:t>
      </w:r>
      <w:r w:rsidR="007439EA">
        <w:rPr>
          <w:noProof/>
        </w:rPr>
        <w:t>ga</w:t>
      </w:r>
      <w:r w:rsidR="007439EA">
        <w:rPr>
          <w:noProof/>
        </w:rPr>
        <w:t>in,</w:t>
      </w:r>
      <w:r w:rsidR="007439EA">
        <w:rPr>
          <w:noProof/>
        </w:rPr>
        <w:t xml:space="preserve"> wh</w:t>
      </w:r>
      <w:r w:rsidR="007439EA">
        <w:rPr>
          <w:noProof/>
        </w:rPr>
        <w:t xml:space="preserve">at </w:t>
      </w:r>
      <w:r w:rsidR="007439EA">
        <w:rPr>
          <w:noProof/>
        </w:rPr>
        <w:t xml:space="preserve">is </w:t>
      </w:r>
      <w:r w:rsidR="007439EA">
        <w:rPr>
          <w:noProof/>
        </w:rPr>
        <w:t>th</w:t>
      </w:r>
      <w:r w:rsidR="007439EA">
        <w:rPr>
          <w:noProof/>
        </w:rPr>
        <w:t xml:space="preserve">is </w:t>
      </w:r>
      <w:r w:rsidR="007439EA">
        <w:rPr>
          <w:noProof/>
        </w:rPr>
        <w:t>t</w:t>
      </w:r>
      <w:r w:rsidR="007439EA">
        <w:rPr>
          <w:noProof/>
        </w:rPr>
        <w:t xml:space="preserve">he </w:t>
      </w:r>
      <w:r w:rsidR="007439EA">
        <w:rPr>
          <w:noProof/>
        </w:rPr>
        <w:t>pr</w:t>
      </w:r>
      <w:r w:rsidR="007439EA">
        <w:rPr>
          <w:noProof/>
        </w:rPr>
        <w:t>o</w:t>
      </w:r>
      <w:r w:rsidR="007439EA">
        <w:rPr>
          <w:noProof/>
        </w:rPr>
        <w:t>ba</w:t>
      </w:r>
      <w:r w:rsidR="007439EA">
        <w:rPr>
          <w:noProof/>
        </w:rPr>
        <w:t>b</w:t>
      </w:r>
      <w:r w:rsidR="007439EA">
        <w:rPr>
          <w:noProof/>
        </w:rPr>
        <w:t>il</w:t>
      </w:r>
      <w:r w:rsidR="007439EA">
        <w:rPr>
          <w:noProof/>
        </w:rPr>
        <w:t>ity</w:t>
      </w:r>
      <w:r w:rsidR="007439EA">
        <w:rPr>
          <w:noProof/>
        </w:rPr>
        <w:t xml:space="preserve"> (</w:t>
      </w:r>
      <w:r w:rsidR="007439EA">
        <w:rPr>
          <w:noProof/>
        </w:rPr>
        <w:t>de</w:t>
      </w:r>
      <w:r w:rsidR="007439EA">
        <w:rPr>
          <w:noProof/>
        </w:rPr>
        <w:t>n</w:t>
      </w:r>
      <w:r w:rsidR="007439EA">
        <w:rPr>
          <w:noProof/>
        </w:rPr>
        <w:t>s</w:t>
      </w:r>
      <w:r w:rsidR="007439EA">
        <w:rPr>
          <w:noProof/>
        </w:rPr>
        <w:t>ity</w:t>
      </w:r>
      <w:r w:rsidR="007439EA">
        <w:rPr>
          <w:noProof/>
        </w:rPr>
        <w:t>)</w:t>
      </w:r>
      <w:r w:rsidR="007439EA">
        <w:rPr>
          <w:noProof/>
        </w:rPr>
        <w:t xml:space="preserve"> o</w:t>
      </w:r>
      <w:r w:rsidR="007439EA">
        <w:rPr>
          <w:noProof/>
        </w:rPr>
        <w:t>f?</w:t>
      </w:r>
    </w:p>
  </w:comment>
  <w:comment w:id="108" w:author="Alexander Stringer" w:date="2019-09-30T10:56:00Z" w:initials="AS">
    <w:p w14:paraId="245A5E59" w14:textId="31BA2143" w:rsidR="007B7FDD" w:rsidRDefault="007B7FDD">
      <w:pPr>
        <w:pStyle w:val="CommentText"/>
      </w:pPr>
      <w:r>
        <w:rPr>
          <w:rStyle w:val="CommentReference"/>
        </w:rPr>
        <w:annotationRef/>
      </w:r>
      <w:r w:rsidR="007439EA">
        <w:rPr>
          <w:noProof/>
        </w:rPr>
        <w:t>n</w:t>
      </w:r>
      <w:r w:rsidR="007439EA">
        <w:rPr>
          <w:noProof/>
        </w:rPr>
        <w:t xml:space="preserve">ice, </w:t>
      </w:r>
      <w:r w:rsidR="007439EA">
        <w:rPr>
          <w:noProof/>
        </w:rPr>
        <w:t>goo</w:t>
      </w:r>
      <w:r w:rsidR="007439EA">
        <w:rPr>
          <w:noProof/>
        </w:rPr>
        <w:t>d,</w:t>
      </w:r>
      <w:r w:rsidR="007439EA">
        <w:rPr>
          <w:noProof/>
        </w:rPr>
        <w:t xml:space="preserve"> </w:t>
      </w:r>
      <w:r w:rsidR="007439EA">
        <w:rPr>
          <w:noProof/>
        </w:rPr>
        <w:t>c</w:t>
      </w:r>
      <w:r w:rsidR="007439EA">
        <w:rPr>
          <w:noProof/>
        </w:rPr>
        <w:t>an yo</w:t>
      </w:r>
      <w:r w:rsidR="007439EA">
        <w:rPr>
          <w:noProof/>
        </w:rPr>
        <w:t xml:space="preserve">u </w:t>
      </w:r>
      <w:r w:rsidR="007439EA">
        <w:rPr>
          <w:noProof/>
        </w:rPr>
        <w:t>ex</w:t>
      </w:r>
      <w:r w:rsidR="007439EA">
        <w:rPr>
          <w:noProof/>
        </w:rPr>
        <w:t>pla</w:t>
      </w:r>
      <w:r w:rsidR="007439EA">
        <w:rPr>
          <w:noProof/>
        </w:rPr>
        <w:t>in t</w:t>
      </w:r>
      <w:r w:rsidR="007439EA">
        <w:rPr>
          <w:noProof/>
        </w:rPr>
        <w:t>his</w:t>
      </w:r>
      <w:r w:rsidR="007439EA">
        <w:rPr>
          <w:noProof/>
        </w:rPr>
        <w:t xml:space="preserve"> </w:t>
      </w:r>
      <w:r w:rsidR="007439EA">
        <w:rPr>
          <w:noProof/>
        </w:rPr>
        <w:t>pa</w:t>
      </w:r>
      <w:r w:rsidR="007439EA">
        <w:rPr>
          <w:noProof/>
        </w:rPr>
        <w:t xml:space="preserve">rt </w:t>
      </w:r>
      <w:r w:rsidR="007439EA">
        <w:rPr>
          <w:noProof/>
        </w:rPr>
        <w:t>m</w:t>
      </w:r>
      <w:r w:rsidR="007439EA">
        <w:rPr>
          <w:noProof/>
        </w:rPr>
        <w:t>ore</w:t>
      </w:r>
      <w:r w:rsidR="007439EA">
        <w:rPr>
          <w:noProof/>
        </w:rPr>
        <w:t>?</w:t>
      </w:r>
    </w:p>
  </w:comment>
  <w:comment w:id="110" w:author="Alexander Stringer" w:date="2019-09-30T10:58:00Z" w:initials="AS">
    <w:p w14:paraId="5811D5C3" w14:textId="3E6F2E6A" w:rsidR="00E536BC" w:rsidRDefault="00E536BC">
      <w:pPr>
        <w:pStyle w:val="CommentText"/>
      </w:pPr>
      <w:r>
        <w:rPr>
          <w:rStyle w:val="CommentReference"/>
        </w:rPr>
        <w:annotationRef/>
      </w:r>
      <w:r w:rsidR="007439EA">
        <w:rPr>
          <w:noProof/>
        </w:rPr>
        <w:t>agai</w:t>
      </w:r>
      <w:r w:rsidR="007439EA">
        <w:rPr>
          <w:noProof/>
        </w:rPr>
        <w:t>n,</w:t>
      </w:r>
      <w:r w:rsidR="007439EA">
        <w:rPr>
          <w:noProof/>
        </w:rPr>
        <w:t xml:space="preserve"> </w:t>
      </w:r>
      <w:r w:rsidR="007439EA">
        <w:rPr>
          <w:noProof/>
        </w:rPr>
        <w:t xml:space="preserve">if </w:t>
      </w:r>
      <w:r w:rsidR="007439EA">
        <w:rPr>
          <w:noProof/>
        </w:rPr>
        <w:t>y</w:t>
      </w:r>
      <w:r w:rsidR="007439EA">
        <w:rPr>
          <w:noProof/>
        </w:rPr>
        <w:t>ou'</w:t>
      </w:r>
      <w:r w:rsidR="007439EA">
        <w:rPr>
          <w:noProof/>
        </w:rPr>
        <w:t xml:space="preserve">re </w:t>
      </w:r>
      <w:r w:rsidR="007439EA">
        <w:rPr>
          <w:noProof/>
        </w:rPr>
        <w:t>going</w:t>
      </w:r>
      <w:r w:rsidR="007439EA">
        <w:rPr>
          <w:noProof/>
        </w:rPr>
        <w:t xml:space="preserve"> to </w:t>
      </w:r>
      <w:r w:rsidR="007439EA">
        <w:rPr>
          <w:noProof/>
        </w:rPr>
        <w:t>m</w:t>
      </w:r>
      <w:r w:rsidR="007439EA">
        <w:rPr>
          <w:noProof/>
        </w:rPr>
        <w:t>ak</w:t>
      </w:r>
      <w:r w:rsidR="007439EA">
        <w:rPr>
          <w:noProof/>
        </w:rPr>
        <w:t>e s</w:t>
      </w:r>
      <w:r w:rsidR="007439EA">
        <w:rPr>
          <w:noProof/>
        </w:rPr>
        <w:t>t</w:t>
      </w:r>
      <w:r w:rsidR="007439EA">
        <w:rPr>
          <w:noProof/>
        </w:rPr>
        <w:t>ate</w:t>
      </w:r>
      <w:r w:rsidR="007439EA">
        <w:rPr>
          <w:noProof/>
        </w:rPr>
        <w:t>ment</w:t>
      </w:r>
      <w:r w:rsidR="007439EA">
        <w:rPr>
          <w:noProof/>
        </w:rPr>
        <w:t>s</w:t>
      </w:r>
      <w:r w:rsidR="007439EA">
        <w:rPr>
          <w:noProof/>
        </w:rPr>
        <w:t xml:space="preserve"> li</w:t>
      </w:r>
      <w:r w:rsidR="007439EA">
        <w:rPr>
          <w:noProof/>
        </w:rPr>
        <w:t xml:space="preserve">ke </w:t>
      </w:r>
      <w:r w:rsidR="007439EA">
        <w:rPr>
          <w:noProof/>
        </w:rPr>
        <w:t>this,</w:t>
      </w:r>
      <w:r w:rsidR="007439EA">
        <w:rPr>
          <w:noProof/>
        </w:rPr>
        <w:t xml:space="preserve"> </w:t>
      </w:r>
      <w:r w:rsidR="007439EA">
        <w:rPr>
          <w:noProof/>
        </w:rPr>
        <w:t>p</w:t>
      </w:r>
      <w:r w:rsidR="007439EA">
        <w:rPr>
          <w:noProof/>
        </w:rPr>
        <w:t>ro</w:t>
      </w:r>
      <w:r w:rsidR="007439EA">
        <w:rPr>
          <w:noProof/>
        </w:rPr>
        <w:t>vi</w:t>
      </w:r>
      <w:r w:rsidR="007439EA">
        <w:rPr>
          <w:noProof/>
        </w:rPr>
        <w:t>de</w:t>
      </w:r>
      <w:r w:rsidR="007439EA">
        <w:rPr>
          <w:noProof/>
        </w:rPr>
        <w:t xml:space="preserve"> a</w:t>
      </w:r>
      <w:r w:rsidR="007439EA">
        <w:rPr>
          <w:noProof/>
        </w:rPr>
        <w:t xml:space="preserve"> </w:t>
      </w:r>
      <w:r w:rsidR="007439EA">
        <w:rPr>
          <w:noProof/>
        </w:rPr>
        <w:t>re</w:t>
      </w:r>
      <w:r w:rsidR="007439EA">
        <w:rPr>
          <w:noProof/>
        </w:rPr>
        <w:t>f</w:t>
      </w:r>
      <w:r w:rsidR="007439EA">
        <w:rPr>
          <w:noProof/>
        </w:rPr>
        <w:t>er</w:t>
      </w:r>
      <w:r w:rsidR="007439EA">
        <w:rPr>
          <w:noProof/>
        </w:rPr>
        <w:t>en</w:t>
      </w:r>
      <w:r w:rsidR="007439EA">
        <w:rPr>
          <w:noProof/>
        </w:rPr>
        <w:t xml:space="preserve">ce </w:t>
      </w:r>
      <w:r w:rsidR="007439EA">
        <w:rPr>
          <w:noProof/>
        </w:rPr>
        <w:t>a</w:t>
      </w:r>
      <w:r w:rsidR="007439EA">
        <w:rPr>
          <w:noProof/>
        </w:rPr>
        <w:t>nd/</w:t>
      </w:r>
      <w:r w:rsidR="007439EA">
        <w:rPr>
          <w:noProof/>
        </w:rPr>
        <w:t>or</w:t>
      </w:r>
      <w:r w:rsidR="007439EA">
        <w:rPr>
          <w:noProof/>
        </w:rPr>
        <w:t xml:space="preserve"> be</w:t>
      </w:r>
      <w:r w:rsidR="007439EA">
        <w:rPr>
          <w:noProof/>
        </w:rPr>
        <w:t xml:space="preserve"> </w:t>
      </w:r>
      <w:r w:rsidR="007439EA">
        <w:rPr>
          <w:noProof/>
        </w:rPr>
        <w:t>more</w:t>
      </w:r>
      <w:r w:rsidR="007439EA">
        <w:rPr>
          <w:noProof/>
        </w:rPr>
        <w:t xml:space="preserve"> </w:t>
      </w:r>
      <w:r w:rsidR="007439EA">
        <w:rPr>
          <w:noProof/>
        </w:rPr>
        <w:t>e</w:t>
      </w:r>
      <w:r w:rsidR="007439EA">
        <w:rPr>
          <w:noProof/>
        </w:rPr>
        <w:t>xp</w:t>
      </w:r>
      <w:r w:rsidR="007439EA">
        <w:rPr>
          <w:noProof/>
        </w:rPr>
        <w:t>lic</w:t>
      </w:r>
      <w:r w:rsidR="007439EA">
        <w:rPr>
          <w:noProof/>
        </w:rPr>
        <w:t>it</w:t>
      </w:r>
      <w:r w:rsidR="007439EA">
        <w:rPr>
          <w:noProof/>
        </w:rPr>
        <w:t>.</w:t>
      </w:r>
      <w:r w:rsidR="007439EA">
        <w:rPr>
          <w:noProof/>
        </w:rPr>
        <w:t xml:space="preserve"> </w:t>
      </w:r>
    </w:p>
  </w:comment>
  <w:comment w:id="111" w:author="Alexander Stringer" w:date="2019-09-30T11:02:00Z" w:initials="AS">
    <w:p w14:paraId="3DA2EB86" w14:textId="27B446E7" w:rsidR="00B5027E" w:rsidRDefault="00B5027E">
      <w:pPr>
        <w:pStyle w:val="CommentText"/>
      </w:pPr>
      <w:r>
        <w:rPr>
          <w:rStyle w:val="CommentReference"/>
        </w:rPr>
        <w:annotationRef/>
      </w:r>
      <w:r w:rsidR="007439EA">
        <w:rPr>
          <w:noProof/>
        </w:rPr>
        <w:t>A</w:t>
      </w:r>
      <w:r w:rsidR="007439EA">
        <w:rPr>
          <w:noProof/>
        </w:rPr>
        <w:t xml:space="preserve">s </w:t>
      </w:r>
      <w:r w:rsidR="007439EA">
        <w:rPr>
          <w:noProof/>
        </w:rPr>
        <w:t>w</w:t>
      </w:r>
      <w:r w:rsidR="007439EA">
        <w:rPr>
          <w:noProof/>
        </w:rPr>
        <w:t>i</w:t>
      </w:r>
      <w:r w:rsidR="007439EA">
        <w:rPr>
          <w:noProof/>
        </w:rPr>
        <w:t>t</w:t>
      </w:r>
      <w:r w:rsidR="007439EA">
        <w:rPr>
          <w:noProof/>
        </w:rPr>
        <w:t>h t</w:t>
      </w:r>
      <w:r w:rsidR="007439EA">
        <w:rPr>
          <w:noProof/>
        </w:rPr>
        <w:t>h</w:t>
      </w:r>
      <w:r w:rsidR="007439EA">
        <w:rPr>
          <w:noProof/>
        </w:rPr>
        <w:t xml:space="preserve">e </w:t>
      </w:r>
      <w:r w:rsidR="007439EA">
        <w:rPr>
          <w:noProof/>
        </w:rPr>
        <w:t>pr</w:t>
      </w:r>
      <w:r w:rsidR="007439EA">
        <w:rPr>
          <w:noProof/>
        </w:rPr>
        <w:t>e</w:t>
      </w:r>
      <w:r w:rsidR="007439EA">
        <w:rPr>
          <w:noProof/>
        </w:rPr>
        <w:t>vio</w:t>
      </w:r>
      <w:r w:rsidR="007439EA">
        <w:rPr>
          <w:noProof/>
        </w:rPr>
        <w:t xml:space="preserve">us </w:t>
      </w:r>
      <w:r w:rsidR="007439EA">
        <w:rPr>
          <w:noProof/>
        </w:rPr>
        <w:t>h</w:t>
      </w:r>
      <w:r w:rsidR="007439EA">
        <w:rPr>
          <w:noProof/>
        </w:rPr>
        <w:t>e</w:t>
      </w:r>
      <w:r w:rsidR="007439EA">
        <w:rPr>
          <w:noProof/>
        </w:rPr>
        <w:t>s</w:t>
      </w:r>
      <w:r w:rsidR="007439EA">
        <w:rPr>
          <w:noProof/>
        </w:rPr>
        <w:t>si</w:t>
      </w:r>
      <w:r w:rsidR="007439EA">
        <w:rPr>
          <w:noProof/>
        </w:rPr>
        <w:t>an,</w:t>
      </w:r>
      <w:r w:rsidR="007439EA">
        <w:rPr>
          <w:noProof/>
        </w:rPr>
        <w:t xml:space="preserve"> </w:t>
      </w:r>
      <w:r w:rsidR="007439EA">
        <w:rPr>
          <w:noProof/>
        </w:rPr>
        <w:t>b</w:t>
      </w:r>
      <w:r w:rsidR="007439EA">
        <w:rPr>
          <w:noProof/>
        </w:rPr>
        <w:t xml:space="preserve">e </w:t>
      </w:r>
      <w:r w:rsidR="007439EA">
        <w:rPr>
          <w:noProof/>
        </w:rPr>
        <w:t>ver</w:t>
      </w:r>
      <w:r w:rsidR="007439EA">
        <w:rPr>
          <w:noProof/>
        </w:rPr>
        <w:t>y e</w:t>
      </w:r>
      <w:r w:rsidR="007439EA">
        <w:rPr>
          <w:noProof/>
        </w:rPr>
        <w:t>x</w:t>
      </w:r>
      <w:r w:rsidR="007439EA">
        <w:rPr>
          <w:noProof/>
        </w:rPr>
        <w:t>pl</w:t>
      </w:r>
      <w:r w:rsidR="007439EA">
        <w:rPr>
          <w:noProof/>
        </w:rPr>
        <w:t>i</w:t>
      </w:r>
      <w:r w:rsidR="007439EA">
        <w:rPr>
          <w:noProof/>
        </w:rPr>
        <w:t>cit</w:t>
      </w:r>
      <w:r w:rsidR="007439EA">
        <w:rPr>
          <w:noProof/>
        </w:rPr>
        <w:t xml:space="preserve"> </w:t>
      </w:r>
      <w:r w:rsidR="007439EA">
        <w:rPr>
          <w:noProof/>
        </w:rPr>
        <w:t>about</w:t>
      </w:r>
      <w:r w:rsidR="007439EA">
        <w:rPr>
          <w:noProof/>
        </w:rPr>
        <w:t xml:space="preserve"> </w:t>
      </w:r>
      <w:r w:rsidR="007439EA">
        <w:rPr>
          <w:noProof/>
        </w:rPr>
        <w:t>th</w:t>
      </w:r>
      <w:r w:rsidR="007439EA">
        <w:rPr>
          <w:noProof/>
        </w:rPr>
        <w:t xml:space="preserve">e </w:t>
      </w:r>
      <w:r w:rsidR="007439EA">
        <w:rPr>
          <w:noProof/>
        </w:rPr>
        <w:t>dim</w:t>
      </w:r>
      <w:r w:rsidR="007439EA">
        <w:rPr>
          <w:noProof/>
        </w:rPr>
        <w:t>ens</w:t>
      </w:r>
      <w:r w:rsidR="007439EA">
        <w:rPr>
          <w:noProof/>
        </w:rPr>
        <w:t>io</w:t>
      </w:r>
      <w:r w:rsidR="007439EA">
        <w:rPr>
          <w:noProof/>
        </w:rPr>
        <w:t>ns</w:t>
      </w:r>
      <w:r w:rsidR="007439EA">
        <w:rPr>
          <w:noProof/>
        </w:rPr>
        <w:t xml:space="preserve"> of</w:t>
      </w:r>
      <w:r w:rsidR="007439EA">
        <w:rPr>
          <w:noProof/>
        </w:rPr>
        <w:t xml:space="preserve"> al</w:t>
      </w:r>
      <w:r w:rsidR="007439EA">
        <w:rPr>
          <w:noProof/>
        </w:rPr>
        <w:t xml:space="preserve">l </w:t>
      </w:r>
      <w:r w:rsidR="007439EA">
        <w:rPr>
          <w:noProof/>
        </w:rPr>
        <w:t>q</w:t>
      </w:r>
      <w:r w:rsidR="007439EA">
        <w:rPr>
          <w:noProof/>
        </w:rPr>
        <w:t>uan</w:t>
      </w:r>
      <w:r w:rsidR="007439EA">
        <w:rPr>
          <w:noProof/>
        </w:rPr>
        <w:t>t</w:t>
      </w:r>
      <w:r w:rsidR="007439EA">
        <w:rPr>
          <w:noProof/>
        </w:rPr>
        <w:t>itie</w:t>
      </w:r>
      <w:r w:rsidR="007439EA">
        <w:rPr>
          <w:noProof/>
        </w:rPr>
        <w:t xml:space="preserve">s </w:t>
      </w:r>
      <w:r w:rsidR="007439EA">
        <w:rPr>
          <w:noProof/>
        </w:rPr>
        <w:t>h</w:t>
      </w:r>
      <w:r w:rsidR="007439EA">
        <w:rPr>
          <w:noProof/>
        </w:rPr>
        <w:t>er</w:t>
      </w:r>
      <w:r w:rsidR="007439EA">
        <w:rPr>
          <w:noProof/>
        </w:rPr>
        <w:t>e.</w:t>
      </w:r>
    </w:p>
  </w:comment>
  <w:comment w:id="112" w:author="Alexander Stringer" w:date="2019-09-30T11:05:00Z" w:initials="AS">
    <w:p w14:paraId="3CC25921" w14:textId="3D91D22A" w:rsidR="002F1D2F" w:rsidRDefault="002F1D2F">
      <w:pPr>
        <w:pStyle w:val="CommentText"/>
      </w:pPr>
      <w:r>
        <w:rPr>
          <w:rStyle w:val="CommentReference"/>
        </w:rPr>
        <w:annotationRef/>
      </w:r>
      <w:r w:rsidR="007439EA">
        <w:rPr>
          <w:noProof/>
        </w:rPr>
        <w:t>I</w:t>
      </w:r>
      <w:r w:rsidR="007439EA">
        <w:rPr>
          <w:noProof/>
        </w:rPr>
        <w:t xml:space="preserve"> re</w:t>
      </w:r>
      <w:r w:rsidR="007439EA">
        <w:rPr>
          <w:noProof/>
        </w:rPr>
        <w:t>a</w:t>
      </w:r>
      <w:r w:rsidR="007439EA">
        <w:rPr>
          <w:noProof/>
        </w:rPr>
        <w:t>d</w:t>
      </w:r>
      <w:r w:rsidR="007439EA">
        <w:rPr>
          <w:noProof/>
        </w:rPr>
        <w:t xml:space="preserve"> </w:t>
      </w:r>
      <w:r w:rsidR="007439EA">
        <w:rPr>
          <w:noProof/>
        </w:rPr>
        <w:t>the</w:t>
      </w:r>
      <w:r w:rsidR="007439EA">
        <w:rPr>
          <w:noProof/>
        </w:rPr>
        <w:t xml:space="preserve"> </w:t>
      </w:r>
      <w:r w:rsidR="007439EA">
        <w:rPr>
          <w:noProof/>
        </w:rPr>
        <w:t>n</w:t>
      </w:r>
      <w:r w:rsidR="007439EA">
        <w:rPr>
          <w:noProof/>
        </w:rPr>
        <w:t>ext</w:t>
      </w:r>
      <w:r w:rsidR="007439EA">
        <w:rPr>
          <w:noProof/>
        </w:rPr>
        <w:t xml:space="preserve"> </w:t>
      </w:r>
      <w:r w:rsidR="007439EA">
        <w:rPr>
          <w:noProof/>
        </w:rPr>
        <w:t>t</w:t>
      </w:r>
      <w:r w:rsidR="007439EA">
        <w:rPr>
          <w:noProof/>
        </w:rPr>
        <w:t xml:space="preserve">wo </w:t>
      </w:r>
      <w:r w:rsidR="007439EA">
        <w:rPr>
          <w:noProof/>
        </w:rPr>
        <w:t>se</w:t>
      </w:r>
      <w:r w:rsidR="007439EA">
        <w:rPr>
          <w:noProof/>
        </w:rPr>
        <w:t>c</w:t>
      </w:r>
      <w:r w:rsidR="007439EA">
        <w:rPr>
          <w:noProof/>
        </w:rPr>
        <w:t>tions</w:t>
      </w:r>
      <w:r w:rsidR="007439EA">
        <w:rPr>
          <w:noProof/>
        </w:rPr>
        <w:t xml:space="preserve"> </w:t>
      </w:r>
      <w:r w:rsidR="007439EA">
        <w:rPr>
          <w:noProof/>
        </w:rPr>
        <w:t>on</w:t>
      </w:r>
      <w:r w:rsidR="007439EA">
        <w:rPr>
          <w:noProof/>
        </w:rPr>
        <w:t>c</w:t>
      </w:r>
      <w:r w:rsidR="007439EA">
        <w:rPr>
          <w:noProof/>
        </w:rPr>
        <w:t>e</w:t>
      </w:r>
      <w:r w:rsidR="007439EA">
        <w:rPr>
          <w:noProof/>
        </w:rPr>
        <w:t>,</w:t>
      </w:r>
      <w:r w:rsidR="007439EA">
        <w:rPr>
          <w:noProof/>
        </w:rPr>
        <w:t xml:space="preserve"> a</w:t>
      </w:r>
      <w:r w:rsidR="007439EA">
        <w:rPr>
          <w:noProof/>
        </w:rPr>
        <w:t xml:space="preserve">nd </w:t>
      </w:r>
      <w:r w:rsidR="007439EA">
        <w:rPr>
          <w:noProof/>
        </w:rPr>
        <w:t>they</w:t>
      </w:r>
      <w:r w:rsidR="007439EA">
        <w:rPr>
          <w:noProof/>
        </w:rPr>
        <w:t xml:space="preserve"> </w:t>
      </w:r>
      <w:r w:rsidR="007439EA">
        <w:rPr>
          <w:noProof/>
        </w:rPr>
        <w:t>lo</w:t>
      </w:r>
      <w:r w:rsidR="007439EA">
        <w:rPr>
          <w:noProof/>
        </w:rPr>
        <w:t>ok</w:t>
      </w:r>
      <w:r w:rsidR="007439EA">
        <w:rPr>
          <w:noProof/>
        </w:rPr>
        <w:t xml:space="preserve"> </w:t>
      </w:r>
      <w:r w:rsidR="007439EA">
        <w:rPr>
          <w:noProof/>
        </w:rPr>
        <w:t>goo</w:t>
      </w:r>
      <w:r w:rsidR="007439EA">
        <w:rPr>
          <w:noProof/>
        </w:rPr>
        <w:t>d, b</w:t>
      </w:r>
      <w:r w:rsidR="007439EA">
        <w:rPr>
          <w:noProof/>
        </w:rPr>
        <w:t xml:space="preserve">ut </w:t>
      </w:r>
      <w:r w:rsidR="007439EA">
        <w:rPr>
          <w:noProof/>
        </w:rPr>
        <w:t>m</w:t>
      </w:r>
      <w:r w:rsidR="007439EA">
        <w:rPr>
          <w:noProof/>
        </w:rPr>
        <w:t>ake</w:t>
      </w:r>
      <w:r w:rsidR="007439EA">
        <w:rPr>
          <w:noProof/>
        </w:rPr>
        <w:t xml:space="preserve"> s</w:t>
      </w:r>
      <w:r w:rsidR="007439EA">
        <w:rPr>
          <w:noProof/>
        </w:rPr>
        <w:t>ure</w:t>
      </w:r>
      <w:r w:rsidR="007439EA">
        <w:rPr>
          <w:noProof/>
        </w:rPr>
        <w:t xml:space="preserve"> to </w:t>
      </w:r>
      <w:r w:rsidR="007439EA">
        <w:rPr>
          <w:noProof/>
        </w:rPr>
        <w:t>t</w:t>
      </w:r>
      <w:r w:rsidR="007439EA">
        <w:rPr>
          <w:noProof/>
        </w:rPr>
        <w:t>ak</w:t>
      </w:r>
      <w:r w:rsidR="007439EA">
        <w:rPr>
          <w:noProof/>
        </w:rPr>
        <w:t>e al</w:t>
      </w:r>
      <w:r w:rsidR="007439EA">
        <w:rPr>
          <w:noProof/>
        </w:rPr>
        <w:t xml:space="preserve">l </w:t>
      </w:r>
      <w:r w:rsidR="007439EA">
        <w:rPr>
          <w:noProof/>
        </w:rPr>
        <w:t>f</w:t>
      </w:r>
      <w:r w:rsidR="007439EA">
        <w:rPr>
          <w:noProof/>
        </w:rPr>
        <w:t>e</w:t>
      </w:r>
      <w:r w:rsidR="007439EA">
        <w:rPr>
          <w:noProof/>
        </w:rPr>
        <w:t>ed</w:t>
      </w:r>
      <w:r w:rsidR="007439EA">
        <w:rPr>
          <w:noProof/>
        </w:rPr>
        <w:t>ba</w:t>
      </w:r>
      <w:r w:rsidR="007439EA">
        <w:rPr>
          <w:noProof/>
        </w:rPr>
        <w:t>ck</w:t>
      </w:r>
      <w:r w:rsidR="007439EA">
        <w:rPr>
          <w:noProof/>
        </w:rPr>
        <w:t xml:space="preserve"> f</w:t>
      </w:r>
      <w:r w:rsidR="007439EA">
        <w:rPr>
          <w:noProof/>
        </w:rPr>
        <w:t>rom t</w:t>
      </w:r>
      <w:r w:rsidR="007439EA">
        <w:rPr>
          <w:noProof/>
        </w:rPr>
        <w:t xml:space="preserve">he </w:t>
      </w:r>
      <w:r w:rsidR="007439EA">
        <w:rPr>
          <w:noProof/>
        </w:rPr>
        <w:t>p</w:t>
      </w:r>
      <w:r w:rsidR="007439EA">
        <w:rPr>
          <w:noProof/>
        </w:rPr>
        <w:t>r</w:t>
      </w:r>
      <w:r w:rsidR="007439EA">
        <w:rPr>
          <w:noProof/>
        </w:rPr>
        <w:t>e</w:t>
      </w:r>
      <w:r w:rsidR="007439EA">
        <w:rPr>
          <w:noProof/>
        </w:rPr>
        <w:t>viou</w:t>
      </w:r>
      <w:r w:rsidR="007439EA">
        <w:rPr>
          <w:noProof/>
        </w:rPr>
        <w:t xml:space="preserve">s </w:t>
      </w:r>
      <w:r w:rsidR="007439EA">
        <w:rPr>
          <w:noProof/>
        </w:rPr>
        <w:t>se</w:t>
      </w:r>
      <w:r w:rsidR="007439EA">
        <w:rPr>
          <w:noProof/>
        </w:rPr>
        <w:t>c</w:t>
      </w:r>
      <w:r w:rsidR="007439EA">
        <w:rPr>
          <w:noProof/>
        </w:rPr>
        <w:t>tio</w:t>
      </w:r>
      <w:r w:rsidR="007439EA">
        <w:rPr>
          <w:noProof/>
        </w:rPr>
        <w:t xml:space="preserve">ns </w:t>
      </w:r>
      <w:r w:rsidR="007439EA">
        <w:rPr>
          <w:noProof/>
        </w:rPr>
        <w:t>a</w:t>
      </w:r>
      <w:r w:rsidR="007439EA">
        <w:rPr>
          <w:noProof/>
        </w:rPr>
        <w:t>n</w:t>
      </w:r>
      <w:r w:rsidR="007439EA">
        <w:rPr>
          <w:noProof/>
        </w:rPr>
        <w:t>d a</w:t>
      </w:r>
      <w:r w:rsidR="007439EA">
        <w:rPr>
          <w:noProof/>
        </w:rPr>
        <w:t>pp</w:t>
      </w:r>
      <w:r w:rsidR="007439EA">
        <w:rPr>
          <w:noProof/>
        </w:rPr>
        <w:t>ly</w:t>
      </w:r>
      <w:r w:rsidR="007439EA">
        <w:rPr>
          <w:noProof/>
        </w:rPr>
        <w:t xml:space="preserve"> </w:t>
      </w:r>
      <w:r w:rsidR="007439EA">
        <w:rPr>
          <w:noProof/>
        </w:rPr>
        <w:t>it</w:t>
      </w:r>
      <w:r w:rsidR="007439EA">
        <w:rPr>
          <w:noProof/>
        </w:rPr>
        <w:t xml:space="preserve"> h</w:t>
      </w:r>
      <w:r w:rsidR="007439EA">
        <w:rPr>
          <w:noProof/>
        </w:rPr>
        <w:t>er</w:t>
      </w:r>
      <w:r w:rsidR="007439EA">
        <w:rPr>
          <w:noProof/>
        </w:rPr>
        <w:t>e</w:t>
      </w:r>
      <w:r w:rsidR="007439EA">
        <w:rPr>
          <w:noProof/>
        </w:rPr>
        <w:t xml:space="preserve">, </w:t>
      </w:r>
      <w:r w:rsidR="007439EA">
        <w:rPr>
          <w:noProof/>
        </w:rPr>
        <w:t>i</w:t>
      </w:r>
      <w:r w:rsidR="007439EA">
        <w:rPr>
          <w:noProof/>
        </w:rPr>
        <w:t>f</w:t>
      </w:r>
      <w:r w:rsidR="007439EA">
        <w:rPr>
          <w:noProof/>
        </w:rPr>
        <w:t xml:space="preserve"> n</w:t>
      </w:r>
      <w:r w:rsidR="007439EA">
        <w:rPr>
          <w:noProof/>
        </w:rPr>
        <w:t>ec</w:t>
      </w:r>
      <w:r w:rsidR="007439EA">
        <w:rPr>
          <w:noProof/>
        </w:rPr>
        <w:t>e</w:t>
      </w:r>
      <w:r w:rsidR="007439EA">
        <w:rPr>
          <w:noProof/>
        </w:rPr>
        <w:t>s</w:t>
      </w:r>
      <w:r w:rsidR="007439EA">
        <w:rPr>
          <w:noProof/>
        </w:rPr>
        <w:t>sa</w:t>
      </w:r>
      <w:r w:rsidR="007439EA">
        <w:rPr>
          <w:noProof/>
        </w:rPr>
        <w:t>r</w:t>
      </w:r>
      <w:r w:rsidR="007439EA">
        <w:rPr>
          <w:noProof/>
        </w:rPr>
        <w:t>y.</w:t>
      </w:r>
    </w:p>
  </w:comment>
  <w:comment w:id="113" w:author="Alexander Stringer" w:date="2019-09-30T11:11:00Z" w:initials="AS">
    <w:p w14:paraId="65EB40F9" w14:textId="50A53FD2" w:rsidR="00917C0E" w:rsidRDefault="00917C0E">
      <w:pPr>
        <w:pStyle w:val="CommentText"/>
      </w:pPr>
      <w:r>
        <w:rPr>
          <w:rStyle w:val="CommentReference"/>
        </w:rPr>
        <w:annotationRef/>
      </w:r>
      <w:r w:rsidR="007439EA">
        <w:rPr>
          <w:noProof/>
        </w:rPr>
        <w:t>I</w:t>
      </w:r>
      <w:r w:rsidR="007439EA">
        <w:rPr>
          <w:noProof/>
        </w:rPr>
        <w:t xml:space="preserve"> don'</w:t>
      </w:r>
      <w:r w:rsidR="007439EA">
        <w:rPr>
          <w:noProof/>
        </w:rPr>
        <w:t xml:space="preserve">t </w:t>
      </w:r>
      <w:r w:rsidR="007439EA">
        <w:rPr>
          <w:noProof/>
        </w:rPr>
        <w:t>th</w:t>
      </w:r>
      <w:r w:rsidR="007439EA">
        <w:rPr>
          <w:noProof/>
        </w:rPr>
        <w:t>ink</w:t>
      </w:r>
      <w:r w:rsidR="007439EA">
        <w:rPr>
          <w:noProof/>
        </w:rPr>
        <w:t xml:space="preserve"> th</w:t>
      </w:r>
      <w:r w:rsidR="007439EA">
        <w:rPr>
          <w:noProof/>
        </w:rPr>
        <w:t>at</w:t>
      </w:r>
      <w:r w:rsidR="007439EA">
        <w:rPr>
          <w:noProof/>
        </w:rPr>
        <w:t xml:space="preserve">'s </w:t>
      </w:r>
      <w:r w:rsidR="007439EA">
        <w:rPr>
          <w:noProof/>
        </w:rPr>
        <w:t>tr</w:t>
      </w:r>
      <w:r w:rsidR="007439EA">
        <w:rPr>
          <w:noProof/>
        </w:rPr>
        <w:t xml:space="preserve">ue. </w:t>
      </w:r>
      <w:r w:rsidR="007439EA">
        <w:rPr>
          <w:noProof/>
        </w:rPr>
        <w:t>T</w:t>
      </w:r>
      <w:r w:rsidR="007439EA">
        <w:rPr>
          <w:noProof/>
        </w:rPr>
        <w:t xml:space="preserve">he </w:t>
      </w:r>
      <w:r w:rsidR="007439EA">
        <w:rPr>
          <w:noProof/>
        </w:rPr>
        <w:t>i</w:t>
      </w:r>
      <w:r w:rsidR="007439EA">
        <w:rPr>
          <w:noProof/>
        </w:rPr>
        <w:t>nt</w:t>
      </w:r>
      <w:r w:rsidR="007439EA">
        <w:rPr>
          <w:noProof/>
        </w:rPr>
        <w:t>er</w:t>
      </w:r>
      <w:r w:rsidR="007439EA">
        <w:rPr>
          <w:noProof/>
        </w:rPr>
        <w:t>c</w:t>
      </w:r>
      <w:r w:rsidR="007439EA">
        <w:rPr>
          <w:noProof/>
        </w:rPr>
        <w:t xml:space="preserve">ept </w:t>
      </w:r>
      <w:r w:rsidR="007439EA">
        <w:rPr>
          <w:noProof/>
        </w:rPr>
        <w:t>has</w:t>
      </w:r>
      <w:r w:rsidR="007439EA">
        <w:rPr>
          <w:noProof/>
        </w:rPr>
        <w:t xml:space="preserve"> an </w:t>
      </w:r>
      <w:r w:rsidR="007439EA">
        <w:rPr>
          <w:noProof/>
        </w:rPr>
        <w:t>e</w:t>
      </w:r>
      <w:r w:rsidR="007439EA">
        <w:rPr>
          <w:noProof/>
        </w:rPr>
        <w:t>s</w:t>
      </w:r>
      <w:r w:rsidR="007439EA">
        <w:rPr>
          <w:noProof/>
        </w:rPr>
        <w:t>tima</w:t>
      </w:r>
      <w:r w:rsidR="007439EA">
        <w:rPr>
          <w:noProof/>
        </w:rPr>
        <w:t>te b</w:t>
      </w:r>
      <w:r w:rsidR="007439EA">
        <w:rPr>
          <w:noProof/>
        </w:rPr>
        <w:t>ec</w:t>
      </w:r>
      <w:r w:rsidR="007439EA">
        <w:rPr>
          <w:noProof/>
        </w:rPr>
        <w:t>a</w:t>
      </w:r>
      <w:r w:rsidR="007439EA">
        <w:rPr>
          <w:noProof/>
        </w:rPr>
        <w:t>use</w:t>
      </w:r>
      <w:r w:rsidR="007439EA">
        <w:rPr>
          <w:noProof/>
        </w:rPr>
        <w:t xml:space="preserve"> </w:t>
      </w:r>
      <w:r w:rsidR="007439EA">
        <w:rPr>
          <w:noProof/>
        </w:rPr>
        <w:t>we</w:t>
      </w:r>
      <w:r w:rsidR="007439EA">
        <w:rPr>
          <w:noProof/>
        </w:rPr>
        <w:t xml:space="preserve"> </w:t>
      </w:r>
      <w:r w:rsidR="007439EA">
        <w:rPr>
          <w:noProof/>
        </w:rPr>
        <w:t>pu</w:t>
      </w:r>
      <w:r w:rsidR="007439EA">
        <w:rPr>
          <w:noProof/>
        </w:rPr>
        <w:t xml:space="preserve">t </w:t>
      </w:r>
      <w:r w:rsidR="007439EA">
        <w:rPr>
          <w:noProof/>
        </w:rPr>
        <w:t xml:space="preserve">a </w:t>
      </w:r>
      <w:r w:rsidR="007439EA">
        <w:rPr>
          <w:noProof/>
        </w:rPr>
        <w:t>pr</w:t>
      </w:r>
      <w:r w:rsidR="007439EA">
        <w:rPr>
          <w:noProof/>
        </w:rPr>
        <w:t>ior</w:t>
      </w:r>
      <w:r w:rsidR="007439EA">
        <w:rPr>
          <w:noProof/>
        </w:rPr>
        <w:t xml:space="preserve"> on </w:t>
      </w:r>
      <w:r w:rsidR="007439EA">
        <w:rPr>
          <w:noProof/>
        </w:rPr>
        <w:t xml:space="preserve">the </w:t>
      </w:r>
      <w:r w:rsidR="007439EA">
        <w:rPr>
          <w:noProof/>
        </w:rPr>
        <w:t>reg</w:t>
      </w:r>
      <w:r w:rsidR="007439EA">
        <w:rPr>
          <w:noProof/>
        </w:rPr>
        <w:t>re</w:t>
      </w:r>
      <w:r w:rsidR="007439EA">
        <w:rPr>
          <w:noProof/>
        </w:rPr>
        <w:t>s</w:t>
      </w:r>
      <w:r w:rsidR="007439EA">
        <w:rPr>
          <w:noProof/>
        </w:rPr>
        <w:t>sio</w:t>
      </w:r>
      <w:r w:rsidR="007439EA">
        <w:rPr>
          <w:noProof/>
        </w:rPr>
        <w:t xml:space="preserve">n </w:t>
      </w:r>
      <w:r w:rsidR="007439EA">
        <w:rPr>
          <w:noProof/>
        </w:rPr>
        <w:t>c</w:t>
      </w:r>
      <w:r w:rsidR="007439EA">
        <w:rPr>
          <w:noProof/>
        </w:rPr>
        <w:t>oe</w:t>
      </w:r>
      <w:r w:rsidR="007439EA">
        <w:rPr>
          <w:noProof/>
        </w:rPr>
        <w:t>f</w:t>
      </w:r>
      <w:r w:rsidR="007439EA">
        <w:rPr>
          <w:noProof/>
        </w:rPr>
        <w:t>fic</w:t>
      </w:r>
      <w:r w:rsidR="007439EA">
        <w:rPr>
          <w:noProof/>
        </w:rPr>
        <w:t>ie</w:t>
      </w:r>
      <w:r w:rsidR="007439EA">
        <w:rPr>
          <w:noProof/>
        </w:rPr>
        <w:t>nts.</w:t>
      </w:r>
      <w:r w:rsidR="007439EA">
        <w:rPr>
          <w:noProof/>
        </w:rPr>
        <w:t xml:space="preserve"> T</w:t>
      </w:r>
      <w:r w:rsidR="007439EA">
        <w:rPr>
          <w:noProof/>
        </w:rPr>
        <w:t xml:space="preserve">he </w:t>
      </w:r>
      <w:r w:rsidR="007439EA">
        <w:rPr>
          <w:noProof/>
        </w:rPr>
        <w:t>r</w:t>
      </w:r>
      <w:r w:rsidR="007439EA">
        <w:rPr>
          <w:noProof/>
        </w:rPr>
        <w:t>andom</w:t>
      </w:r>
      <w:r w:rsidR="007439EA">
        <w:rPr>
          <w:noProof/>
        </w:rPr>
        <w:t xml:space="preserve"> </w:t>
      </w:r>
      <w:r w:rsidR="007439EA">
        <w:rPr>
          <w:noProof/>
        </w:rPr>
        <w:t>w</w:t>
      </w:r>
      <w:r w:rsidR="007439EA">
        <w:rPr>
          <w:noProof/>
        </w:rPr>
        <w:t xml:space="preserve">alk </w:t>
      </w:r>
      <w:r w:rsidR="007439EA">
        <w:rPr>
          <w:noProof/>
        </w:rPr>
        <w:t>p</w:t>
      </w:r>
      <w:r w:rsidR="007439EA">
        <w:rPr>
          <w:noProof/>
        </w:rPr>
        <w:t>rior i</w:t>
      </w:r>
      <w:r w:rsidR="007439EA">
        <w:rPr>
          <w:noProof/>
        </w:rPr>
        <w:t xml:space="preserve">s </w:t>
      </w:r>
      <w:r w:rsidR="007439EA">
        <w:rPr>
          <w:noProof/>
        </w:rPr>
        <w:t>on t</w:t>
      </w:r>
      <w:r w:rsidR="007439EA">
        <w:rPr>
          <w:noProof/>
        </w:rPr>
        <w:t xml:space="preserve">he </w:t>
      </w:r>
      <w:r w:rsidR="007439EA">
        <w:rPr>
          <w:noProof/>
        </w:rPr>
        <w:t>bas</w:t>
      </w:r>
      <w:r w:rsidR="007439EA">
        <w:rPr>
          <w:noProof/>
        </w:rPr>
        <w:t>e</w:t>
      </w:r>
      <w:r w:rsidR="007439EA">
        <w:rPr>
          <w:noProof/>
        </w:rPr>
        <w:t>l</w:t>
      </w:r>
      <w:r w:rsidR="007439EA">
        <w:rPr>
          <w:noProof/>
        </w:rPr>
        <w:t>in</w:t>
      </w:r>
      <w:r w:rsidR="007439EA">
        <w:rPr>
          <w:noProof/>
        </w:rPr>
        <w:t xml:space="preserve">e </w:t>
      </w:r>
      <w:r w:rsidR="007439EA">
        <w:rPr>
          <w:noProof/>
        </w:rPr>
        <w:t>h</w:t>
      </w:r>
      <w:r w:rsidR="007439EA">
        <w:rPr>
          <w:noProof/>
        </w:rPr>
        <w:t>az</w:t>
      </w:r>
      <w:r w:rsidR="007439EA">
        <w:rPr>
          <w:noProof/>
        </w:rPr>
        <w:t>ar</w:t>
      </w:r>
      <w:r w:rsidR="007439EA">
        <w:rPr>
          <w:noProof/>
        </w:rPr>
        <w:t>d</w:t>
      </w:r>
      <w:r w:rsidR="007439EA">
        <w:rPr>
          <w:noProof/>
        </w:rPr>
        <w:t xml:space="preserve">. </w:t>
      </w:r>
      <w:r w:rsidR="007439EA">
        <w:rPr>
          <w:noProof/>
        </w:rPr>
        <w:t>Y</w:t>
      </w:r>
      <w:r w:rsidR="007439EA">
        <w:rPr>
          <w:noProof/>
        </w:rPr>
        <w:t xml:space="preserve">ou </w:t>
      </w:r>
      <w:r w:rsidR="007439EA">
        <w:rPr>
          <w:noProof/>
        </w:rPr>
        <w:t>c</w:t>
      </w:r>
      <w:r w:rsidR="007439EA">
        <w:rPr>
          <w:noProof/>
        </w:rPr>
        <w:t xml:space="preserve">an </w:t>
      </w:r>
      <w:r w:rsidR="007439EA">
        <w:rPr>
          <w:noProof/>
        </w:rPr>
        <w:t>get</w:t>
      </w:r>
      <w:r w:rsidR="007439EA">
        <w:rPr>
          <w:noProof/>
        </w:rPr>
        <w:t xml:space="preserve"> it</w:t>
      </w:r>
      <w:r w:rsidR="007439EA">
        <w:rPr>
          <w:noProof/>
        </w:rPr>
        <w:t xml:space="preserve"> </w:t>
      </w:r>
      <w:r w:rsidR="007439EA">
        <w:rPr>
          <w:noProof/>
        </w:rPr>
        <w:t>fr</w:t>
      </w:r>
      <w:r w:rsidR="007439EA">
        <w:rPr>
          <w:noProof/>
        </w:rPr>
        <w:t xml:space="preserve">om </w:t>
      </w:r>
      <w:r w:rsidR="007439EA">
        <w:rPr>
          <w:noProof/>
        </w:rPr>
        <w:t>I</w:t>
      </w:r>
      <w:r w:rsidR="007439EA">
        <w:rPr>
          <w:noProof/>
        </w:rPr>
        <w:t>NLA</w:t>
      </w:r>
      <w:r w:rsidR="007439EA">
        <w:rPr>
          <w:noProof/>
        </w:rPr>
        <w:t xml:space="preserve"> </w:t>
      </w:r>
      <w:r w:rsidR="007439EA">
        <w:rPr>
          <w:noProof/>
        </w:rPr>
        <w:t>b</w:t>
      </w:r>
      <w:r w:rsidR="007439EA">
        <w:rPr>
          <w:noProof/>
        </w:rPr>
        <w:t xml:space="preserve">y </w:t>
      </w:r>
      <w:r w:rsidR="007439EA">
        <w:rPr>
          <w:noProof/>
        </w:rPr>
        <w:t>d</w:t>
      </w:r>
      <w:r w:rsidR="007439EA">
        <w:rPr>
          <w:noProof/>
        </w:rPr>
        <w:t xml:space="preserve">oing </w:t>
      </w:r>
      <w:r w:rsidR="007439EA">
        <w:rPr>
          <w:noProof/>
        </w:rPr>
        <w:t>d</w:t>
      </w:r>
      <w:r w:rsidR="007439EA">
        <w:rPr>
          <w:noProof/>
        </w:rPr>
        <w:t>ia</w:t>
      </w:r>
      <w:r w:rsidR="007439EA">
        <w:rPr>
          <w:noProof/>
        </w:rPr>
        <w:t>b</w:t>
      </w:r>
      <w:r w:rsidR="007439EA">
        <w:rPr>
          <w:noProof/>
        </w:rPr>
        <w:t>e</w:t>
      </w:r>
      <w:r w:rsidR="007439EA">
        <w:rPr>
          <w:noProof/>
        </w:rPr>
        <w:t>t</w:t>
      </w:r>
      <w:r w:rsidR="007439EA">
        <w:rPr>
          <w:noProof/>
        </w:rPr>
        <w:t>ic.</w:t>
      </w:r>
      <w:r w:rsidR="007439EA">
        <w:rPr>
          <w:noProof/>
        </w:rPr>
        <w:t>I</w:t>
      </w:r>
      <w:r w:rsidR="007439EA">
        <w:rPr>
          <w:noProof/>
        </w:rPr>
        <w:t>NLA</w:t>
      </w:r>
      <w:r w:rsidR="007439EA">
        <w:rPr>
          <w:noProof/>
        </w:rPr>
        <w:t>$</w:t>
      </w:r>
      <w:r w:rsidR="007439EA">
        <w:rPr>
          <w:noProof/>
        </w:rPr>
        <w:t>s</w:t>
      </w:r>
      <w:r w:rsidR="007439EA">
        <w:rPr>
          <w:noProof/>
        </w:rPr>
        <w:t>u</w:t>
      </w:r>
      <w:r w:rsidR="007439EA">
        <w:rPr>
          <w:noProof/>
        </w:rPr>
        <w:t>mm</w:t>
      </w:r>
      <w:r w:rsidR="007439EA">
        <w:rPr>
          <w:noProof/>
        </w:rPr>
        <w:t>ary</w:t>
      </w:r>
      <w:r w:rsidR="007439EA">
        <w:rPr>
          <w:noProof/>
        </w:rPr>
        <w:t>.</w:t>
      </w:r>
      <w:r w:rsidR="007439EA">
        <w:rPr>
          <w:noProof/>
        </w:rPr>
        <w:t>r</w:t>
      </w:r>
      <w:r w:rsidR="007439EA">
        <w:rPr>
          <w:noProof/>
        </w:rPr>
        <w:t>a</w:t>
      </w:r>
      <w:r w:rsidR="007439EA">
        <w:rPr>
          <w:noProof/>
        </w:rPr>
        <w:t>ndo</w:t>
      </w:r>
      <w:r w:rsidR="007439EA">
        <w:rPr>
          <w:noProof/>
        </w:rPr>
        <w:t>m</w:t>
      </w:r>
      <w:r w:rsidR="007439EA">
        <w:rPr>
          <w:noProof/>
        </w:rPr>
        <w:t>.</w:t>
      </w:r>
      <w:r w:rsidR="007439EA">
        <w:rPr>
          <w:noProof/>
        </w:rPr>
        <w:t xml:space="preserve"> </w:t>
      </w:r>
      <w:r w:rsidR="007439EA">
        <w:rPr>
          <w:noProof/>
        </w:rPr>
        <w:t>T</w:t>
      </w:r>
      <w:r w:rsidR="007439EA">
        <w:rPr>
          <w:noProof/>
        </w:rPr>
        <w:t>he</w:t>
      </w:r>
      <w:r w:rsidR="007439EA">
        <w:rPr>
          <w:noProof/>
        </w:rPr>
        <w:t>r</w:t>
      </w:r>
      <w:r w:rsidR="007439EA">
        <w:rPr>
          <w:noProof/>
        </w:rPr>
        <w:t xml:space="preserve">e is </w:t>
      </w:r>
      <w:r w:rsidR="007439EA">
        <w:rPr>
          <w:noProof/>
        </w:rPr>
        <w:t>no</w:t>
      </w:r>
      <w:r w:rsidR="007439EA">
        <w:rPr>
          <w:noProof/>
        </w:rPr>
        <w:t xml:space="preserve"> </w:t>
      </w:r>
      <w:r w:rsidR="007439EA">
        <w:rPr>
          <w:noProof/>
        </w:rPr>
        <w:t>in</w:t>
      </w:r>
      <w:r w:rsidR="007439EA">
        <w:rPr>
          <w:noProof/>
        </w:rPr>
        <w:t>ter</w:t>
      </w:r>
      <w:r w:rsidR="007439EA">
        <w:rPr>
          <w:noProof/>
        </w:rPr>
        <w:t>c</w:t>
      </w:r>
      <w:r w:rsidR="007439EA">
        <w:rPr>
          <w:noProof/>
        </w:rPr>
        <w:t>ept</w:t>
      </w:r>
      <w:r w:rsidR="007439EA">
        <w:rPr>
          <w:noProof/>
        </w:rPr>
        <w:t xml:space="preserve"> in</w:t>
      </w:r>
      <w:r w:rsidR="007439EA">
        <w:rPr>
          <w:noProof/>
        </w:rPr>
        <w:t xml:space="preserve"> the</w:t>
      </w:r>
      <w:r w:rsidR="007439EA">
        <w:rPr>
          <w:noProof/>
        </w:rPr>
        <w:t xml:space="preserve"> </w:t>
      </w:r>
      <w:r w:rsidR="007439EA">
        <w:rPr>
          <w:noProof/>
        </w:rPr>
        <w:t>s</w:t>
      </w:r>
      <w:r w:rsidR="007439EA">
        <w:rPr>
          <w:noProof/>
        </w:rPr>
        <w:t>u</w:t>
      </w:r>
      <w:r w:rsidR="007439EA">
        <w:rPr>
          <w:noProof/>
        </w:rPr>
        <w:t>r</w:t>
      </w:r>
      <w:r w:rsidR="007439EA">
        <w:rPr>
          <w:noProof/>
        </w:rPr>
        <w:t>v</w:t>
      </w:r>
      <w:r w:rsidR="007439EA">
        <w:rPr>
          <w:noProof/>
        </w:rPr>
        <w:t>iva</w:t>
      </w:r>
      <w:r w:rsidR="007439EA">
        <w:rPr>
          <w:noProof/>
        </w:rPr>
        <w:t>l</w:t>
      </w:r>
      <w:r w:rsidR="007439EA">
        <w:rPr>
          <w:noProof/>
        </w:rPr>
        <w:t>::</w:t>
      </w:r>
      <w:r w:rsidR="007439EA">
        <w:rPr>
          <w:noProof/>
        </w:rPr>
        <w:t>c</w:t>
      </w:r>
      <w:r w:rsidR="007439EA">
        <w:rPr>
          <w:noProof/>
        </w:rPr>
        <w:t>ox</w:t>
      </w:r>
      <w:r w:rsidR="007439EA">
        <w:rPr>
          <w:noProof/>
        </w:rPr>
        <w:t>.</w:t>
      </w:r>
      <w:r w:rsidR="007439EA">
        <w:rPr>
          <w:noProof/>
        </w:rPr>
        <w:t xml:space="preserve">ph </w:t>
      </w:r>
      <w:r w:rsidR="007439EA">
        <w:rPr>
          <w:noProof/>
        </w:rPr>
        <w:t>o</w:t>
      </w:r>
      <w:r w:rsidR="007439EA">
        <w:rPr>
          <w:noProof/>
        </w:rPr>
        <w:t>ne</w:t>
      </w:r>
      <w:r w:rsidR="007439EA">
        <w:rPr>
          <w:noProof/>
        </w:rPr>
        <w:t xml:space="preserve"> </w:t>
      </w:r>
      <w:r w:rsidR="007439EA">
        <w:rPr>
          <w:noProof/>
        </w:rPr>
        <w:t xml:space="preserve">for </w:t>
      </w:r>
      <w:r w:rsidR="007439EA">
        <w:rPr>
          <w:noProof/>
        </w:rPr>
        <w:t xml:space="preserve">the </w:t>
      </w:r>
      <w:r w:rsidR="007439EA">
        <w:rPr>
          <w:noProof/>
        </w:rPr>
        <w:t>mo</w:t>
      </w:r>
      <w:r w:rsidR="007439EA">
        <w:rPr>
          <w:noProof/>
        </w:rPr>
        <w:t xml:space="preserve">re </w:t>
      </w:r>
      <w:r w:rsidR="007439EA">
        <w:rPr>
          <w:noProof/>
        </w:rPr>
        <w:t>ob</w:t>
      </w:r>
      <w:r w:rsidR="007439EA">
        <w:rPr>
          <w:noProof/>
        </w:rPr>
        <w:t>vi</w:t>
      </w:r>
      <w:r w:rsidR="007439EA">
        <w:rPr>
          <w:noProof/>
        </w:rPr>
        <w:t>ou</w:t>
      </w:r>
      <w:r w:rsidR="007439EA">
        <w:rPr>
          <w:noProof/>
        </w:rPr>
        <w:t xml:space="preserve">s </w:t>
      </w:r>
      <w:r w:rsidR="007439EA">
        <w:rPr>
          <w:noProof/>
        </w:rPr>
        <w:t>re</w:t>
      </w:r>
      <w:r w:rsidR="007439EA">
        <w:rPr>
          <w:noProof/>
        </w:rPr>
        <w:t>a</w:t>
      </w:r>
      <w:r w:rsidR="007439EA">
        <w:rPr>
          <w:noProof/>
        </w:rPr>
        <w:t>s</w:t>
      </w:r>
      <w:r w:rsidR="007439EA">
        <w:rPr>
          <w:noProof/>
        </w:rPr>
        <w:t>on t</w:t>
      </w:r>
      <w:r w:rsidR="007439EA">
        <w:rPr>
          <w:noProof/>
        </w:rPr>
        <w:t>hat</w:t>
      </w:r>
      <w:r w:rsidR="007439EA">
        <w:rPr>
          <w:noProof/>
        </w:rPr>
        <w:t xml:space="preserve"> t</w:t>
      </w:r>
      <w:r w:rsidR="007439EA">
        <w:rPr>
          <w:noProof/>
        </w:rPr>
        <w:t>he m</w:t>
      </w:r>
      <w:r w:rsidR="007439EA">
        <w:rPr>
          <w:noProof/>
        </w:rPr>
        <w:t xml:space="preserve">odel </w:t>
      </w:r>
      <w:r w:rsidR="007439EA">
        <w:rPr>
          <w:noProof/>
        </w:rPr>
        <w:t>h</w:t>
      </w:r>
      <w:r w:rsidR="007439EA">
        <w:rPr>
          <w:noProof/>
        </w:rPr>
        <w:t>as</w:t>
      </w:r>
      <w:r w:rsidR="007439EA">
        <w:rPr>
          <w:noProof/>
        </w:rPr>
        <w:t xml:space="preserve"> no</w:t>
      </w:r>
      <w:r w:rsidR="007439EA">
        <w:rPr>
          <w:noProof/>
        </w:rPr>
        <w:t xml:space="preserve"> </w:t>
      </w:r>
      <w:r w:rsidR="007439EA">
        <w:rPr>
          <w:noProof/>
        </w:rPr>
        <w:t>in</w:t>
      </w:r>
      <w:r w:rsidR="007439EA">
        <w:rPr>
          <w:noProof/>
        </w:rPr>
        <w:t>te</w:t>
      </w:r>
      <w:r w:rsidR="007439EA">
        <w:rPr>
          <w:noProof/>
        </w:rPr>
        <w:t>r</w:t>
      </w:r>
      <w:r w:rsidR="007439EA">
        <w:rPr>
          <w:noProof/>
        </w:rPr>
        <w:t>ce</w:t>
      </w:r>
      <w:r w:rsidR="007439EA">
        <w:rPr>
          <w:noProof/>
        </w:rPr>
        <w:t>pt</w:t>
      </w:r>
      <w:r w:rsidR="007439EA">
        <w:rPr>
          <w:noProof/>
        </w:rPr>
        <w:t xml:space="preserve"> t</w:t>
      </w:r>
      <w:r w:rsidR="007439EA">
        <w:rPr>
          <w:noProof/>
        </w:rPr>
        <w:t>o b</w:t>
      </w:r>
      <w:r w:rsidR="007439EA">
        <w:rPr>
          <w:noProof/>
        </w:rPr>
        <w:t>eg</w:t>
      </w:r>
      <w:r w:rsidR="007439EA">
        <w:rPr>
          <w:noProof/>
        </w:rPr>
        <w:t xml:space="preserve">in </w:t>
      </w:r>
      <w:r w:rsidR="007439EA">
        <w:rPr>
          <w:noProof/>
        </w:rPr>
        <w:t>wi</w:t>
      </w:r>
      <w:r w:rsidR="007439EA">
        <w:rPr>
          <w:noProof/>
        </w:rPr>
        <w:t>th</w:t>
      </w:r>
      <w:r w:rsidR="007439EA">
        <w:rPr>
          <w:noProof/>
        </w:rPr>
        <w:t>!</w:t>
      </w:r>
    </w:p>
  </w:comment>
  <w:comment w:id="266" w:author="Alexander Stringer" w:date="2019-09-30T11:15:00Z" w:initials="AS">
    <w:p w14:paraId="3F47639F" w14:textId="0D8DA68E" w:rsidR="00B607D8" w:rsidRDefault="00B607D8">
      <w:pPr>
        <w:pStyle w:val="CommentText"/>
      </w:pPr>
      <w:r>
        <w:rPr>
          <w:rStyle w:val="CommentReference"/>
        </w:rPr>
        <w:annotationRef/>
      </w:r>
      <w:r w:rsidR="007439EA">
        <w:rPr>
          <w:noProof/>
        </w:rPr>
        <w:t>t</w:t>
      </w:r>
      <w:r w:rsidR="007439EA">
        <w:rPr>
          <w:noProof/>
        </w:rPr>
        <w:t>he</w:t>
      </w:r>
      <w:r w:rsidR="007439EA">
        <w:rPr>
          <w:noProof/>
        </w:rPr>
        <w:t xml:space="preserve">se </w:t>
      </w:r>
      <w:r w:rsidR="007439EA">
        <w:rPr>
          <w:noProof/>
        </w:rPr>
        <w:t>one</w:t>
      </w:r>
      <w:r w:rsidR="007439EA">
        <w:rPr>
          <w:noProof/>
        </w:rPr>
        <w:t>s s</w:t>
      </w:r>
      <w:r w:rsidR="007439EA">
        <w:rPr>
          <w:noProof/>
        </w:rPr>
        <w:t>e</w:t>
      </w:r>
      <w:r w:rsidR="007439EA">
        <w:rPr>
          <w:noProof/>
        </w:rPr>
        <w:t>em l</w:t>
      </w:r>
      <w:r w:rsidR="007439EA">
        <w:rPr>
          <w:noProof/>
        </w:rPr>
        <w:t>e</w:t>
      </w:r>
      <w:r w:rsidR="007439EA">
        <w:rPr>
          <w:noProof/>
        </w:rPr>
        <w:t>ss si</w:t>
      </w:r>
      <w:r w:rsidR="007439EA">
        <w:rPr>
          <w:noProof/>
        </w:rPr>
        <w:t>mi</w:t>
      </w:r>
      <w:r w:rsidR="007439EA">
        <w:rPr>
          <w:noProof/>
        </w:rPr>
        <w:t xml:space="preserve">lar </w:t>
      </w:r>
      <w:r w:rsidR="007439EA">
        <w:rPr>
          <w:noProof/>
        </w:rPr>
        <w:t>th</w:t>
      </w:r>
      <w:r w:rsidR="007439EA">
        <w:rPr>
          <w:noProof/>
        </w:rPr>
        <w:t xml:space="preserve">an </w:t>
      </w:r>
      <w:r w:rsidR="007439EA">
        <w:rPr>
          <w:noProof/>
        </w:rPr>
        <w:t>bef</w:t>
      </w:r>
      <w:r w:rsidR="007439EA">
        <w:rPr>
          <w:noProof/>
        </w:rPr>
        <w:t xml:space="preserve">ore. </w:t>
      </w:r>
      <w:r w:rsidR="007439EA">
        <w:rPr>
          <w:noProof/>
        </w:rPr>
        <w:t>T</w:t>
      </w:r>
      <w:r w:rsidR="007439EA">
        <w:rPr>
          <w:noProof/>
        </w:rPr>
        <w:t xml:space="preserve">he </w:t>
      </w:r>
      <w:r w:rsidR="007439EA">
        <w:rPr>
          <w:noProof/>
        </w:rPr>
        <w:t>n</w:t>
      </w:r>
      <w:r w:rsidR="007439EA">
        <w:rPr>
          <w:noProof/>
        </w:rPr>
        <w:t>um</w:t>
      </w:r>
      <w:r w:rsidR="007439EA">
        <w:rPr>
          <w:noProof/>
        </w:rPr>
        <w:t>ber a</w:t>
      </w:r>
      <w:r w:rsidR="007439EA">
        <w:rPr>
          <w:noProof/>
        </w:rPr>
        <w:t xml:space="preserve">nd </w:t>
      </w:r>
      <w:r w:rsidR="007439EA">
        <w:rPr>
          <w:noProof/>
        </w:rPr>
        <w:t>siz</w:t>
      </w:r>
      <w:r w:rsidR="007439EA">
        <w:rPr>
          <w:noProof/>
        </w:rPr>
        <w:t xml:space="preserve">e </w:t>
      </w:r>
      <w:r w:rsidR="007439EA">
        <w:rPr>
          <w:noProof/>
        </w:rPr>
        <w:t>c</w:t>
      </w:r>
      <w:r w:rsidR="007439EA">
        <w:rPr>
          <w:noProof/>
        </w:rPr>
        <w:t>oef</w:t>
      </w:r>
      <w:r w:rsidR="007439EA">
        <w:rPr>
          <w:noProof/>
        </w:rPr>
        <w:t>f</w:t>
      </w:r>
      <w:r w:rsidR="007439EA">
        <w:rPr>
          <w:noProof/>
        </w:rPr>
        <w:t>ic</w:t>
      </w:r>
      <w:r w:rsidR="007439EA">
        <w:rPr>
          <w:noProof/>
        </w:rPr>
        <w:t>ient</w:t>
      </w:r>
      <w:r w:rsidR="007439EA">
        <w:rPr>
          <w:noProof/>
        </w:rPr>
        <w:t>s ha</w:t>
      </w:r>
      <w:r w:rsidR="007439EA">
        <w:rPr>
          <w:noProof/>
        </w:rPr>
        <w:t xml:space="preserve">ve </w:t>
      </w:r>
      <w:r w:rsidR="007439EA">
        <w:rPr>
          <w:noProof/>
        </w:rPr>
        <w:t>dra</w:t>
      </w:r>
      <w:r w:rsidR="007439EA">
        <w:rPr>
          <w:noProof/>
        </w:rPr>
        <w:t>st</w:t>
      </w:r>
      <w:r w:rsidR="007439EA">
        <w:rPr>
          <w:noProof/>
        </w:rPr>
        <w:t>ical</w:t>
      </w:r>
      <w:r w:rsidR="007439EA">
        <w:rPr>
          <w:noProof/>
        </w:rPr>
        <w:t xml:space="preserve">ly </w:t>
      </w:r>
      <w:r w:rsidR="007439EA">
        <w:rPr>
          <w:noProof/>
        </w:rPr>
        <w:t>di</w:t>
      </w:r>
      <w:r w:rsidR="007439EA">
        <w:rPr>
          <w:noProof/>
        </w:rPr>
        <w:t>ffe</w:t>
      </w:r>
      <w:r w:rsidR="007439EA">
        <w:rPr>
          <w:noProof/>
        </w:rPr>
        <w:t>re</w:t>
      </w:r>
      <w:r w:rsidR="007439EA">
        <w:rPr>
          <w:noProof/>
        </w:rPr>
        <w:t>nt ma</w:t>
      </w:r>
      <w:r w:rsidR="007439EA">
        <w:rPr>
          <w:noProof/>
        </w:rPr>
        <w:t>g</w:t>
      </w:r>
      <w:r w:rsidR="007439EA">
        <w:rPr>
          <w:noProof/>
        </w:rPr>
        <w:t>ni</w:t>
      </w:r>
      <w:r w:rsidR="007439EA">
        <w:rPr>
          <w:noProof/>
        </w:rPr>
        <w:t>t</w:t>
      </w:r>
      <w:r w:rsidR="007439EA">
        <w:rPr>
          <w:noProof/>
        </w:rPr>
        <w:t>ude</w:t>
      </w:r>
      <w:r w:rsidR="007439EA">
        <w:rPr>
          <w:noProof/>
        </w:rPr>
        <w:t>s an</w:t>
      </w:r>
      <w:r w:rsidR="007439EA">
        <w:rPr>
          <w:noProof/>
        </w:rPr>
        <w:t xml:space="preserve">d </w:t>
      </w:r>
      <w:r w:rsidR="007439EA">
        <w:rPr>
          <w:noProof/>
        </w:rPr>
        <w:t>di</w:t>
      </w:r>
      <w:r w:rsidR="007439EA">
        <w:rPr>
          <w:noProof/>
        </w:rPr>
        <w:t>ff</w:t>
      </w:r>
      <w:r w:rsidR="007439EA">
        <w:rPr>
          <w:noProof/>
        </w:rPr>
        <w:t>ere</w:t>
      </w:r>
      <w:r w:rsidR="007439EA">
        <w:rPr>
          <w:noProof/>
        </w:rPr>
        <w:t>nt d</w:t>
      </w:r>
      <w:r w:rsidR="007439EA">
        <w:rPr>
          <w:noProof/>
        </w:rPr>
        <w:t>ire</w:t>
      </w:r>
      <w:r w:rsidR="007439EA">
        <w:rPr>
          <w:noProof/>
        </w:rPr>
        <w:t>ct</w:t>
      </w:r>
      <w:r w:rsidR="007439EA">
        <w:rPr>
          <w:noProof/>
        </w:rPr>
        <w:t xml:space="preserve">ions. </w:t>
      </w:r>
      <w:r w:rsidR="007439EA">
        <w:rPr>
          <w:noProof/>
        </w:rPr>
        <w:t>Y</w:t>
      </w:r>
      <w:r w:rsidR="007439EA">
        <w:rPr>
          <w:noProof/>
        </w:rPr>
        <w:t>ou</w:t>
      </w:r>
      <w:r w:rsidR="007439EA">
        <w:rPr>
          <w:noProof/>
        </w:rPr>
        <w:t>r c</w:t>
      </w:r>
      <w:r w:rsidR="007439EA">
        <w:rPr>
          <w:noProof/>
        </w:rPr>
        <w:t xml:space="preserve">ode </w:t>
      </w:r>
      <w:r w:rsidR="007439EA">
        <w:rPr>
          <w:noProof/>
        </w:rPr>
        <w:t>l</w:t>
      </w:r>
      <w:r w:rsidR="007439EA">
        <w:rPr>
          <w:noProof/>
        </w:rPr>
        <w:t>oo</w:t>
      </w:r>
      <w:r w:rsidR="007439EA">
        <w:rPr>
          <w:noProof/>
        </w:rPr>
        <w:t>ks</w:t>
      </w:r>
      <w:r w:rsidR="007439EA">
        <w:rPr>
          <w:noProof/>
        </w:rPr>
        <w:t xml:space="preserve"> </w:t>
      </w:r>
      <w:r w:rsidR="007439EA">
        <w:rPr>
          <w:noProof/>
        </w:rPr>
        <w:t>r</w:t>
      </w:r>
      <w:r w:rsidR="007439EA">
        <w:rPr>
          <w:noProof/>
        </w:rPr>
        <w:t>ight to</w:t>
      </w:r>
      <w:r w:rsidR="007439EA">
        <w:rPr>
          <w:noProof/>
        </w:rPr>
        <w:t xml:space="preserve"> m</w:t>
      </w:r>
      <w:r w:rsidR="007439EA">
        <w:rPr>
          <w:noProof/>
        </w:rPr>
        <w:t xml:space="preserve">e </w:t>
      </w:r>
      <w:r w:rsidR="007439EA">
        <w:rPr>
          <w:noProof/>
        </w:rPr>
        <w:t xml:space="preserve">but </w:t>
      </w:r>
      <w:r w:rsidR="007439EA">
        <w:rPr>
          <w:noProof/>
        </w:rPr>
        <w:t>ma</w:t>
      </w:r>
      <w:r w:rsidR="007439EA">
        <w:rPr>
          <w:noProof/>
        </w:rPr>
        <w:t xml:space="preserve">ybe </w:t>
      </w:r>
      <w:r w:rsidR="007439EA">
        <w:rPr>
          <w:noProof/>
        </w:rPr>
        <w:t xml:space="preserve">you </w:t>
      </w:r>
      <w:r w:rsidR="007439EA">
        <w:rPr>
          <w:noProof/>
        </w:rPr>
        <w:t>shou</w:t>
      </w:r>
      <w:r w:rsidR="007439EA">
        <w:rPr>
          <w:noProof/>
        </w:rPr>
        <w:t>ld</w:t>
      </w:r>
      <w:r w:rsidR="007439EA">
        <w:rPr>
          <w:noProof/>
        </w:rPr>
        <w:t xml:space="preserve"> </w:t>
      </w:r>
      <w:r w:rsidR="007439EA">
        <w:rPr>
          <w:noProof/>
        </w:rPr>
        <w:t>ta</w:t>
      </w:r>
      <w:r w:rsidR="007439EA">
        <w:rPr>
          <w:noProof/>
        </w:rPr>
        <w:t xml:space="preserve">ke a </w:t>
      </w:r>
      <w:r w:rsidR="007439EA">
        <w:rPr>
          <w:noProof/>
        </w:rPr>
        <w:t>cl</w:t>
      </w:r>
      <w:r w:rsidR="007439EA">
        <w:rPr>
          <w:noProof/>
        </w:rPr>
        <w:t>o</w:t>
      </w:r>
      <w:r w:rsidR="007439EA">
        <w:rPr>
          <w:noProof/>
        </w:rPr>
        <w:t>ser</w:t>
      </w:r>
      <w:r w:rsidR="007439EA">
        <w:rPr>
          <w:noProof/>
        </w:rPr>
        <w:t xml:space="preserve"> </w:t>
      </w:r>
      <w:r w:rsidR="007439EA">
        <w:rPr>
          <w:noProof/>
        </w:rPr>
        <w:t xml:space="preserve"> </w:t>
      </w:r>
      <w:r w:rsidR="007439EA">
        <w:rPr>
          <w:noProof/>
        </w:rPr>
        <w:t>lo</w:t>
      </w:r>
      <w:r w:rsidR="007439EA">
        <w:rPr>
          <w:noProof/>
        </w:rPr>
        <w:t xml:space="preserve">ok </w:t>
      </w:r>
      <w:r w:rsidR="007439EA">
        <w:rPr>
          <w:noProof/>
        </w:rPr>
        <w:t>to b</w:t>
      </w:r>
      <w:r w:rsidR="007439EA">
        <w:rPr>
          <w:noProof/>
        </w:rPr>
        <w:t>e s</w:t>
      </w:r>
      <w:r w:rsidR="007439EA">
        <w:rPr>
          <w:noProof/>
        </w:rPr>
        <w:t>ur</w:t>
      </w:r>
      <w:r w:rsidR="007439EA">
        <w:rPr>
          <w:noProof/>
        </w:rPr>
        <w:t>e</w:t>
      </w:r>
      <w:r w:rsidR="007439EA">
        <w:rPr>
          <w:noProof/>
        </w:rPr>
        <w:t>?</w:t>
      </w:r>
      <w:bookmarkStart w:id="267" w:name="_GoBack"/>
      <w:bookmarkEnd w:id="26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3F4547" w15:done="0"/>
  <w15:commentEx w15:paraId="415179F4" w15:done="0"/>
  <w15:commentEx w15:paraId="6DC05FDA" w15:done="0"/>
  <w15:commentEx w15:paraId="43B54657" w15:done="0"/>
  <w15:commentEx w15:paraId="122F8829" w15:paraIdParent="43B54657" w15:done="0"/>
  <w15:commentEx w15:paraId="79B73CA3" w15:done="0"/>
  <w15:commentEx w15:paraId="53BCFEFC" w15:done="0"/>
  <w15:commentEx w15:paraId="253418A3" w15:done="0"/>
  <w15:commentEx w15:paraId="167B4840" w15:done="0"/>
  <w15:commentEx w15:paraId="134742A2" w15:done="0"/>
  <w15:commentEx w15:paraId="4DED80B6" w15:done="0"/>
  <w15:commentEx w15:paraId="3C01238B" w15:done="0"/>
  <w15:commentEx w15:paraId="433A76AC" w15:done="0"/>
  <w15:commentEx w15:paraId="2AF72477" w15:done="0"/>
  <w15:commentEx w15:paraId="6326C9C4" w15:done="0"/>
  <w15:commentEx w15:paraId="13431316" w15:done="0"/>
  <w15:commentEx w15:paraId="101571A1" w15:done="0"/>
  <w15:commentEx w15:paraId="754A43DF" w15:done="0"/>
  <w15:commentEx w15:paraId="33E9C381" w15:done="0"/>
  <w15:commentEx w15:paraId="59FA076D" w15:done="0"/>
  <w15:commentEx w15:paraId="32754901" w15:done="0"/>
  <w15:commentEx w15:paraId="0E29F2AC" w15:done="0"/>
  <w15:commentEx w15:paraId="0BC8C469" w15:done="0"/>
  <w15:commentEx w15:paraId="357B691A" w15:done="0"/>
  <w15:commentEx w15:paraId="0819EFDE" w15:done="0"/>
  <w15:commentEx w15:paraId="190E4B3B" w15:done="0"/>
  <w15:commentEx w15:paraId="56761A91" w15:done="0"/>
  <w15:commentEx w15:paraId="6B8F5DE4" w15:done="0"/>
  <w15:commentEx w15:paraId="60E7FC32" w15:done="0"/>
  <w15:commentEx w15:paraId="31A64227" w15:done="0"/>
  <w15:commentEx w15:paraId="1964AE6F" w15:done="0"/>
  <w15:commentEx w15:paraId="57ABE4B1" w15:done="0"/>
  <w15:commentEx w15:paraId="77CE7764" w15:done="0"/>
  <w15:commentEx w15:paraId="7C8E5A87" w15:done="0"/>
  <w15:commentEx w15:paraId="489998A4" w15:done="0"/>
  <w15:commentEx w15:paraId="245A5E59" w15:done="0"/>
  <w15:commentEx w15:paraId="5811D5C3" w15:done="0"/>
  <w15:commentEx w15:paraId="3DA2EB86" w15:done="0"/>
  <w15:commentEx w15:paraId="3CC25921" w15:done="0"/>
  <w15:commentEx w15:paraId="65EB40F9" w15:done="0"/>
  <w15:commentEx w15:paraId="3F4763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3F4547" w16cid:durableId="213C4F6D"/>
  <w16cid:commentId w16cid:paraId="415179F4" w16cid:durableId="213C501B"/>
  <w16cid:commentId w16cid:paraId="6DC05FDA" w16cid:durableId="213C5030"/>
  <w16cid:commentId w16cid:paraId="43B54657" w16cid:durableId="213C5090"/>
  <w16cid:commentId w16cid:paraId="122F8829" w16cid:durableId="213C50CA"/>
  <w16cid:commentId w16cid:paraId="79B73CA3" w16cid:durableId="213C50F0"/>
  <w16cid:commentId w16cid:paraId="53BCFEFC" w16cid:durableId="213C5123"/>
  <w16cid:commentId w16cid:paraId="253418A3" w16cid:durableId="213C513D"/>
  <w16cid:commentId w16cid:paraId="167B4840" w16cid:durableId="213C5160"/>
  <w16cid:commentId w16cid:paraId="134742A2" w16cid:durableId="213C51C5"/>
  <w16cid:commentId w16cid:paraId="4DED80B6" w16cid:durableId="213C52E5"/>
  <w16cid:commentId w16cid:paraId="3C01238B" w16cid:durableId="213C53CF"/>
  <w16cid:commentId w16cid:paraId="433A76AC" w16cid:durableId="213C5409"/>
  <w16cid:commentId w16cid:paraId="2AF72477" w16cid:durableId="213C53E7"/>
  <w16cid:commentId w16cid:paraId="6326C9C4" w16cid:durableId="213C550B"/>
  <w16cid:commentId w16cid:paraId="13431316" w16cid:durableId="213C53B3"/>
  <w16cid:commentId w16cid:paraId="101571A1" w16cid:durableId="213C5461"/>
  <w16cid:commentId w16cid:paraId="754A43DF" w16cid:durableId="213C54C6"/>
  <w16cid:commentId w16cid:paraId="33E9C381" w16cid:durableId="213C54AA"/>
  <w16cid:commentId w16cid:paraId="59FA076D" w16cid:durableId="213C5533"/>
  <w16cid:commentId w16cid:paraId="32754901" w16cid:durableId="213C58AE"/>
  <w16cid:commentId w16cid:paraId="0E29F2AC" w16cid:durableId="213C5910"/>
  <w16cid:commentId w16cid:paraId="0BC8C469" w16cid:durableId="213C5938"/>
  <w16cid:commentId w16cid:paraId="357B691A" w16cid:durableId="213C59AF"/>
  <w16cid:commentId w16cid:paraId="0819EFDE" w16cid:durableId="213C59DC"/>
  <w16cid:commentId w16cid:paraId="190E4B3B" w16cid:durableId="213C5A32"/>
  <w16cid:commentId w16cid:paraId="56761A91" w16cid:durableId="213C5A63"/>
  <w16cid:commentId w16cid:paraId="6B8F5DE4" w16cid:durableId="213C5B35"/>
  <w16cid:commentId w16cid:paraId="60E7FC32" w16cid:durableId="213C5B6A"/>
  <w16cid:commentId w16cid:paraId="31A64227" w16cid:durableId="213C5B72"/>
  <w16cid:commentId w16cid:paraId="1964AE6F" w16cid:durableId="213C5C4A"/>
  <w16cid:commentId w16cid:paraId="57ABE4B1" w16cid:durableId="213C5BF2"/>
  <w16cid:commentId w16cid:paraId="77CE7764" w16cid:durableId="213C5CF4"/>
  <w16cid:commentId w16cid:paraId="7C8E5A87" w16cid:durableId="213C5D52"/>
  <w16cid:commentId w16cid:paraId="489998A4" w16cid:durableId="213C5D97"/>
  <w16cid:commentId w16cid:paraId="245A5E59" w16cid:durableId="213C5DC3"/>
  <w16cid:commentId w16cid:paraId="5811D5C3" w16cid:durableId="213C5E59"/>
  <w16cid:commentId w16cid:paraId="3DA2EB86" w16cid:durableId="213C5F4D"/>
  <w16cid:commentId w16cid:paraId="3CC25921" w16cid:durableId="213C5FE7"/>
  <w16cid:commentId w16cid:paraId="65EB40F9" w16cid:durableId="213C614B"/>
  <w16cid:commentId w16cid:paraId="3F47639F" w16cid:durableId="213C6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F0411" w14:textId="77777777" w:rsidR="007439EA" w:rsidRDefault="007439EA">
      <w:pPr>
        <w:spacing w:after="0" w:line="240" w:lineRule="auto"/>
      </w:pPr>
      <w:r>
        <w:separator/>
      </w:r>
    </w:p>
  </w:endnote>
  <w:endnote w:type="continuationSeparator" w:id="0">
    <w:p w14:paraId="3436EAD6" w14:textId="77777777" w:rsidR="007439EA" w:rsidRDefault="0074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1D81D" w14:textId="77777777" w:rsidR="00853446" w:rsidRDefault="00853446">
    <w:pPr>
      <w:spacing w:after="0" w:line="259" w:lineRule="auto"/>
      <w:ind w:left="0" w:right="141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85C2" w14:textId="77777777" w:rsidR="00853446" w:rsidRDefault="00853446">
    <w:pPr>
      <w:spacing w:after="0" w:line="259" w:lineRule="auto"/>
      <w:ind w:left="0" w:right="141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DB1" w14:textId="77777777" w:rsidR="00853446" w:rsidRDefault="00853446">
    <w:pPr>
      <w:spacing w:after="0" w:line="259" w:lineRule="auto"/>
      <w:ind w:left="0" w:right="141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17806" w14:textId="77777777" w:rsidR="007439EA" w:rsidRDefault="007439EA">
      <w:pPr>
        <w:spacing w:after="0" w:line="240" w:lineRule="auto"/>
      </w:pPr>
      <w:r>
        <w:separator/>
      </w:r>
    </w:p>
  </w:footnote>
  <w:footnote w:type="continuationSeparator" w:id="0">
    <w:p w14:paraId="416B95CA" w14:textId="77777777" w:rsidR="007439EA" w:rsidRDefault="00743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058F2"/>
    <w:multiLevelType w:val="hybridMultilevel"/>
    <w:tmpl w:val="EE50FD0E"/>
    <w:lvl w:ilvl="0" w:tplc="B88C54BE">
      <w:start w:val="5"/>
      <w:numFmt w:val="decimal"/>
      <w:lvlText w:val="%1"/>
      <w:lvlJc w:val="left"/>
      <w:pPr>
        <w:ind w:left="49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97425192">
      <w:start w:val="1"/>
      <w:numFmt w:val="lowerLetter"/>
      <w:lvlText w:val="%2"/>
      <w:lvlJc w:val="left"/>
      <w:pPr>
        <w:ind w:left="108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D69E10A8">
      <w:start w:val="1"/>
      <w:numFmt w:val="lowerRoman"/>
      <w:lvlText w:val="%3"/>
      <w:lvlJc w:val="left"/>
      <w:pPr>
        <w:ind w:left="180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3F028354">
      <w:start w:val="1"/>
      <w:numFmt w:val="decimal"/>
      <w:lvlText w:val="%4"/>
      <w:lvlJc w:val="left"/>
      <w:pPr>
        <w:ind w:left="252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D1CC20B0">
      <w:start w:val="1"/>
      <w:numFmt w:val="lowerLetter"/>
      <w:lvlText w:val="%5"/>
      <w:lvlJc w:val="left"/>
      <w:pPr>
        <w:ind w:left="324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47ECB0C2">
      <w:start w:val="1"/>
      <w:numFmt w:val="lowerRoman"/>
      <w:lvlText w:val="%6"/>
      <w:lvlJc w:val="left"/>
      <w:pPr>
        <w:ind w:left="396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A9165408">
      <w:start w:val="1"/>
      <w:numFmt w:val="decimal"/>
      <w:lvlText w:val="%7"/>
      <w:lvlJc w:val="left"/>
      <w:pPr>
        <w:ind w:left="468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0824B11C">
      <w:start w:val="1"/>
      <w:numFmt w:val="lowerLetter"/>
      <w:lvlText w:val="%8"/>
      <w:lvlJc w:val="left"/>
      <w:pPr>
        <w:ind w:left="540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112AFE76">
      <w:start w:val="1"/>
      <w:numFmt w:val="lowerRoman"/>
      <w:lvlText w:val="%9"/>
      <w:lvlJc w:val="left"/>
      <w:pPr>
        <w:ind w:left="612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2D8464FC"/>
    <w:multiLevelType w:val="hybridMultilevel"/>
    <w:tmpl w:val="A77EF8EC"/>
    <w:lvl w:ilvl="0" w:tplc="09DEFE08">
      <w:start w:val="1"/>
      <w:numFmt w:val="decimal"/>
      <w:lvlText w:val="%1"/>
      <w:lvlJc w:val="left"/>
      <w:pPr>
        <w:ind w:left="49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22A0CD86">
      <w:start w:val="1"/>
      <w:numFmt w:val="lowerLetter"/>
      <w:lvlText w:val="%2"/>
      <w:lvlJc w:val="left"/>
      <w:pPr>
        <w:ind w:left="110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215C38AC">
      <w:start w:val="1"/>
      <w:numFmt w:val="lowerRoman"/>
      <w:lvlText w:val="%3"/>
      <w:lvlJc w:val="left"/>
      <w:pPr>
        <w:ind w:left="182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9A9CF04E">
      <w:start w:val="1"/>
      <w:numFmt w:val="decimal"/>
      <w:lvlText w:val="%4"/>
      <w:lvlJc w:val="left"/>
      <w:pPr>
        <w:ind w:left="254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8E528AF6">
      <w:start w:val="1"/>
      <w:numFmt w:val="lowerLetter"/>
      <w:lvlText w:val="%5"/>
      <w:lvlJc w:val="left"/>
      <w:pPr>
        <w:ind w:left="326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6BAE9024">
      <w:start w:val="1"/>
      <w:numFmt w:val="lowerRoman"/>
      <w:lvlText w:val="%6"/>
      <w:lvlJc w:val="left"/>
      <w:pPr>
        <w:ind w:left="398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48D2121E">
      <w:start w:val="1"/>
      <w:numFmt w:val="decimal"/>
      <w:lvlText w:val="%7"/>
      <w:lvlJc w:val="left"/>
      <w:pPr>
        <w:ind w:left="470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814E2DD8">
      <w:start w:val="1"/>
      <w:numFmt w:val="lowerLetter"/>
      <w:lvlText w:val="%8"/>
      <w:lvlJc w:val="left"/>
      <w:pPr>
        <w:ind w:left="542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2CA04A02">
      <w:start w:val="1"/>
      <w:numFmt w:val="lowerRoman"/>
      <w:lvlText w:val="%9"/>
      <w:lvlJc w:val="left"/>
      <w:pPr>
        <w:ind w:left="614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3E4B74B4"/>
    <w:multiLevelType w:val="hybridMultilevel"/>
    <w:tmpl w:val="E242A766"/>
    <w:lvl w:ilvl="0" w:tplc="63AAC5BE">
      <w:start w:val="2"/>
      <w:numFmt w:val="decimal"/>
      <w:lvlText w:val="%1"/>
      <w:lvlJc w:val="left"/>
      <w:pPr>
        <w:ind w:left="49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829AC7C6">
      <w:start w:val="1"/>
      <w:numFmt w:val="lowerLetter"/>
      <w:lvlText w:val="%2"/>
      <w:lvlJc w:val="left"/>
      <w:pPr>
        <w:ind w:left="109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9438AC2A">
      <w:start w:val="1"/>
      <w:numFmt w:val="lowerRoman"/>
      <w:lvlText w:val="%3"/>
      <w:lvlJc w:val="left"/>
      <w:pPr>
        <w:ind w:left="181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6A2A56E2">
      <w:start w:val="1"/>
      <w:numFmt w:val="decimal"/>
      <w:lvlText w:val="%4"/>
      <w:lvlJc w:val="left"/>
      <w:pPr>
        <w:ind w:left="253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A288C332">
      <w:start w:val="1"/>
      <w:numFmt w:val="lowerLetter"/>
      <w:lvlText w:val="%5"/>
      <w:lvlJc w:val="left"/>
      <w:pPr>
        <w:ind w:left="325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DEFC0706">
      <w:start w:val="1"/>
      <w:numFmt w:val="lowerRoman"/>
      <w:lvlText w:val="%6"/>
      <w:lvlJc w:val="left"/>
      <w:pPr>
        <w:ind w:left="397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BC1C0C70">
      <w:start w:val="1"/>
      <w:numFmt w:val="decimal"/>
      <w:lvlText w:val="%7"/>
      <w:lvlJc w:val="left"/>
      <w:pPr>
        <w:ind w:left="469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8AD0C110">
      <w:start w:val="1"/>
      <w:numFmt w:val="lowerLetter"/>
      <w:lvlText w:val="%8"/>
      <w:lvlJc w:val="left"/>
      <w:pPr>
        <w:ind w:left="541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F564A8D0">
      <w:start w:val="1"/>
      <w:numFmt w:val="lowerRoman"/>
      <w:lvlText w:val="%9"/>
      <w:lvlJc w:val="left"/>
      <w:pPr>
        <w:ind w:left="613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5CD10D23"/>
    <w:multiLevelType w:val="hybridMultilevel"/>
    <w:tmpl w:val="4A34187E"/>
    <w:lvl w:ilvl="0" w:tplc="101C5906">
      <w:start w:val="3"/>
      <w:numFmt w:val="decimal"/>
      <w:lvlText w:val="%1"/>
      <w:lvlJc w:val="left"/>
      <w:pPr>
        <w:ind w:left="49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AA3EBC24">
      <w:start w:val="1"/>
      <w:numFmt w:val="lowerLetter"/>
      <w:lvlText w:val="%2"/>
      <w:lvlJc w:val="left"/>
      <w:pPr>
        <w:ind w:left="108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5262D1D8">
      <w:start w:val="1"/>
      <w:numFmt w:val="lowerRoman"/>
      <w:lvlText w:val="%3"/>
      <w:lvlJc w:val="left"/>
      <w:pPr>
        <w:ind w:left="180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E078DEAC">
      <w:start w:val="1"/>
      <w:numFmt w:val="decimal"/>
      <w:lvlText w:val="%4"/>
      <w:lvlJc w:val="left"/>
      <w:pPr>
        <w:ind w:left="252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130E6DE0">
      <w:start w:val="1"/>
      <w:numFmt w:val="lowerLetter"/>
      <w:lvlText w:val="%5"/>
      <w:lvlJc w:val="left"/>
      <w:pPr>
        <w:ind w:left="324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A7F4ED44">
      <w:start w:val="1"/>
      <w:numFmt w:val="lowerRoman"/>
      <w:lvlText w:val="%6"/>
      <w:lvlJc w:val="left"/>
      <w:pPr>
        <w:ind w:left="396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0C081172">
      <w:start w:val="1"/>
      <w:numFmt w:val="decimal"/>
      <w:lvlText w:val="%7"/>
      <w:lvlJc w:val="left"/>
      <w:pPr>
        <w:ind w:left="468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BBE6E634">
      <w:start w:val="1"/>
      <w:numFmt w:val="lowerLetter"/>
      <w:lvlText w:val="%8"/>
      <w:lvlJc w:val="left"/>
      <w:pPr>
        <w:ind w:left="540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1EBC7724">
      <w:start w:val="1"/>
      <w:numFmt w:val="lowerRoman"/>
      <w:lvlText w:val="%9"/>
      <w:lvlJc w:val="left"/>
      <w:pPr>
        <w:ind w:left="6127"/>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Stringer">
    <w15:presenceInfo w15:providerId="AD" w15:userId="S::alex.stringer@mail.utoronto.ca::b8218c9e-127e-4ea9-abbf-25cabcacf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8"/>
    <w:rsid w:val="00070F20"/>
    <w:rsid w:val="000A6442"/>
    <w:rsid w:val="001C61D0"/>
    <w:rsid w:val="001D6936"/>
    <w:rsid w:val="0021557C"/>
    <w:rsid w:val="00283189"/>
    <w:rsid w:val="002F1D2F"/>
    <w:rsid w:val="00394EE1"/>
    <w:rsid w:val="003F0392"/>
    <w:rsid w:val="00503BB0"/>
    <w:rsid w:val="00540CED"/>
    <w:rsid w:val="00566128"/>
    <w:rsid w:val="005837A1"/>
    <w:rsid w:val="005A1857"/>
    <w:rsid w:val="006731D0"/>
    <w:rsid w:val="006A3ED4"/>
    <w:rsid w:val="006D1558"/>
    <w:rsid w:val="00724D9B"/>
    <w:rsid w:val="007439EA"/>
    <w:rsid w:val="007B7FDD"/>
    <w:rsid w:val="008173EA"/>
    <w:rsid w:val="00853446"/>
    <w:rsid w:val="008D6EE6"/>
    <w:rsid w:val="00917C0E"/>
    <w:rsid w:val="00982569"/>
    <w:rsid w:val="009974FD"/>
    <w:rsid w:val="00A10FFE"/>
    <w:rsid w:val="00A35CD1"/>
    <w:rsid w:val="00AA61E6"/>
    <w:rsid w:val="00AB4481"/>
    <w:rsid w:val="00AC5B2C"/>
    <w:rsid w:val="00AF1AE4"/>
    <w:rsid w:val="00B30598"/>
    <w:rsid w:val="00B5027E"/>
    <w:rsid w:val="00B51062"/>
    <w:rsid w:val="00B607D8"/>
    <w:rsid w:val="00BB71D0"/>
    <w:rsid w:val="00C01E30"/>
    <w:rsid w:val="00C520BC"/>
    <w:rsid w:val="00CA3D37"/>
    <w:rsid w:val="00D70E6B"/>
    <w:rsid w:val="00D976B6"/>
    <w:rsid w:val="00E50DF4"/>
    <w:rsid w:val="00E536BC"/>
    <w:rsid w:val="00E66569"/>
    <w:rsid w:val="00F079B8"/>
    <w:rsid w:val="00F40A0A"/>
    <w:rsid w:val="00F95BE6"/>
    <w:rsid w:val="00FB724B"/>
    <w:rsid w:val="00FE13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0BA7E7"/>
  <w15:docId w15:val="{51B2894A-5479-704F-86CF-552693F5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06" w:line="247" w:lineRule="auto"/>
      <w:ind w:left="26" w:right="1440" w:hanging="3"/>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2" w:line="259" w:lineRule="auto"/>
      <w:ind w:right="376"/>
      <w:jc w:val="center"/>
      <w:outlineLvl w:val="0"/>
    </w:pPr>
    <w:rPr>
      <w:rFonts w:ascii="Calibri" w:eastAsia="Calibri" w:hAnsi="Calibri" w:cs="Calibri"/>
      <w:i/>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14"/>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D37"/>
    <w:rPr>
      <w:sz w:val="16"/>
      <w:szCs w:val="16"/>
    </w:rPr>
  </w:style>
  <w:style w:type="paragraph" w:styleId="CommentText">
    <w:name w:val="annotation text"/>
    <w:basedOn w:val="Normal"/>
    <w:link w:val="CommentTextChar"/>
    <w:uiPriority w:val="99"/>
    <w:semiHidden/>
    <w:unhideWhenUsed/>
    <w:rsid w:val="00CA3D37"/>
    <w:pPr>
      <w:spacing w:line="240" w:lineRule="auto"/>
    </w:pPr>
    <w:rPr>
      <w:szCs w:val="20"/>
    </w:rPr>
  </w:style>
  <w:style w:type="character" w:customStyle="1" w:styleId="CommentTextChar">
    <w:name w:val="Comment Text Char"/>
    <w:basedOn w:val="DefaultParagraphFont"/>
    <w:link w:val="CommentText"/>
    <w:uiPriority w:val="99"/>
    <w:semiHidden/>
    <w:rsid w:val="00CA3D3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A3D37"/>
    <w:rPr>
      <w:b/>
      <w:bCs/>
    </w:rPr>
  </w:style>
  <w:style w:type="character" w:customStyle="1" w:styleId="CommentSubjectChar">
    <w:name w:val="Comment Subject Char"/>
    <w:basedOn w:val="CommentTextChar"/>
    <w:link w:val="CommentSubject"/>
    <w:uiPriority w:val="99"/>
    <w:semiHidden/>
    <w:rsid w:val="00CA3D37"/>
    <w:rPr>
      <w:rFonts w:ascii="Calibri" w:eastAsia="Calibri" w:hAnsi="Calibri" w:cs="Calibri"/>
      <w:b/>
      <w:bCs/>
      <w:color w:val="000000"/>
      <w:sz w:val="20"/>
      <w:szCs w:val="20"/>
    </w:rPr>
  </w:style>
  <w:style w:type="paragraph" w:styleId="Revision">
    <w:name w:val="Revision"/>
    <w:hidden/>
    <w:uiPriority w:val="99"/>
    <w:semiHidden/>
    <w:rsid w:val="00CA3D37"/>
    <w:rPr>
      <w:rFonts w:ascii="Calibri" w:eastAsia="Calibri" w:hAnsi="Calibri" w:cs="Calibri"/>
      <w:color w:val="000000"/>
      <w:sz w:val="20"/>
    </w:rPr>
  </w:style>
  <w:style w:type="paragraph" w:styleId="BalloonText">
    <w:name w:val="Balloon Text"/>
    <w:basedOn w:val="Normal"/>
    <w:link w:val="BalloonTextChar"/>
    <w:uiPriority w:val="99"/>
    <w:semiHidden/>
    <w:unhideWhenUsed/>
    <w:rsid w:val="00CA3D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3D37"/>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5045</Words>
  <Characters>28761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Approximate Bayesian Inference for Semi-parametric Proportional Hazard Models</vt:lpstr>
    </vt:vector>
  </TitlesOfParts>
  <Company/>
  <LinksUpToDate>false</LinksUpToDate>
  <CharactersWithSpaces>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Approximate Bayesian Inference for Semi-parametric Proportional Hazard Models</dc:title>
  <dc:subject/>
  <dc:creator>Ziang Zhang</dc:creator>
  <cp:keywords/>
  <cp:lastModifiedBy>Alexander Stringer</cp:lastModifiedBy>
  <cp:revision>48</cp:revision>
  <dcterms:created xsi:type="dcterms:W3CDTF">2019-09-30T13:58:00Z</dcterms:created>
  <dcterms:modified xsi:type="dcterms:W3CDTF">2019-09-30T15:16:00Z</dcterms:modified>
</cp:coreProperties>
</file>